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9A60C" w14:textId="77777777" w:rsidR="004A2626" w:rsidRPr="00AA7888" w:rsidRDefault="004A2626" w:rsidP="00CE79B0">
      <w:pPr>
        <w:spacing w:after="0"/>
        <w:jc w:val="center"/>
        <w:rPr>
          <w:rFonts w:ascii="Arial" w:hAnsi="Arial" w:cs="Arial"/>
          <w:b/>
          <w:lang w:val="es-CO"/>
        </w:rPr>
      </w:pPr>
      <w:r w:rsidRPr="00AA7888">
        <w:rPr>
          <w:rFonts w:ascii="Arial" w:hAnsi="Arial" w:cs="Arial"/>
          <w:b/>
          <w:lang w:val="es-CO"/>
        </w:rPr>
        <w:t xml:space="preserve">CONTRATO DE ARRENDAMIENTO N° </w:t>
      </w:r>
      <w:permStart w:id="1208963505" w:edGrp="everyone"/>
      <w:r w:rsidRPr="00AA7888">
        <w:rPr>
          <w:rFonts w:ascii="Arial" w:hAnsi="Arial" w:cs="Arial"/>
          <w:b/>
          <w:lang w:val="es-CO"/>
        </w:rPr>
        <w:t>(DIGITE SÓLO NÚMERO DE CONTRATO – SIN FECHA)</w:t>
      </w:r>
      <w:permEnd w:id="1208963505"/>
    </w:p>
    <w:tbl>
      <w:tblPr>
        <w:tblStyle w:val="Tablaconcuadrcula"/>
        <w:tblpPr w:leftFromText="141" w:rightFromText="141" w:vertAnchor="text" w:horzAnchor="margin" w:tblpX="108" w:tblpY="19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5601"/>
      </w:tblGrid>
      <w:tr w:rsidR="00AA7888" w:rsidRPr="00AA7888" w14:paraId="72DEF108" w14:textId="77777777" w:rsidTr="00702E91">
        <w:trPr>
          <w:trHeight w:val="20"/>
        </w:trPr>
        <w:tc>
          <w:tcPr>
            <w:tcW w:w="1761" w:type="pct"/>
          </w:tcPr>
          <w:p w14:paraId="46940282" w14:textId="77777777" w:rsidR="004A2626" w:rsidRPr="00AA7888" w:rsidRDefault="004A2626" w:rsidP="00702E91">
            <w:pPr>
              <w:tabs>
                <w:tab w:val="right" w:pos="3329"/>
              </w:tabs>
              <w:spacing w:before="80" w:after="80"/>
              <w:rPr>
                <w:rFonts w:ascii="Arial" w:hAnsi="Arial" w:cs="Arial"/>
                <w:caps/>
              </w:rPr>
            </w:pPr>
            <w:r w:rsidRPr="00AA7888">
              <w:rPr>
                <w:rFonts w:ascii="Arial" w:hAnsi="Arial" w:cs="Arial"/>
              </w:rPr>
              <w:t>EL ARRENDADOR:</w:t>
            </w:r>
            <w:r w:rsidRPr="00AA7888">
              <w:rPr>
                <w:rFonts w:ascii="Arial" w:hAnsi="Arial" w:cs="Arial"/>
              </w:rPr>
              <w:tab/>
            </w:r>
          </w:p>
        </w:tc>
        <w:tc>
          <w:tcPr>
            <w:tcW w:w="3239" w:type="pct"/>
          </w:tcPr>
          <w:p w14:paraId="37312180" w14:textId="77777777" w:rsidR="004A2626" w:rsidRPr="00AA7888" w:rsidRDefault="004A2626" w:rsidP="00A26514">
            <w:pPr>
              <w:tabs>
                <w:tab w:val="left" w:leader="underscore" w:pos="8505"/>
              </w:tabs>
              <w:spacing w:before="80" w:after="80"/>
              <w:jc w:val="both"/>
              <w:rPr>
                <w:rFonts w:ascii="Arial" w:hAnsi="Arial" w:cs="Arial"/>
                <w:caps/>
              </w:rPr>
            </w:pPr>
            <w:r w:rsidRPr="00AA7888">
              <w:rPr>
                <w:rFonts w:ascii="Arial" w:hAnsi="Arial" w:cs="Arial"/>
              </w:rPr>
              <w:t>MUNICIPIO DE MEDELLÍN; Secretaría de Suministros y Servicios. NIT.  890.905.211-1</w:t>
            </w:r>
          </w:p>
        </w:tc>
      </w:tr>
      <w:tr w:rsidR="00AA7888" w:rsidRPr="00AA7888" w14:paraId="4DA3474B" w14:textId="77777777" w:rsidTr="006F7459">
        <w:trPr>
          <w:trHeight w:val="20"/>
        </w:trPr>
        <w:tc>
          <w:tcPr>
            <w:tcW w:w="1761" w:type="pct"/>
          </w:tcPr>
          <w:p w14:paraId="6DD1AF52" w14:textId="77777777" w:rsidR="004A2626" w:rsidRPr="00AA7888" w:rsidRDefault="004A2626" w:rsidP="00702E91">
            <w:pPr>
              <w:spacing w:before="80" w:after="80"/>
              <w:rPr>
                <w:rFonts w:ascii="Arial" w:hAnsi="Arial" w:cs="Arial"/>
                <w:caps/>
              </w:rPr>
            </w:pPr>
            <w:permStart w:id="1207503310" w:edGrp="everyone"/>
            <w:r w:rsidRPr="00AA7888">
              <w:rPr>
                <w:rFonts w:ascii="Arial" w:hAnsi="Arial" w:cs="Arial"/>
                <w:caps/>
              </w:rPr>
              <w:t>EL(LA)</w:t>
            </w:r>
            <w:permEnd w:id="1207503310"/>
            <w:r w:rsidRPr="00AA7888">
              <w:rPr>
                <w:rFonts w:ascii="Arial" w:hAnsi="Arial" w:cs="Arial"/>
                <w:caps/>
              </w:rPr>
              <w:t>ARRENDATARI</w:t>
            </w:r>
            <w:permStart w:id="348941472" w:edGrp="everyone"/>
            <w:r w:rsidRPr="00AA7888">
              <w:rPr>
                <w:rFonts w:ascii="Arial" w:hAnsi="Arial" w:cs="Arial"/>
                <w:caps/>
              </w:rPr>
              <w:t>O(A)</w:t>
            </w:r>
            <w:permEnd w:id="348941472"/>
            <w:r w:rsidRPr="00AA7888">
              <w:rPr>
                <w:rFonts w:ascii="Arial" w:hAnsi="Arial" w:cs="Arial"/>
                <w:caps/>
              </w:rPr>
              <w:t xml:space="preserve">: </w:t>
            </w:r>
          </w:p>
        </w:tc>
        <w:tc>
          <w:tcPr>
            <w:tcW w:w="3239" w:type="pct"/>
            <w:shd w:val="clear" w:color="auto" w:fill="auto"/>
          </w:tcPr>
          <w:p w14:paraId="203FE0E4" w14:textId="77777777" w:rsidR="004A2626" w:rsidRPr="00AA7888" w:rsidRDefault="004A2626" w:rsidP="00A26514">
            <w:pPr>
              <w:spacing w:before="80" w:after="80"/>
              <w:jc w:val="both"/>
              <w:rPr>
                <w:rFonts w:ascii="Arial" w:hAnsi="Arial" w:cs="Arial"/>
              </w:rPr>
            </w:pPr>
            <w:permStart w:id="682101467" w:edGrp="everyone"/>
            <w:r w:rsidRPr="00AA7888">
              <w:rPr>
                <w:rFonts w:ascii="Arial" w:hAnsi="Arial" w:cs="Arial"/>
              </w:rPr>
              <w:t xml:space="preserve">Digite el nombre de la institución, organización o persona </w:t>
            </w:r>
            <w:bookmarkStart w:id="0" w:name="_GoBack"/>
            <w:bookmarkEnd w:id="0"/>
            <w:r w:rsidRPr="00AA7888">
              <w:rPr>
                <w:rFonts w:ascii="Arial" w:hAnsi="Arial" w:cs="Arial"/>
              </w:rPr>
              <w:t>natural</w:t>
            </w:r>
            <w:permEnd w:id="682101467"/>
          </w:p>
        </w:tc>
      </w:tr>
      <w:tr w:rsidR="00AA7888" w:rsidRPr="00AA7888" w14:paraId="7119FB74" w14:textId="77777777" w:rsidTr="00702E91">
        <w:trPr>
          <w:trHeight w:val="20"/>
        </w:trPr>
        <w:tc>
          <w:tcPr>
            <w:tcW w:w="1761" w:type="pct"/>
          </w:tcPr>
          <w:p w14:paraId="0BF2F87E" w14:textId="77777777" w:rsidR="004A2626" w:rsidRPr="00AA7888" w:rsidRDefault="004A2626" w:rsidP="00702E91">
            <w:pPr>
              <w:spacing w:before="80" w:after="80"/>
              <w:rPr>
                <w:rFonts w:ascii="Arial" w:hAnsi="Arial" w:cs="Arial"/>
                <w:caps/>
              </w:rPr>
            </w:pPr>
            <w:r w:rsidRPr="00AA7888">
              <w:rPr>
                <w:rFonts w:ascii="Arial" w:hAnsi="Arial" w:cs="Arial"/>
                <w:caps/>
              </w:rPr>
              <w:t xml:space="preserve">identificación </w:t>
            </w:r>
            <w:permStart w:id="2106293489" w:edGrp="everyone"/>
            <w:r w:rsidRPr="00AA7888">
              <w:rPr>
                <w:rFonts w:ascii="Arial" w:hAnsi="Arial" w:cs="Arial"/>
                <w:caps/>
              </w:rPr>
              <w:t>dEL(LA)</w:t>
            </w:r>
            <w:permEnd w:id="2106293489"/>
            <w:r w:rsidRPr="00AA7888">
              <w:rPr>
                <w:rFonts w:ascii="Arial" w:hAnsi="Arial" w:cs="Arial"/>
                <w:caps/>
              </w:rPr>
              <w:t xml:space="preserve"> ARRENDATARI</w:t>
            </w:r>
            <w:permStart w:id="363665943" w:edGrp="everyone"/>
            <w:r w:rsidRPr="00AA7888">
              <w:rPr>
                <w:rFonts w:ascii="Arial" w:hAnsi="Arial" w:cs="Arial"/>
                <w:caps/>
              </w:rPr>
              <w:t>O(A)</w:t>
            </w:r>
            <w:permEnd w:id="363665943"/>
            <w:r w:rsidRPr="00AA7888">
              <w:rPr>
                <w:rFonts w:ascii="Arial" w:hAnsi="Arial" w:cs="Arial"/>
                <w:caps/>
              </w:rPr>
              <w:t>:</w:t>
            </w:r>
          </w:p>
        </w:tc>
        <w:tc>
          <w:tcPr>
            <w:tcW w:w="3239" w:type="pct"/>
          </w:tcPr>
          <w:p w14:paraId="0333B100" w14:textId="77777777" w:rsidR="004A2626" w:rsidRPr="00AA7888" w:rsidRDefault="004A2626" w:rsidP="00A26514">
            <w:pPr>
              <w:tabs>
                <w:tab w:val="left" w:leader="underscore" w:pos="8505"/>
              </w:tabs>
              <w:spacing w:before="80" w:after="80"/>
              <w:jc w:val="both"/>
              <w:rPr>
                <w:rFonts w:ascii="Arial" w:hAnsi="Arial" w:cs="Arial"/>
              </w:rPr>
            </w:pPr>
            <w:permStart w:id="272130384" w:edGrp="everyone"/>
            <w:r w:rsidRPr="00AA7888">
              <w:rPr>
                <w:rFonts w:ascii="Arial" w:hAnsi="Arial" w:cs="Arial"/>
              </w:rPr>
              <w:t xml:space="preserve">Digite el NIT o C.C. </w:t>
            </w:r>
            <w:permEnd w:id="272130384"/>
          </w:p>
        </w:tc>
      </w:tr>
      <w:tr w:rsidR="00AA7888" w:rsidRPr="00AA7888" w14:paraId="1F1608B2" w14:textId="77777777" w:rsidTr="00702E91">
        <w:trPr>
          <w:trHeight w:val="20"/>
        </w:trPr>
        <w:tc>
          <w:tcPr>
            <w:tcW w:w="1761" w:type="pct"/>
          </w:tcPr>
          <w:p w14:paraId="0CD082AA" w14:textId="77777777" w:rsidR="004A2626" w:rsidRPr="00AA7888" w:rsidRDefault="004A2626" w:rsidP="00702E91">
            <w:pPr>
              <w:spacing w:before="80" w:after="80"/>
              <w:rPr>
                <w:rFonts w:ascii="Arial" w:hAnsi="Arial" w:cs="Arial"/>
              </w:rPr>
            </w:pPr>
            <w:r w:rsidRPr="00AA7888">
              <w:rPr>
                <w:rFonts w:ascii="Arial" w:hAnsi="Arial" w:cs="Arial"/>
              </w:rPr>
              <w:t>REPRESENTANTE LEGAL</w:t>
            </w:r>
          </w:p>
        </w:tc>
        <w:tc>
          <w:tcPr>
            <w:tcW w:w="3239" w:type="pct"/>
          </w:tcPr>
          <w:p w14:paraId="36315EFE" w14:textId="77777777" w:rsidR="004A2626" w:rsidRPr="00AA7888" w:rsidRDefault="004A2626" w:rsidP="00A26514">
            <w:pPr>
              <w:spacing w:before="80" w:after="80"/>
              <w:jc w:val="both"/>
              <w:rPr>
                <w:rFonts w:ascii="Arial" w:hAnsi="Arial" w:cs="Arial"/>
              </w:rPr>
            </w:pPr>
            <w:permStart w:id="883494937" w:edGrp="everyone"/>
            <w:r w:rsidRPr="00AA7888">
              <w:rPr>
                <w:rFonts w:ascii="Arial" w:hAnsi="Arial" w:cs="Arial"/>
              </w:rPr>
              <w:t xml:space="preserve">Digite Nombres y apellidos completos del representante legal </w:t>
            </w:r>
            <w:permEnd w:id="883494937"/>
          </w:p>
        </w:tc>
      </w:tr>
      <w:tr w:rsidR="00AA7888" w:rsidRPr="00AA7888" w14:paraId="0B963019" w14:textId="77777777" w:rsidTr="00702E91">
        <w:trPr>
          <w:trHeight w:val="20"/>
        </w:trPr>
        <w:tc>
          <w:tcPr>
            <w:tcW w:w="1761" w:type="pct"/>
          </w:tcPr>
          <w:p w14:paraId="2B586703" w14:textId="77777777" w:rsidR="004A2626" w:rsidRPr="00AA7888" w:rsidRDefault="004A2626" w:rsidP="00702E91">
            <w:pPr>
              <w:spacing w:before="80" w:after="80"/>
              <w:rPr>
                <w:rFonts w:ascii="Arial" w:hAnsi="Arial" w:cs="Arial"/>
              </w:rPr>
            </w:pPr>
            <w:r w:rsidRPr="00AA7888">
              <w:rPr>
                <w:rFonts w:ascii="Arial" w:hAnsi="Arial" w:cs="Arial"/>
              </w:rPr>
              <w:t>C.C. REPRESENTANTE LEGAL:</w:t>
            </w:r>
          </w:p>
        </w:tc>
        <w:tc>
          <w:tcPr>
            <w:tcW w:w="3239" w:type="pct"/>
          </w:tcPr>
          <w:p w14:paraId="7974A977" w14:textId="77777777" w:rsidR="004A2626" w:rsidRPr="00AA7888" w:rsidRDefault="004A2626" w:rsidP="00A26514">
            <w:pPr>
              <w:spacing w:before="80" w:after="80"/>
              <w:jc w:val="both"/>
              <w:rPr>
                <w:rFonts w:ascii="Arial" w:hAnsi="Arial" w:cs="Arial"/>
              </w:rPr>
            </w:pPr>
            <w:permStart w:id="274350511" w:edGrp="everyone"/>
            <w:r w:rsidRPr="00AA7888">
              <w:rPr>
                <w:rFonts w:ascii="Arial" w:hAnsi="Arial" w:cs="Arial"/>
              </w:rPr>
              <w:t>Digite el número de documento del Representante Legal</w:t>
            </w:r>
            <w:permEnd w:id="274350511"/>
          </w:p>
        </w:tc>
      </w:tr>
      <w:tr w:rsidR="00AA7888" w:rsidRPr="00AA7888" w14:paraId="726345AD" w14:textId="77777777" w:rsidTr="00702E91">
        <w:trPr>
          <w:trHeight w:val="20"/>
        </w:trPr>
        <w:tc>
          <w:tcPr>
            <w:tcW w:w="1761" w:type="pct"/>
          </w:tcPr>
          <w:p w14:paraId="1BBFD7EC" w14:textId="77777777" w:rsidR="004A2626" w:rsidRPr="00AA7888" w:rsidRDefault="004A2626" w:rsidP="00702E91">
            <w:pPr>
              <w:spacing w:before="80" w:after="80"/>
              <w:rPr>
                <w:rFonts w:ascii="Arial" w:hAnsi="Arial" w:cs="Arial"/>
              </w:rPr>
            </w:pPr>
            <w:r w:rsidRPr="00AA7888">
              <w:rPr>
                <w:rFonts w:ascii="Arial" w:hAnsi="Arial" w:cs="Arial"/>
              </w:rPr>
              <w:t>MATRÍCULA INMOBILIARIA:</w:t>
            </w:r>
          </w:p>
        </w:tc>
        <w:tc>
          <w:tcPr>
            <w:tcW w:w="3239" w:type="pct"/>
          </w:tcPr>
          <w:p w14:paraId="29CB2BFD" w14:textId="77777777" w:rsidR="004A2626" w:rsidRPr="00AA7888" w:rsidRDefault="004A2626" w:rsidP="00A26514">
            <w:pPr>
              <w:spacing w:before="80" w:after="80"/>
              <w:jc w:val="both"/>
              <w:rPr>
                <w:rFonts w:ascii="Arial" w:hAnsi="Arial" w:cs="Arial"/>
              </w:rPr>
            </w:pPr>
            <w:permStart w:id="721252487" w:edGrp="everyone"/>
            <w:r w:rsidRPr="00AA7888">
              <w:rPr>
                <w:rFonts w:ascii="Arial" w:hAnsi="Arial" w:cs="Arial"/>
              </w:rPr>
              <w:t>Digite el número de la matrícula asignada en catastro</w:t>
            </w:r>
            <w:permEnd w:id="721252487"/>
          </w:p>
        </w:tc>
      </w:tr>
      <w:tr w:rsidR="00AA7888" w:rsidRPr="00AA7888" w14:paraId="1BE05A6C" w14:textId="77777777" w:rsidTr="00702E91">
        <w:trPr>
          <w:trHeight w:val="20"/>
        </w:trPr>
        <w:tc>
          <w:tcPr>
            <w:tcW w:w="1761" w:type="pct"/>
          </w:tcPr>
          <w:p w14:paraId="6574E399" w14:textId="77777777" w:rsidR="004A2626" w:rsidRPr="00AA7888" w:rsidRDefault="004A2626" w:rsidP="00702E91">
            <w:pPr>
              <w:spacing w:before="80" w:after="80"/>
              <w:rPr>
                <w:rFonts w:ascii="Arial" w:hAnsi="Arial" w:cs="Arial"/>
              </w:rPr>
            </w:pPr>
            <w:r w:rsidRPr="00AA7888">
              <w:rPr>
                <w:rFonts w:ascii="Arial" w:hAnsi="Arial" w:cs="Arial"/>
              </w:rPr>
              <w:t>C B M L:</w:t>
            </w:r>
          </w:p>
        </w:tc>
        <w:tc>
          <w:tcPr>
            <w:tcW w:w="3239" w:type="pct"/>
          </w:tcPr>
          <w:p w14:paraId="504C5832" w14:textId="77777777" w:rsidR="004A2626" w:rsidRPr="00AA7888" w:rsidRDefault="004A2626" w:rsidP="00A26514">
            <w:pPr>
              <w:spacing w:before="80" w:after="80"/>
              <w:jc w:val="both"/>
              <w:rPr>
                <w:rFonts w:ascii="Arial" w:hAnsi="Arial" w:cs="Arial"/>
              </w:rPr>
            </w:pPr>
            <w:permStart w:id="778522740" w:edGrp="everyone"/>
            <w:r w:rsidRPr="00AA7888">
              <w:rPr>
                <w:rFonts w:ascii="Arial" w:hAnsi="Arial" w:cs="Arial"/>
              </w:rPr>
              <w:t>Digite el número de la Comuna, Barrio Manzana y Lote</w:t>
            </w:r>
            <w:permEnd w:id="778522740"/>
          </w:p>
        </w:tc>
      </w:tr>
      <w:tr w:rsidR="00AA7888" w:rsidRPr="00AA7888" w14:paraId="67521FCD" w14:textId="77777777" w:rsidTr="00702E91">
        <w:trPr>
          <w:trHeight w:val="20"/>
        </w:trPr>
        <w:tc>
          <w:tcPr>
            <w:tcW w:w="1761" w:type="pct"/>
          </w:tcPr>
          <w:p w14:paraId="08F99610" w14:textId="77777777" w:rsidR="004A2626" w:rsidRPr="00AA7888" w:rsidRDefault="004A2626" w:rsidP="00702E91">
            <w:pPr>
              <w:spacing w:before="80" w:after="80"/>
              <w:rPr>
                <w:rFonts w:ascii="Arial" w:hAnsi="Arial" w:cs="Arial"/>
              </w:rPr>
            </w:pPr>
            <w:r w:rsidRPr="00AA7888">
              <w:rPr>
                <w:rFonts w:ascii="Arial" w:hAnsi="Arial" w:cs="Arial"/>
              </w:rPr>
              <w:t>ESCRITURA /FECHA/NOTARIA</w:t>
            </w:r>
          </w:p>
        </w:tc>
        <w:tc>
          <w:tcPr>
            <w:tcW w:w="3239" w:type="pct"/>
          </w:tcPr>
          <w:p w14:paraId="69FE9975" w14:textId="77777777" w:rsidR="004A2626" w:rsidRPr="00AA7888" w:rsidRDefault="004A2626" w:rsidP="00A26514">
            <w:pPr>
              <w:spacing w:before="80" w:after="80"/>
              <w:jc w:val="both"/>
              <w:rPr>
                <w:rFonts w:ascii="Arial" w:hAnsi="Arial" w:cs="Arial"/>
              </w:rPr>
            </w:pPr>
            <w:permStart w:id="821393023" w:edGrp="everyone"/>
            <w:r w:rsidRPr="00AA7888">
              <w:rPr>
                <w:rFonts w:ascii="Arial" w:hAnsi="Arial" w:cs="Arial"/>
              </w:rPr>
              <w:t>Digite Nro. escritura/fecha escritura/notaría donde se hizo, sepárelos con /</w:t>
            </w:r>
            <w:permEnd w:id="821393023"/>
          </w:p>
        </w:tc>
      </w:tr>
      <w:tr w:rsidR="00AA7888" w:rsidRPr="00AA7888" w14:paraId="5684FDD0" w14:textId="77777777" w:rsidTr="00702E91">
        <w:trPr>
          <w:trHeight w:val="20"/>
        </w:trPr>
        <w:tc>
          <w:tcPr>
            <w:tcW w:w="1761" w:type="pct"/>
          </w:tcPr>
          <w:p w14:paraId="549AF6CE" w14:textId="77777777" w:rsidR="004A2626" w:rsidRPr="00AA7888" w:rsidRDefault="004A2626" w:rsidP="00702E91">
            <w:pPr>
              <w:spacing w:before="80" w:after="80"/>
              <w:rPr>
                <w:rFonts w:ascii="Arial" w:hAnsi="Arial" w:cs="Arial"/>
              </w:rPr>
            </w:pPr>
            <w:r w:rsidRPr="00AA7888">
              <w:rPr>
                <w:rFonts w:ascii="Arial" w:hAnsi="Arial" w:cs="Arial"/>
              </w:rPr>
              <w:t>AVALÚO DEL INMUEBLE:</w:t>
            </w:r>
          </w:p>
        </w:tc>
        <w:tc>
          <w:tcPr>
            <w:tcW w:w="3239" w:type="pct"/>
          </w:tcPr>
          <w:p w14:paraId="57FB15ED" w14:textId="77777777" w:rsidR="004A2626" w:rsidRPr="00AA7888" w:rsidRDefault="004A2626" w:rsidP="00A26514">
            <w:pPr>
              <w:spacing w:before="80" w:after="80"/>
              <w:jc w:val="both"/>
              <w:rPr>
                <w:rFonts w:ascii="Arial" w:hAnsi="Arial" w:cs="Arial"/>
              </w:rPr>
            </w:pPr>
            <w:permStart w:id="908068928" w:edGrp="everyone"/>
            <w:r w:rsidRPr="00AA7888">
              <w:rPr>
                <w:rFonts w:ascii="Arial" w:hAnsi="Arial" w:cs="Arial"/>
              </w:rPr>
              <w:t xml:space="preserve">Digite el valor del avalúo del inmueble en números </w:t>
            </w:r>
            <w:proofErr w:type="spellStart"/>
            <w:r w:rsidRPr="00AA7888">
              <w:rPr>
                <w:rFonts w:ascii="Arial" w:hAnsi="Arial" w:cs="Arial"/>
              </w:rPr>
              <w:t>ej</w:t>
            </w:r>
            <w:proofErr w:type="spellEnd"/>
            <w:r w:rsidRPr="00AA7888">
              <w:rPr>
                <w:rFonts w:ascii="Arial" w:hAnsi="Arial" w:cs="Arial"/>
              </w:rPr>
              <w:t>: ($1.324.256.726) MIL TRECIENTOS VEINTICUATRO MILLONES DOSCIENTOS CINCUENTA Y SEIS MIL SETECIENTOS VEINTISÉIS PESOS M.</w:t>
            </w:r>
            <w:r w:rsidR="00BE1197">
              <w:rPr>
                <w:rFonts w:ascii="Arial" w:hAnsi="Arial" w:cs="Arial"/>
              </w:rPr>
              <w:t xml:space="preserve"> </w:t>
            </w:r>
            <w:r w:rsidRPr="00AA7888">
              <w:rPr>
                <w:rFonts w:ascii="Arial" w:hAnsi="Arial" w:cs="Arial"/>
              </w:rPr>
              <w:t>L.</w:t>
            </w:r>
            <w:permEnd w:id="908068928"/>
          </w:p>
        </w:tc>
      </w:tr>
      <w:tr w:rsidR="00AA7888" w:rsidRPr="00AA7888" w14:paraId="1C490340" w14:textId="77777777" w:rsidTr="00702E91">
        <w:trPr>
          <w:trHeight w:val="20"/>
        </w:trPr>
        <w:tc>
          <w:tcPr>
            <w:tcW w:w="1761" w:type="pct"/>
          </w:tcPr>
          <w:p w14:paraId="4709F0CD" w14:textId="77777777" w:rsidR="004A2626" w:rsidRPr="00AA7888" w:rsidRDefault="004A2626" w:rsidP="00702E91">
            <w:pPr>
              <w:spacing w:before="80" w:after="80"/>
              <w:rPr>
                <w:rFonts w:ascii="Arial" w:hAnsi="Arial" w:cs="Arial"/>
              </w:rPr>
            </w:pPr>
            <w:r w:rsidRPr="00AA7888">
              <w:rPr>
                <w:rFonts w:ascii="Arial" w:hAnsi="Arial" w:cs="Arial"/>
              </w:rPr>
              <w:t>ÁREA A ENTREGAR:</w:t>
            </w:r>
          </w:p>
        </w:tc>
        <w:tc>
          <w:tcPr>
            <w:tcW w:w="3239" w:type="pct"/>
          </w:tcPr>
          <w:p w14:paraId="6367B2F3" w14:textId="77777777" w:rsidR="004A2626" w:rsidRPr="00AA7888" w:rsidRDefault="004A2626" w:rsidP="00FB6735">
            <w:pPr>
              <w:spacing w:before="80" w:after="80"/>
              <w:jc w:val="both"/>
              <w:rPr>
                <w:rFonts w:ascii="Arial" w:hAnsi="Arial" w:cs="Arial"/>
              </w:rPr>
            </w:pPr>
            <w:permStart w:id="1627404580" w:edGrp="everyone"/>
            <w:r w:rsidRPr="00AA7888">
              <w:rPr>
                <w:rFonts w:ascii="Arial" w:hAnsi="Arial" w:cs="Arial"/>
              </w:rPr>
              <w:t>Digite el área del inmueble que va a entregar en arrendamiento</w:t>
            </w:r>
            <w:permEnd w:id="1627404580"/>
            <w:r w:rsidR="00CE319D" w:rsidRPr="00AA7888">
              <w:rPr>
                <w:rFonts w:ascii="Arial" w:hAnsi="Arial" w:cs="Arial"/>
              </w:rPr>
              <w:t xml:space="preserve"> </w:t>
            </w:r>
            <w:r w:rsidR="00FB6735" w:rsidRPr="00AA7888">
              <w:rPr>
                <w:rFonts w:ascii="Arial" w:hAnsi="Arial" w:cs="Arial"/>
              </w:rPr>
              <w:t>m</w:t>
            </w:r>
            <w:r w:rsidR="00FB6735" w:rsidRPr="00AA7888">
              <w:rPr>
                <w:rFonts w:ascii="Arial" w:hAnsi="Arial" w:cs="Arial"/>
                <w:vertAlign w:val="superscript"/>
              </w:rPr>
              <w:t>2</w:t>
            </w:r>
          </w:p>
        </w:tc>
      </w:tr>
      <w:tr w:rsidR="00AA7888" w:rsidRPr="00AA7888" w14:paraId="2A6BAB5E" w14:textId="77777777" w:rsidTr="00702E91">
        <w:trPr>
          <w:trHeight w:val="20"/>
        </w:trPr>
        <w:tc>
          <w:tcPr>
            <w:tcW w:w="1761" w:type="pct"/>
          </w:tcPr>
          <w:p w14:paraId="380E621A" w14:textId="77777777" w:rsidR="004A2626" w:rsidRPr="00AA7888" w:rsidRDefault="004A2626" w:rsidP="00702E91">
            <w:pPr>
              <w:spacing w:before="80" w:after="80"/>
              <w:rPr>
                <w:rFonts w:ascii="Arial" w:hAnsi="Arial" w:cs="Arial"/>
              </w:rPr>
            </w:pPr>
            <w:r w:rsidRPr="00AA7888">
              <w:rPr>
                <w:rFonts w:ascii="Arial" w:hAnsi="Arial" w:cs="Arial"/>
              </w:rPr>
              <w:t>DIRECCIÓN DEL INMUEBLE:</w:t>
            </w:r>
          </w:p>
        </w:tc>
        <w:tc>
          <w:tcPr>
            <w:tcW w:w="3239" w:type="pct"/>
          </w:tcPr>
          <w:p w14:paraId="1AD64D99" w14:textId="77777777" w:rsidR="004A2626" w:rsidRPr="00AA7888" w:rsidRDefault="00CB7675" w:rsidP="00A26514">
            <w:pPr>
              <w:spacing w:before="80" w:after="80"/>
              <w:jc w:val="both"/>
              <w:rPr>
                <w:rFonts w:ascii="Arial" w:hAnsi="Arial" w:cs="Arial"/>
              </w:rPr>
            </w:pPr>
            <w:permStart w:id="649952672" w:edGrp="everyone"/>
            <w:r w:rsidRPr="00AA7888">
              <w:rPr>
                <w:rFonts w:ascii="Arial" w:hAnsi="Arial" w:cs="Arial"/>
                <w:lang w:val="es-MX"/>
              </w:rPr>
              <w:t>Digite la d</w:t>
            </w:r>
            <w:r w:rsidR="004A2626" w:rsidRPr="00AA7888">
              <w:rPr>
                <w:rFonts w:ascii="Arial" w:hAnsi="Arial" w:cs="Arial"/>
                <w:lang w:val="es-MX"/>
              </w:rPr>
              <w:t>irección del Inmueble</w:t>
            </w:r>
            <w:r w:rsidR="004A2626" w:rsidRPr="00AA7888">
              <w:rPr>
                <w:rFonts w:ascii="Arial" w:hAnsi="Arial" w:cs="Arial"/>
              </w:rPr>
              <w:t xml:space="preserve"> (Escríbala de acuerdo al manual de nomenclatura del Municipio de Medellín)</w:t>
            </w:r>
            <w:permEnd w:id="649952672"/>
          </w:p>
        </w:tc>
      </w:tr>
      <w:tr w:rsidR="00AA7888" w:rsidRPr="00AA7888" w14:paraId="62DC54BB" w14:textId="77777777" w:rsidTr="00702E91">
        <w:trPr>
          <w:trHeight w:val="20"/>
        </w:trPr>
        <w:tc>
          <w:tcPr>
            <w:tcW w:w="1761" w:type="pct"/>
          </w:tcPr>
          <w:p w14:paraId="7F9A053E" w14:textId="77777777" w:rsidR="004A2626" w:rsidRPr="00AA7888" w:rsidRDefault="004A2626" w:rsidP="00702E91">
            <w:pPr>
              <w:spacing w:before="80" w:after="80"/>
              <w:rPr>
                <w:rFonts w:ascii="Arial" w:hAnsi="Arial" w:cs="Arial"/>
              </w:rPr>
            </w:pPr>
            <w:r w:rsidRPr="00AA7888">
              <w:rPr>
                <w:rFonts w:ascii="Arial" w:hAnsi="Arial" w:cs="Arial"/>
              </w:rPr>
              <w:t>TIPO DE INMUEBLE:</w:t>
            </w:r>
          </w:p>
        </w:tc>
        <w:tc>
          <w:tcPr>
            <w:tcW w:w="3239" w:type="pct"/>
          </w:tcPr>
          <w:p w14:paraId="52C82265" w14:textId="77777777" w:rsidR="004A2626" w:rsidRPr="00AA7888" w:rsidRDefault="004A2626" w:rsidP="00A26514">
            <w:pPr>
              <w:spacing w:before="80" w:after="80"/>
              <w:jc w:val="both"/>
              <w:rPr>
                <w:rFonts w:ascii="Arial" w:hAnsi="Arial" w:cs="Arial"/>
              </w:rPr>
            </w:pPr>
            <w:permStart w:id="1894795571" w:edGrp="everyone"/>
            <w:r w:rsidRPr="00AA7888">
              <w:rPr>
                <w:rFonts w:ascii="Arial" w:hAnsi="Arial" w:cs="Arial"/>
              </w:rPr>
              <w:t>Digite si es; casa, apartamento, bodega, lote</w:t>
            </w:r>
            <w:r w:rsidR="00CB7675" w:rsidRPr="00AA7888">
              <w:rPr>
                <w:rFonts w:ascii="Arial" w:hAnsi="Arial" w:cs="Arial"/>
              </w:rPr>
              <w:t>,</w:t>
            </w:r>
            <w:r w:rsidRPr="00AA7888">
              <w:rPr>
                <w:rFonts w:ascii="Arial" w:hAnsi="Arial" w:cs="Arial"/>
              </w:rPr>
              <w:t xml:space="preserve"> etc.</w:t>
            </w:r>
            <w:permEnd w:id="1894795571"/>
          </w:p>
        </w:tc>
      </w:tr>
      <w:tr w:rsidR="00AA7888" w:rsidRPr="00AA7888" w14:paraId="4B05A764" w14:textId="77777777" w:rsidTr="00702E91">
        <w:trPr>
          <w:trHeight w:val="20"/>
        </w:trPr>
        <w:tc>
          <w:tcPr>
            <w:tcW w:w="1761" w:type="pct"/>
          </w:tcPr>
          <w:p w14:paraId="39AB742F" w14:textId="77777777" w:rsidR="004A2626" w:rsidRPr="00AA7888" w:rsidRDefault="004A2626" w:rsidP="00702E91">
            <w:pPr>
              <w:spacing w:before="80" w:after="80"/>
              <w:rPr>
                <w:rFonts w:ascii="Arial" w:hAnsi="Arial" w:cs="Arial"/>
              </w:rPr>
            </w:pPr>
            <w:r w:rsidRPr="00AA7888">
              <w:rPr>
                <w:rFonts w:ascii="Arial" w:hAnsi="Arial" w:cs="Arial"/>
              </w:rPr>
              <w:t xml:space="preserve">OBJETO DEL CONTRATO: </w:t>
            </w:r>
          </w:p>
        </w:tc>
        <w:tc>
          <w:tcPr>
            <w:tcW w:w="3239" w:type="pct"/>
          </w:tcPr>
          <w:p w14:paraId="0194F849" w14:textId="77777777" w:rsidR="004A2626" w:rsidRPr="00AA7888" w:rsidRDefault="004A2626" w:rsidP="00A26514">
            <w:pPr>
              <w:spacing w:before="80" w:after="80"/>
              <w:jc w:val="both"/>
              <w:rPr>
                <w:rFonts w:ascii="Arial" w:hAnsi="Arial" w:cs="Arial"/>
                <w:lang w:val="es-MX"/>
              </w:rPr>
            </w:pPr>
            <w:permStart w:id="411132654" w:edGrp="everyone"/>
            <w:r w:rsidRPr="00AA7888">
              <w:rPr>
                <w:rFonts w:ascii="Arial" w:hAnsi="Arial" w:cs="Arial"/>
              </w:rPr>
              <w:t>Digite el objeto igual a la cláusula del contrato</w:t>
            </w:r>
            <w:permEnd w:id="411132654"/>
          </w:p>
        </w:tc>
      </w:tr>
      <w:tr w:rsidR="00AA7888" w:rsidRPr="00AA7888" w14:paraId="2613C409" w14:textId="77777777" w:rsidTr="00702E91">
        <w:trPr>
          <w:trHeight w:val="20"/>
        </w:trPr>
        <w:tc>
          <w:tcPr>
            <w:tcW w:w="1761" w:type="pct"/>
          </w:tcPr>
          <w:p w14:paraId="32F37AE0" w14:textId="77777777" w:rsidR="004A2626" w:rsidRPr="00AA7888" w:rsidRDefault="005113F9" w:rsidP="00702E91">
            <w:pPr>
              <w:spacing w:before="80" w:after="80"/>
              <w:rPr>
                <w:rFonts w:ascii="Arial" w:hAnsi="Arial" w:cs="Arial"/>
                <w:caps/>
              </w:rPr>
            </w:pPr>
            <w:r w:rsidRPr="00AA7888">
              <w:rPr>
                <w:rFonts w:ascii="Arial" w:hAnsi="Arial" w:cs="Arial"/>
              </w:rPr>
              <w:t xml:space="preserve">DURACIÓN  DEL </w:t>
            </w:r>
            <w:r w:rsidR="004A2626" w:rsidRPr="00AA7888">
              <w:rPr>
                <w:rFonts w:ascii="Arial" w:hAnsi="Arial" w:cs="Arial"/>
              </w:rPr>
              <w:t>CONTRATO:</w:t>
            </w:r>
          </w:p>
        </w:tc>
        <w:tc>
          <w:tcPr>
            <w:tcW w:w="3239" w:type="pct"/>
          </w:tcPr>
          <w:p w14:paraId="41BDB69F" w14:textId="77777777" w:rsidR="004A2626" w:rsidRPr="00AA7888" w:rsidRDefault="004A2626" w:rsidP="00A26514">
            <w:pPr>
              <w:spacing w:before="80" w:after="80"/>
              <w:jc w:val="both"/>
              <w:rPr>
                <w:rFonts w:ascii="Arial" w:hAnsi="Arial" w:cs="Arial"/>
              </w:rPr>
            </w:pPr>
            <w:permStart w:id="2033467385" w:edGrp="everyone"/>
            <w:r w:rsidRPr="00AA7888">
              <w:rPr>
                <w:rFonts w:ascii="Arial" w:hAnsi="Arial" w:cs="Arial"/>
              </w:rPr>
              <w:t>(Duración en letras y números) diga si es años, meses o días</w:t>
            </w:r>
            <w:permEnd w:id="2033467385"/>
          </w:p>
        </w:tc>
      </w:tr>
      <w:tr w:rsidR="00AA7888" w:rsidRPr="00AA7888" w14:paraId="4672E121" w14:textId="77777777" w:rsidTr="00702E91">
        <w:trPr>
          <w:trHeight w:val="20"/>
        </w:trPr>
        <w:tc>
          <w:tcPr>
            <w:tcW w:w="1761" w:type="pct"/>
          </w:tcPr>
          <w:p w14:paraId="5F5451AD" w14:textId="77777777" w:rsidR="004A2626" w:rsidRPr="00AA7888" w:rsidRDefault="004A2626" w:rsidP="00702E91">
            <w:pPr>
              <w:spacing w:before="80" w:after="80"/>
              <w:rPr>
                <w:rFonts w:ascii="Arial" w:hAnsi="Arial" w:cs="Arial"/>
                <w:caps/>
              </w:rPr>
            </w:pPr>
            <w:r w:rsidRPr="00AA7888">
              <w:rPr>
                <w:rFonts w:ascii="Arial" w:hAnsi="Arial" w:cs="Arial"/>
              </w:rPr>
              <w:t>CANON MENSUAL:</w:t>
            </w:r>
          </w:p>
        </w:tc>
        <w:tc>
          <w:tcPr>
            <w:tcW w:w="3239" w:type="pct"/>
          </w:tcPr>
          <w:p w14:paraId="40CE53D5" w14:textId="77777777" w:rsidR="004A2626" w:rsidRPr="00AA7888" w:rsidRDefault="004A2626" w:rsidP="00A26514">
            <w:pPr>
              <w:spacing w:before="80" w:after="80"/>
              <w:jc w:val="both"/>
              <w:rPr>
                <w:rFonts w:ascii="Arial" w:hAnsi="Arial" w:cs="Arial"/>
                <w:lang w:val="es-MX"/>
              </w:rPr>
            </w:pPr>
            <w:permStart w:id="1437074747" w:edGrp="everyone"/>
            <w:r w:rsidRPr="00AA7888">
              <w:rPr>
                <w:rFonts w:ascii="Arial" w:hAnsi="Arial" w:cs="Arial"/>
                <w:lang w:val="es-MX"/>
              </w:rPr>
              <w:t>(Digite en letras y números el valor del canon de arrendamiento mensual)</w:t>
            </w:r>
            <w:permEnd w:id="1437074747"/>
          </w:p>
        </w:tc>
      </w:tr>
      <w:tr w:rsidR="00AA7888" w:rsidRPr="00AA7888" w14:paraId="69013AAF" w14:textId="77777777" w:rsidTr="00702E91">
        <w:trPr>
          <w:trHeight w:val="20"/>
        </w:trPr>
        <w:tc>
          <w:tcPr>
            <w:tcW w:w="1761" w:type="pct"/>
          </w:tcPr>
          <w:p w14:paraId="40338528" w14:textId="77777777" w:rsidR="004A2626" w:rsidRPr="00AA7888" w:rsidRDefault="004A2626" w:rsidP="00702E91">
            <w:pPr>
              <w:spacing w:before="80" w:after="80"/>
              <w:rPr>
                <w:rFonts w:ascii="Arial" w:hAnsi="Arial" w:cs="Arial"/>
              </w:rPr>
            </w:pPr>
            <w:r w:rsidRPr="00AA7888">
              <w:rPr>
                <w:rFonts w:ascii="Arial" w:hAnsi="Arial" w:cs="Arial"/>
              </w:rPr>
              <w:t>IVA 19%:</w:t>
            </w:r>
          </w:p>
        </w:tc>
        <w:tc>
          <w:tcPr>
            <w:tcW w:w="3239" w:type="pct"/>
          </w:tcPr>
          <w:p w14:paraId="13882507" w14:textId="77777777" w:rsidR="004A2626" w:rsidRPr="00AA7888" w:rsidRDefault="004A2626" w:rsidP="00A26514">
            <w:pPr>
              <w:spacing w:before="80" w:after="80"/>
              <w:jc w:val="both"/>
              <w:rPr>
                <w:rFonts w:ascii="Arial" w:hAnsi="Arial" w:cs="Arial"/>
                <w:lang w:val="es-MX"/>
              </w:rPr>
            </w:pPr>
            <w:permStart w:id="1591608442" w:edGrp="everyone"/>
            <w:r w:rsidRPr="00AA7888">
              <w:rPr>
                <w:rFonts w:ascii="Arial" w:hAnsi="Arial" w:cs="Arial"/>
                <w:lang w:val="es-MX"/>
              </w:rPr>
              <w:t>(Digite en letras y números el valor del IVA mensual)</w:t>
            </w:r>
            <w:permEnd w:id="1591608442"/>
          </w:p>
        </w:tc>
      </w:tr>
      <w:tr w:rsidR="00AA7888" w:rsidRPr="00AA7888" w14:paraId="1E128302" w14:textId="77777777" w:rsidTr="00702E91">
        <w:trPr>
          <w:trHeight w:val="20"/>
        </w:trPr>
        <w:tc>
          <w:tcPr>
            <w:tcW w:w="1761" w:type="pct"/>
          </w:tcPr>
          <w:p w14:paraId="6F352DCD" w14:textId="77777777" w:rsidR="004A2626" w:rsidRPr="00AA7888" w:rsidRDefault="004A2626" w:rsidP="00702E91">
            <w:pPr>
              <w:spacing w:before="80" w:after="80"/>
              <w:rPr>
                <w:rFonts w:ascii="Arial" w:hAnsi="Arial" w:cs="Arial"/>
              </w:rPr>
            </w:pPr>
            <w:r w:rsidRPr="00AA7888">
              <w:rPr>
                <w:rFonts w:ascii="Arial" w:hAnsi="Arial" w:cs="Arial"/>
              </w:rPr>
              <w:t>AFORO O RECOBRO SERVICIOS PÚBLICOS:</w:t>
            </w:r>
          </w:p>
        </w:tc>
        <w:tc>
          <w:tcPr>
            <w:tcW w:w="3239" w:type="pct"/>
          </w:tcPr>
          <w:p w14:paraId="662B16B1" w14:textId="77777777" w:rsidR="004A2626" w:rsidRPr="00AA7888" w:rsidRDefault="004A2626" w:rsidP="00A26514">
            <w:pPr>
              <w:spacing w:before="80" w:after="80"/>
              <w:jc w:val="both"/>
              <w:rPr>
                <w:rFonts w:ascii="Arial" w:hAnsi="Arial" w:cs="Arial"/>
                <w:lang w:val="es-MX"/>
              </w:rPr>
            </w:pPr>
            <w:permStart w:id="273706918" w:edGrp="everyone"/>
            <w:r w:rsidRPr="00AA7888">
              <w:rPr>
                <w:rFonts w:ascii="Arial" w:hAnsi="Arial" w:cs="Arial"/>
                <w:lang w:val="es-MX"/>
              </w:rPr>
              <w:t>(Digite en letras y números el valor del aforo de servicios públicos mensual o la cifra que se determinará mensualmente con respecto al consumo y aclare que será variable cuando sea por recobro.)</w:t>
            </w:r>
            <w:permEnd w:id="273706918"/>
          </w:p>
        </w:tc>
      </w:tr>
      <w:tr w:rsidR="00AA7888" w:rsidRPr="00AA7888" w14:paraId="646B5610" w14:textId="77777777" w:rsidTr="00702E91">
        <w:trPr>
          <w:trHeight w:val="20"/>
        </w:trPr>
        <w:tc>
          <w:tcPr>
            <w:tcW w:w="1761" w:type="pct"/>
          </w:tcPr>
          <w:p w14:paraId="47389D1F" w14:textId="77777777" w:rsidR="004A2626" w:rsidRPr="00AA7888" w:rsidRDefault="004A2626" w:rsidP="00702E91">
            <w:pPr>
              <w:spacing w:before="80" w:after="80"/>
              <w:rPr>
                <w:rFonts w:ascii="Arial" w:hAnsi="Arial" w:cs="Arial"/>
              </w:rPr>
            </w:pPr>
            <w:r w:rsidRPr="00AA7888">
              <w:rPr>
                <w:rFonts w:ascii="Arial" w:hAnsi="Arial" w:cs="Arial"/>
              </w:rPr>
              <w:t>ADMINISTRACIÓN</w:t>
            </w:r>
            <w:r w:rsidR="00CB7675" w:rsidRPr="00AA7888">
              <w:rPr>
                <w:rFonts w:ascii="Arial" w:hAnsi="Arial" w:cs="Arial"/>
              </w:rPr>
              <w:t xml:space="preserve"> U OTROS</w:t>
            </w:r>
            <w:r w:rsidRPr="00AA7888">
              <w:rPr>
                <w:rFonts w:ascii="Arial" w:hAnsi="Arial" w:cs="Arial"/>
              </w:rPr>
              <w:t>:</w:t>
            </w:r>
          </w:p>
        </w:tc>
        <w:tc>
          <w:tcPr>
            <w:tcW w:w="3239" w:type="pct"/>
          </w:tcPr>
          <w:p w14:paraId="61F08D58" w14:textId="77777777" w:rsidR="004A2626" w:rsidRPr="00AA7888" w:rsidRDefault="004A2626" w:rsidP="00A26514">
            <w:pPr>
              <w:spacing w:before="80" w:after="80"/>
              <w:jc w:val="both"/>
              <w:rPr>
                <w:rFonts w:ascii="Arial" w:hAnsi="Arial" w:cs="Arial"/>
                <w:lang w:val="es-MX"/>
              </w:rPr>
            </w:pPr>
            <w:permStart w:id="2039314689" w:edGrp="everyone"/>
            <w:r w:rsidRPr="00AA7888">
              <w:rPr>
                <w:rFonts w:ascii="Arial" w:hAnsi="Arial" w:cs="Arial"/>
                <w:lang w:val="es-MX"/>
              </w:rPr>
              <w:t>(Digite en letras y números el valor de la administración</w:t>
            </w:r>
            <w:r w:rsidR="00CB7675" w:rsidRPr="00AA7888">
              <w:rPr>
                <w:rFonts w:ascii="Arial" w:hAnsi="Arial" w:cs="Arial"/>
                <w:lang w:val="es-MX"/>
              </w:rPr>
              <w:t xml:space="preserve"> u otros valores</w:t>
            </w:r>
            <w:r w:rsidRPr="00AA7888">
              <w:rPr>
                <w:rFonts w:ascii="Arial" w:hAnsi="Arial" w:cs="Arial"/>
                <w:lang w:val="es-MX"/>
              </w:rPr>
              <w:t xml:space="preserve"> mensual</w:t>
            </w:r>
            <w:r w:rsidR="00CB7675" w:rsidRPr="00AA7888">
              <w:rPr>
                <w:rFonts w:ascii="Arial" w:hAnsi="Arial" w:cs="Arial"/>
                <w:lang w:val="es-MX"/>
              </w:rPr>
              <w:t>es</w:t>
            </w:r>
            <w:r w:rsidRPr="00AA7888">
              <w:rPr>
                <w:rFonts w:ascii="Arial" w:hAnsi="Arial" w:cs="Arial"/>
                <w:lang w:val="es-MX"/>
              </w:rPr>
              <w:t>)</w:t>
            </w:r>
            <w:permEnd w:id="2039314689"/>
          </w:p>
        </w:tc>
      </w:tr>
      <w:tr w:rsidR="00AA7888" w:rsidRPr="00AA7888" w14:paraId="2CB0C5C1" w14:textId="77777777" w:rsidTr="00702E91">
        <w:trPr>
          <w:trHeight w:val="20"/>
        </w:trPr>
        <w:tc>
          <w:tcPr>
            <w:tcW w:w="1761" w:type="pct"/>
          </w:tcPr>
          <w:p w14:paraId="04D18FA3" w14:textId="77777777" w:rsidR="004A2626" w:rsidRPr="00AA7888" w:rsidRDefault="004A2626" w:rsidP="00702E91">
            <w:pPr>
              <w:spacing w:before="80" w:after="80"/>
              <w:rPr>
                <w:rFonts w:ascii="Arial" w:hAnsi="Arial" w:cs="Arial"/>
              </w:rPr>
            </w:pPr>
            <w:r w:rsidRPr="00AA7888">
              <w:rPr>
                <w:rFonts w:ascii="Arial" w:hAnsi="Arial" w:cs="Arial"/>
              </w:rPr>
              <w:t>VALOR TOTAL MENSUAL:</w:t>
            </w:r>
          </w:p>
        </w:tc>
        <w:tc>
          <w:tcPr>
            <w:tcW w:w="3239" w:type="pct"/>
          </w:tcPr>
          <w:p w14:paraId="7680224C" w14:textId="77777777" w:rsidR="004A2626" w:rsidRPr="00AA7888" w:rsidRDefault="004A2626" w:rsidP="00A26514">
            <w:pPr>
              <w:spacing w:before="80" w:after="80"/>
              <w:jc w:val="both"/>
              <w:rPr>
                <w:rFonts w:ascii="Arial" w:hAnsi="Arial" w:cs="Arial"/>
                <w:lang w:val="es-MX"/>
              </w:rPr>
            </w:pPr>
            <w:permStart w:id="1657750431" w:edGrp="everyone"/>
            <w:r w:rsidRPr="00AA7888">
              <w:rPr>
                <w:rFonts w:ascii="Arial" w:hAnsi="Arial" w:cs="Arial"/>
                <w:lang w:val="es-MX"/>
              </w:rPr>
              <w:t>(Digite en letras y números el valor total mensual)</w:t>
            </w:r>
            <w:permEnd w:id="1657750431"/>
          </w:p>
        </w:tc>
      </w:tr>
      <w:tr w:rsidR="00AA7888" w:rsidRPr="00AA7888" w14:paraId="483B100C" w14:textId="77777777" w:rsidTr="00702E91">
        <w:trPr>
          <w:trHeight w:val="20"/>
        </w:trPr>
        <w:tc>
          <w:tcPr>
            <w:tcW w:w="1761" w:type="pct"/>
          </w:tcPr>
          <w:p w14:paraId="149F589B" w14:textId="77777777" w:rsidR="004A2626" w:rsidRPr="00AA7888" w:rsidRDefault="004A2626" w:rsidP="00702E91">
            <w:pPr>
              <w:spacing w:before="80" w:after="80"/>
              <w:rPr>
                <w:rFonts w:ascii="Arial" w:hAnsi="Arial" w:cs="Arial"/>
              </w:rPr>
            </w:pPr>
            <w:r w:rsidRPr="00AA7888">
              <w:rPr>
                <w:rFonts w:ascii="Arial" w:hAnsi="Arial" w:cs="Arial"/>
              </w:rPr>
              <w:t>VALOR TOTAL DEL CONTRATO:</w:t>
            </w:r>
          </w:p>
        </w:tc>
        <w:tc>
          <w:tcPr>
            <w:tcW w:w="3239" w:type="pct"/>
          </w:tcPr>
          <w:p w14:paraId="4016DD78" w14:textId="77777777" w:rsidR="004A2626" w:rsidRPr="00AA7888" w:rsidRDefault="004A2626" w:rsidP="00A26514">
            <w:pPr>
              <w:spacing w:before="80" w:after="80"/>
              <w:jc w:val="both"/>
              <w:rPr>
                <w:rFonts w:ascii="Arial" w:hAnsi="Arial" w:cs="Arial"/>
                <w:lang w:val="es-MX"/>
              </w:rPr>
            </w:pPr>
            <w:permStart w:id="970009583" w:edGrp="everyone"/>
            <w:r w:rsidRPr="00AA7888">
              <w:rPr>
                <w:rFonts w:ascii="Arial" w:hAnsi="Arial" w:cs="Arial"/>
                <w:lang w:val="es-MX"/>
              </w:rPr>
              <w:t>(Digite en letras y números el valor total del contrato)</w:t>
            </w:r>
            <w:permEnd w:id="970009583"/>
          </w:p>
        </w:tc>
      </w:tr>
      <w:tr w:rsidR="00AA7888" w:rsidRPr="00AA7888" w14:paraId="3F5C64D6" w14:textId="77777777" w:rsidTr="00702E91">
        <w:trPr>
          <w:trHeight w:val="20"/>
        </w:trPr>
        <w:tc>
          <w:tcPr>
            <w:tcW w:w="1761" w:type="pct"/>
          </w:tcPr>
          <w:p w14:paraId="1CE372D4" w14:textId="77777777" w:rsidR="004A2626" w:rsidRPr="00AA7888" w:rsidRDefault="004A2626" w:rsidP="00702E91">
            <w:pPr>
              <w:spacing w:before="80" w:after="80"/>
              <w:rPr>
                <w:rFonts w:ascii="Arial" w:hAnsi="Arial" w:cs="Arial"/>
              </w:rPr>
            </w:pPr>
          </w:p>
        </w:tc>
        <w:tc>
          <w:tcPr>
            <w:tcW w:w="3239" w:type="pct"/>
          </w:tcPr>
          <w:p w14:paraId="5CB8FA04" w14:textId="77777777" w:rsidR="004A2626" w:rsidRPr="00AA7888" w:rsidRDefault="004A2626" w:rsidP="00702E91">
            <w:pPr>
              <w:spacing w:before="80" w:after="80"/>
              <w:rPr>
                <w:rFonts w:ascii="Arial" w:hAnsi="Arial" w:cs="Arial"/>
                <w:lang w:val="es-MX"/>
              </w:rPr>
            </w:pPr>
          </w:p>
        </w:tc>
      </w:tr>
    </w:tbl>
    <w:p w14:paraId="56954978" w14:textId="66C035A5" w:rsidR="004A2626" w:rsidRPr="00E35256" w:rsidRDefault="004A2626" w:rsidP="00A34827">
      <w:pPr>
        <w:spacing w:after="0" w:line="336" w:lineRule="auto"/>
        <w:jc w:val="both"/>
        <w:rPr>
          <w:rFonts w:ascii="Arial" w:hAnsi="Arial" w:cs="Arial"/>
          <w:lang w:val="es-CO"/>
        </w:rPr>
      </w:pPr>
      <w:r w:rsidRPr="00AA7888">
        <w:rPr>
          <w:rFonts w:ascii="Arial" w:hAnsi="Arial" w:cs="Arial"/>
        </w:rPr>
        <w:lastRenderedPageBreak/>
        <w:t xml:space="preserve">Entre los suscritos a saber, </w:t>
      </w:r>
      <w:permStart w:id="433338408" w:edGrp="everyone"/>
      <w:r w:rsidRPr="00AA7888">
        <w:rPr>
          <w:rFonts w:ascii="Arial" w:hAnsi="Arial" w:cs="Arial"/>
        </w:rPr>
        <w:t>Digite el nombre del Secretario en mayúscula sostenida</w:t>
      </w:r>
      <w:r w:rsidR="00CB7675" w:rsidRPr="00AA7888">
        <w:rPr>
          <w:rFonts w:ascii="Arial" w:hAnsi="Arial" w:cs="Arial"/>
        </w:rPr>
        <w:t xml:space="preserve"> y negrilla</w:t>
      </w:r>
      <w:permEnd w:id="433338408"/>
      <w:r w:rsidRPr="00AA7888">
        <w:rPr>
          <w:rFonts w:ascii="Arial" w:hAnsi="Arial" w:cs="Arial"/>
        </w:rPr>
        <w:t>, identificad</w:t>
      </w:r>
      <w:permStart w:id="1040743663" w:edGrp="everyone"/>
      <w:r w:rsidRPr="00AA7888">
        <w:rPr>
          <w:rFonts w:ascii="Arial" w:hAnsi="Arial" w:cs="Arial"/>
        </w:rPr>
        <w:t>o(a)</w:t>
      </w:r>
      <w:permEnd w:id="1040743663"/>
      <w:r w:rsidRPr="00AA7888">
        <w:rPr>
          <w:rFonts w:ascii="Arial" w:hAnsi="Arial" w:cs="Arial"/>
        </w:rPr>
        <w:t xml:space="preserve"> con cédula de ciudadanía </w:t>
      </w:r>
      <w:permStart w:id="824117936" w:edGrp="everyone"/>
      <w:r w:rsidRPr="00AA7888">
        <w:rPr>
          <w:rFonts w:ascii="Arial" w:hAnsi="Arial" w:cs="Arial"/>
        </w:rPr>
        <w:t>No. Digite el número de documento</w:t>
      </w:r>
      <w:permEnd w:id="824117936"/>
      <w:r w:rsidRPr="00AA7888">
        <w:rPr>
          <w:rFonts w:ascii="Arial" w:hAnsi="Arial" w:cs="Arial"/>
        </w:rPr>
        <w:t>, en su calidad de Secretari</w:t>
      </w:r>
      <w:permStart w:id="443163110" w:edGrp="everyone"/>
      <w:r w:rsidRPr="00AA7888">
        <w:rPr>
          <w:rFonts w:ascii="Arial" w:hAnsi="Arial" w:cs="Arial"/>
        </w:rPr>
        <w:t>o(a)</w:t>
      </w:r>
      <w:permEnd w:id="443163110"/>
      <w:r w:rsidRPr="00AA7888">
        <w:rPr>
          <w:rFonts w:ascii="Arial" w:hAnsi="Arial" w:cs="Arial"/>
        </w:rPr>
        <w:t xml:space="preserve"> de Suministros y Servicios del Municipio de Medellín, nombrado mediante el Decreto Municipal </w:t>
      </w:r>
      <w:permStart w:id="1259145157" w:edGrp="everyone"/>
      <w:r w:rsidRPr="00AA7888">
        <w:rPr>
          <w:rFonts w:ascii="Arial" w:hAnsi="Arial" w:cs="Arial"/>
        </w:rPr>
        <w:t>N° 001 del 1 de enero de 2016</w:t>
      </w:r>
      <w:r w:rsidR="00583CED">
        <w:rPr>
          <w:rFonts w:ascii="Arial" w:hAnsi="Arial" w:cs="Arial"/>
        </w:rPr>
        <w:t xml:space="preserve"> y acta de posesión N° 11 del 03/01/2020</w:t>
      </w:r>
      <w:permEnd w:id="1259145157"/>
      <w:r w:rsidRPr="00AA7888">
        <w:rPr>
          <w:rFonts w:ascii="Arial" w:hAnsi="Arial" w:cs="Arial"/>
        </w:rPr>
        <w:t xml:space="preserve">, en uso de sus facultades legales y las otorgadas por los Decretos Municipales </w:t>
      </w:r>
      <w:proofErr w:type="spellStart"/>
      <w:r w:rsidRPr="00AA7888">
        <w:rPr>
          <w:rFonts w:ascii="Arial" w:hAnsi="Arial" w:cs="Arial"/>
        </w:rPr>
        <w:t>Nros</w:t>
      </w:r>
      <w:proofErr w:type="spellEnd"/>
      <w:r w:rsidRPr="00AA7888">
        <w:rPr>
          <w:rFonts w:ascii="Arial" w:hAnsi="Arial" w:cs="Arial"/>
        </w:rPr>
        <w:t xml:space="preserve">. 883 de 2015, 1039 de 2016 y manual de contratación expedidos por el Señor Alcalde de Medellín, obrando en nombre y representación del </w:t>
      </w:r>
      <w:r w:rsidRPr="00AA7888">
        <w:rPr>
          <w:rFonts w:ascii="Arial" w:hAnsi="Arial" w:cs="Arial"/>
          <w:b/>
        </w:rPr>
        <w:t>MUNICIPIO DE MEDELLÍN</w:t>
      </w:r>
      <w:r w:rsidRPr="00AA7888">
        <w:rPr>
          <w:rFonts w:ascii="Arial" w:hAnsi="Arial" w:cs="Arial"/>
        </w:rPr>
        <w:t>, facultado por la Ley 136 de 1994, la Ley 80 de 1993, sus decretos reglamentarios y de acuerdo a las disposiciones pertinentes del Código Civil, quien en adelante se denominará</w:t>
      </w:r>
      <w:r w:rsidRPr="00AA7888">
        <w:rPr>
          <w:rFonts w:ascii="Arial" w:hAnsi="Arial" w:cs="Arial"/>
          <w:lang w:val="es-CO"/>
        </w:rPr>
        <w:t xml:space="preserve"> EL ARRENDADOR, de una parte y de la otra, </w:t>
      </w:r>
      <w:permStart w:id="560818370" w:edGrp="everyone"/>
      <w:r w:rsidRPr="00AA7888">
        <w:rPr>
          <w:rFonts w:ascii="Arial" w:hAnsi="Arial" w:cs="Arial"/>
          <w:noProof/>
          <w:lang w:val="es-CO"/>
        </w:rPr>
        <w:t xml:space="preserve">(digite el nombre completo o razón social de el (la) arrendatario(a en mayúscula sostenida y </w:t>
      </w:r>
      <w:r w:rsidR="00CB7675" w:rsidRPr="00AA7888">
        <w:rPr>
          <w:rFonts w:ascii="Arial" w:hAnsi="Arial" w:cs="Arial"/>
          <w:noProof/>
          <w:lang w:val="es-CO"/>
        </w:rPr>
        <w:t>negrilla</w:t>
      </w:r>
      <w:r w:rsidRPr="00AA7888">
        <w:rPr>
          <w:rFonts w:ascii="Arial" w:hAnsi="Arial" w:cs="Arial"/>
          <w:noProof/>
          <w:lang w:val="es-CO"/>
        </w:rPr>
        <w:t>)</w:t>
      </w:r>
      <w:permEnd w:id="560818370"/>
      <w:r w:rsidRPr="00AA7888">
        <w:rPr>
          <w:rFonts w:ascii="Arial" w:hAnsi="Arial" w:cs="Arial"/>
          <w:b/>
          <w:noProof/>
          <w:lang w:val="es-CO"/>
        </w:rPr>
        <w:t>,</w:t>
      </w:r>
      <w:r w:rsidRPr="00EF0DEA">
        <w:rPr>
          <w:rFonts w:ascii="Arial" w:hAnsi="Arial" w:cs="Arial"/>
          <w:lang w:val="es-CO"/>
        </w:rPr>
        <w:t xml:space="preserve"> identificado con la cédula de ciudadanía</w:t>
      </w:r>
      <w:r w:rsidR="00042A91" w:rsidRPr="00EF0DEA">
        <w:rPr>
          <w:rFonts w:ascii="Arial" w:hAnsi="Arial" w:cs="Arial"/>
          <w:noProof/>
          <w:lang w:val="es-CO"/>
        </w:rPr>
        <w:t xml:space="preserve"> No</w:t>
      </w:r>
      <w:r w:rsidRPr="00EF0DEA">
        <w:rPr>
          <w:rFonts w:ascii="Arial" w:hAnsi="Arial" w:cs="Arial"/>
          <w:noProof/>
          <w:lang w:val="es-CO"/>
        </w:rPr>
        <w:t xml:space="preserve"> </w:t>
      </w:r>
      <w:permStart w:id="1684210930" w:edGrp="everyone"/>
      <w:r w:rsidRPr="00EF0DEA">
        <w:rPr>
          <w:rFonts w:ascii="Arial" w:hAnsi="Arial" w:cs="Arial"/>
          <w:noProof/>
          <w:lang w:val="es-CO"/>
        </w:rPr>
        <w:t>(digite el número de identificación)</w:t>
      </w:r>
      <w:permEnd w:id="1684210930"/>
      <w:r w:rsidRPr="00EF0DEA">
        <w:rPr>
          <w:rFonts w:ascii="Arial" w:hAnsi="Arial" w:cs="Arial"/>
          <w:lang w:val="es-CO"/>
        </w:rPr>
        <w:t>,</w:t>
      </w:r>
      <w:r w:rsidRPr="00EF0DEA">
        <w:rPr>
          <w:rFonts w:ascii="Arial" w:hAnsi="Arial" w:cs="Arial"/>
          <w:noProof/>
          <w:lang w:val="es-CO"/>
        </w:rPr>
        <w:t xml:space="preserve"> quien actúa en nombre </w:t>
      </w:r>
      <w:permStart w:id="312543198" w:edGrp="everyone"/>
      <w:r w:rsidRPr="00EF0DEA">
        <w:rPr>
          <w:rFonts w:ascii="Arial" w:hAnsi="Arial" w:cs="Arial"/>
          <w:noProof/>
          <w:lang w:val="es-CO"/>
        </w:rPr>
        <w:t>y representación  legal o en nombre propio (si es del caso)</w:t>
      </w:r>
      <w:permEnd w:id="312543198"/>
      <w:r w:rsidRPr="00EF0DEA">
        <w:rPr>
          <w:rFonts w:ascii="Arial" w:hAnsi="Arial" w:cs="Arial"/>
          <w:noProof/>
          <w:lang w:val="es-CO"/>
        </w:rPr>
        <w:t xml:space="preserve"> de  </w:t>
      </w:r>
      <w:permStart w:id="814570956" w:edGrp="everyone"/>
      <w:r w:rsidRPr="00AA7888">
        <w:rPr>
          <w:rFonts w:ascii="Arial" w:hAnsi="Arial" w:cs="Arial"/>
          <w:noProof/>
          <w:lang w:val="es-CO"/>
        </w:rPr>
        <w:t>(digite el nombre completo o razón social de el (la) arrendatario(a) si obra en representación propia escriba "propio" y elimine los dos campos siguientes)</w:t>
      </w:r>
      <w:permEnd w:id="814570956"/>
      <w:r w:rsidRPr="00EF0DEA">
        <w:rPr>
          <w:rFonts w:ascii="Arial" w:hAnsi="Arial" w:cs="Arial"/>
          <w:b/>
          <w:noProof/>
          <w:lang w:val="es-CO"/>
        </w:rPr>
        <w:t xml:space="preserve"> </w:t>
      </w:r>
      <w:r w:rsidRPr="00EF0DEA">
        <w:rPr>
          <w:rFonts w:ascii="Arial" w:hAnsi="Arial" w:cs="Arial"/>
          <w:noProof/>
          <w:lang w:val="es-CO"/>
        </w:rPr>
        <w:t xml:space="preserve">con NIT </w:t>
      </w:r>
      <w:permStart w:id="147933989" w:edGrp="everyone"/>
      <w:r w:rsidRPr="00EF0DEA">
        <w:rPr>
          <w:rFonts w:ascii="Arial" w:hAnsi="Arial" w:cs="Arial"/>
          <w:noProof/>
          <w:lang w:val="es-CO"/>
        </w:rPr>
        <w:t>(digite el número de identificación)</w:t>
      </w:r>
      <w:permEnd w:id="147933989"/>
      <w:r w:rsidRPr="00EF0DEA">
        <w:rPr>
          <w:rFonts w:ascii="Arial" w:hAnsi="Arial" w:cs="Arial"/>
          <w:noProof/>
          <w:lang w:val="es-CO"/>
        </w:rPr>
        <w:t>,</w:t>
      </w:r>
      <w:r w:rsidRPr="00EF0DEA">
        <w:rPr>
          <w:rFonts w:ascii="Arial" w:hAnsi="Arial" w:cs="Arial"/>
          <w:lang w:val="es-CO"/>
        </w:rPr>
        <w:t xml:space="preserve"> quien en lo sucesivo se denominará </w:t>
      </w:r>
      <w:permStart w:id="1245800316" w:edGrp="everyone"/>
      <w:r w:rsidRPr="00EF0DEA">
        <w:rPr>
          <w:rFonts w:ascii="Arial" w:hAnsi="Arial" w:cs="Arial"/>
          <w:lang w:val="es-CO"/>
        </w:rPr>
        <w:t xml:space="preserve">EL(LA) </w:t>
      </w:r>
      <w:permEnd w:id="1245800316"/>
      <w:r w:rsidRPr="00EF0DEA">
        <w:rPr>
          <w:rFonts w:ascii="Arial" w:hAnsi="Arial" w:cs="Arial"/>
          <w:lang w:val="es-CO"/>
        </w:rPr>
        <w:t>ARRENDATARIO</w:t>
      </w:r>
      <w:permStart w:id="1320383297" w:edGrp="everyone"/>
      <w:r w:rsidRPr="00EF0DEA">
        <w:rPr>
          <w:rFonts w:ascii="Arial" w:hAnsi="Arial" w:cs="Arial"/>
          <w:lang w:val="es-CO"/>
        </w:rPr>
        <w:t>(A)</w:t>
      </w:r>
      <w:permEnd w:id="1320383297"/>
      <w:r w:rsidR="00042A91" w:rsidRPr="00EF0DEA">
        <w:rPr>
          <w:rFonts w:ascii="Arial" w:hAnsi="Arial" w:cs="Arial"/>
          <w:lang w:val="es-CO"/>
        </w:rPr>
        <w:t xml:space="preserve">, </w:t>
      </w:r>
      <w:r w:rsidRPr="00EF0DEA">
        <w:rPr>
          <w:rFonts w:ascii="Arial" w:hAnsi="Arial" w:cs="Arial"/>
          <w:lang w:val="es-CO"/>
        </w:rPr>
        <w:t xml:space="preserve">se ha decidido celebrar el presente CONTRATO DE ARRENDAMIENTO, </w:t>
      </w:r>
      <w:r w:rsidRPr="00AA7888">
        <w:rPr>
          <w:rFonts w:ascii="Arial" w:hAnsi="Arial" w:cs="Arial"/>
          <w:lang w:val="es-CO"/>
        </w:rPr>
        <w:t xml:space="preserve">previo el agotamiento de los </w:t>
      </w:r>
      <w:r w:rsidRPr="00AA7888">
        <w:rPr>
          <w:rFonts w:ascii="Arial" w:hAnsi="Arial" w:cs="Arial"/>
          <w:lang w:val="es-CO"/>
        </w:rPr>
        <w:lastRenderedPageBreak/>
        <w:t xml:space="preserve">requisitos establecidos en las normas vigentes, de carácter municipal y nacional, </w:t>
      </w:r>
      <w:r w:rsidRPr="00EF0DEA">
        <w:rPr>
          <w:rFonts w:ascii="Arial" w:hAnsi="Arial" w:cs="Arial"/>
          <w:lang w:val="es-CO"/>
        </w:rPr>
        <w:t>contrato que se regirá por la ley aplicable y las cláusulas que a continuación se enuncian:</w:t>
      </w:r>
      <w:r w:rsidR="00F936CE">
        <w:rPr>
          <w:rFonts w:ascii="Arial" w:hAnsi="Arial" w:cs="Arial"/>
          <w:lang w:val="es-CO"/>
        </w:rPr>
        <w:t xml:space="preserve"> </w:t>
      </w:r>
      <w:r w:rsidRPr="00EF0DEA">
        <w:rPr>
          <w:rFonts w:ascii="Arial" w:hAnsi="Arial" w:cs="Arial"/>
          <w:b/>
          <w:noProof/>
          <w:lang w:val="es-CO"/>
        </w:rPr>
        <w:t xml:space="preserve">PRIMERA: OBJETO. </w:t>
      </w:r>
      <w:r w:rsidRPr="00EF0DEA">
        <w:rPr>
          <w:rFonts w:ascii="Arial" w:hAnsi="Arial" w:cs="Arial"/>
          <w:noProof/>
          <w:lang w:val="es-CO"/>
        </w:rPr>
        <w:t>EL ARRENDADOR</w:t>
      </w:r>
      <w:r w:rsidRPr="00EF0DEA">
        <w:rPr>
          <w:rFonts w:ascii="Arial" w:hAnsi="Arial" w:cs="Arial"/>
          <w:b/>
          <w:noProof/>
          <w:lang w:val="es-CO"/>
        </w:rPr>
        <w:t xml:space="preserve"> </w:t>
      </w:r>
      <w:r w:rsidRPr="00EF0DEA">
        <w:rPr>
          <w:rFonts w:ascii="Arial" w:hAnsi="Arial" w:cs="Arial"/>
          <w:noProof/>
          <w:lang w:val="es-CO"/>
        </w:rPr>
        <w:t>entrega a título de arrendamiento</w:t>
      </w:r>
      <w:r w:rsidRPr="00EF0DEA">
        <w:rPr>
          <w:rFonts w:ascii="Arial" w:hAnsi="Arial" w:cs="Arial"/>
          <w:b/>
          <w:noProof/>
          <w:lang w:val="es-CO"/>
        </w:rPr>
        <w:t xml:space="preserve"> </w:t>
      </w:r>
      <w:r w:rsidRPr="00EF0DEA">
        <w:rPr>
          <w:rFonts w:ascii="Arial" w:hAnsi="Arial" w:cs="Arial"/>
          <w:noProof/>
          <w:lang w:val="es-CO"/>
        </w:rPr>
        <w:t xml:space="preserve">y </w:t>
      </w:r>
      <w:permStart w:id="1524792757" w:edGrp="everyone"/>
      <w:r w:rsidR="00042A91" w:rsidRPr="00EF0DEA">
        <w:rPr>
          <w:rFonts w:ascii="Arial" w:hAnsi="Arial" w:cs="Arial"/>
          <w:noProof/>
          <w:lang w:val="es-CO"/>
        </w:rPr>
        <w:t>EL (LA)</w:t>
      </w:r>
      <w:r w:rsidRPr="00EF0DEA">
        <w:rPr>
          <w:rFonts w:ascii="Arial" w:hAnsi="Arial" w:cs="Arial"/>
          <w:noProof/>
          <w:lang w:val="es-CO"/>
        </w:rPr>
        <w:t xml:space="preserve"> </w:t>
      </w:r>
      <w:permEnd w:id="1524792757"/>
      <w:r w:rsidRPr="00EF0DEA">
        <w:rPr>
          <w:rFonts w:ascii="Arial" w:hAnsi="Arial" w:cs="Arial"/>
          <w:noProof/>
          <w:lang w:val="es-CO"/>
        </w:rPr>
        <w:t>ARRENDATARI</w:t>
      </w:r>
      <w:permStart w:id="140141998" w:edGrp="everyone"/>
      <w:r w:rsidRPr="00EF0DEA">
        <w:rPr>
          <w:rFonts w:ascii="Arial" w:hAnsi="Arial" w:cs="Arial"/>
          <w:noProof/>
          <w:lang w:val="es-CO"/>
        </w:rPr>
        <w:t>O(A)</w:t>
      </w:r>
      <w:permEnd w:id="140141998"/>
      <w:r w:rsidRPr="00EF0DEA">
        <w:rPr>
          <w:rFonts w:ascii="Arial" w:hAnsi="Arial" w:cs="Arial"/>
        </w:rPr>
        <w:t xml:space="preserve"> recibe al mismo título, un inmueble de propiedad del Municipio de Medellín ubicado en </w:t>
      </w:r>
      <w:permStart w:id="799742384" w:edGrp="everyone"/>
      <w:r w:rsidR="00042A91" w:rsidRPr="00EF0DEA">
        <w:rPr>
          <w:rFonts w:ascii="Arial" w:hAnsi="Arial" w:cs="Arial"/>
        </w:rPr>
        <w:t xml:space="preserve">(Digite </w:t>
      </w:r>
      <w:r w:rsidRPr="00EF0DEA">
        <w:rPr>
          <w:rFonts w:ascii="Arial" w:hAnsi="Arial" w:cs="Arial"/>
        </w:rPr>
        <w:t>Dirección, local Centro comercial cuando aplique)</w:t>
      </w:r>
      <w:permEnd w:id="799742384"/>
      <w:r w:rsidR="00042A91" w:rsidRPr="00EF0DEA">
        <w:rPr>
          <w:rFonts w:ascii="Arial" w:hAnsi="Arial" w:cs="Arial"/>
          <w:b/>
        </w:rPr>
        <w:t>.</w:t>
      </w:r>
      <w:r w:rsidRPr="00EF0DEA">
        <w:rPr>
          <w:rFonts w:ascii="Arial" w:hAnsi="Arial" w:cs="Arial"/>
        </w:rPr>
        <w:t>Bien Inmueble identificado con</w:t>
      </w:r>
      <w:r w:rsidRPr="00EF0DEA">
        <w:rPr>
          <w:rFonts w:ascii="Arial" w:hAnsi="Arial" w:cs="Arial"/>
          <w:b/>
        </w:rPr>
        <w:t xml:space="preserve"> </w:t>
      </w:r>
      <w:permStart w:id="629962870" w:edGrp="everyone"/>
      <w:r w:rsidRPr="00EF0DEA">
        <w:rPr>
          <w:rFonts w:ascii="Arial" w:hAnsi="Arial" w:cs="Arial"/>
        </w:rPr>
        <w:t>(digite: Matrícula, CBML, Código de activo fijo y Título de adquisición)</w:t>
      </w:r>
      <w:permEnd w:id="629962870"/>
      <w:r w:rsidRPr="00EF0DEA">
        <w:rPr>
          <w:rFonts w:ascii="Arial" w:hAnsi="Arial" w:cs="Arial"/>
        </w:rPr>
        <w:t xml:space="preserve">. </w:t>
      </w:r>
      <w:r w:rsidR="00EF0DEA">
        <w:rPr>
          <w:rFonts w:ascii="Arial" w:hAnsi="Arial" w:cs="Arial"/>
          <w:b/>
        </w:rPr>
        <w:t>SEGUND</w:t>
      </w:r>
      <w:r w:rsidRPr="00EF0DEA">
        <w:rPr>
          <w:rFonts w:ascii="Arial" w:hAnsi="Arial" w:cs="Arial"/>
          <w:b/>
        </w:rPr>
        <w:t>A</w:t>
      </w:r>
      <w:r w:rsidR="00042A91" w:rsidRPr="00EF0DEA">
        <w:rPr>
          <w:rFonts w:ascii="Arial" w:hAnsi="Arial" w:cs="Arial"/>
          <w:b/>
        </w:rPr>
        <w:t xml:space="preserve">: </w:t>
      </w:r>
      <w:r w:rsidRPr="00EF0DEA">
        <w:rPr>
          <w:rFonts w:ascii="Arial" w:hAnsi="Arial" w:cs="Arial"/>
          <w:b/>
        </w:rPr>
        <w:t>ÁREAS Y LINDEROS.</w:t>
      </w:r>
      <w:r w:rsidRPr="00EF0DEA">
        <w:rPr>
          <w:rFonts w:ascii="Arial" w:hAnsi="Arial" w:cs="Arial"/>
        </w:rPr>
        <w:t xml:space="preserve"> El área a entregar en arrendamiento corresponde a </w:t>
      </w:r>
      <w:permStart w:id="595864359" w:edGrp="everyone"/>
      <w:r w:rsidR="002D6F29" w:rsidRPr="00EF0DEA">
        <w:rPr>
          <w:rFonts w:ascii="Arial" w:hAnsi="Arial" w:cs="Arial"/>
        </w:rPr>
        <w:t>digite el área</w:t>
      </w:r>
      <w:r w:rsidRPr="00EF0DEA">
        <w:rPr>
          <w:rFonts w:ascii="Arial" w:hAnsi="Arial" w:cs="Arial"/>
        </w:rPr>
        <w:t xml:space="preserve"> </w:t>
      </w:r>
      <w:permEnd w:id="595864359"/>
      <w:r w:rsidRPr="00EF0DEA">
        <w:rPr>
          <w:rFonts w:ascii="Arial" w:hAnsi="Arial" w:cs="Arial"/>
        </w:rPr>
        <w:t>m</w:t>
      </w:r>
      <w:r w:rsidRPr="00EF0DEA">
        <w:rPr>
          <w:rFonts w:ascii="Arial" w:hAnsi="Arial" w:cs="Arial"/>
          <w:vertAlign w:val="superscript"/>
        </w:rPr>
        <w:t>2</w:t>
      </w:r>
      <w:r w:rsidRPr="00EF0DEA">
        <w:rPr>
          <w:rFonts w:ascii="Arial" w:hAnsi="Arial" w:cs="Arial"/>
        </w:rPr>
        <w:t xml:space="preserve"> y los linderos son los siguientes: </w:t>
      </w:r>
      <w:permStart w:id="1022963482" w:edGrp="everyone"/>
      <w:r w:rsidRPr="00EF0DEA">
        <w:rPr>
          <w:rFonts w:ascii="Arial" w:hAnsi="Arial" w:cs="Arial"/>
          <w:noProof/>
          <w:lang w:val="es-CO"/>
        </w:rPr>
        <w:t>(digite descripción de linderos citar informe de prediación por radicado y fecha de elaboración)</w:t>
      </w:r>
      <w:permEnd w:id="1022963482"/>
      <w:r w:rsidRPr="00EF0DEA">
        <w:rPr>
          <w:rFonts w:ascii="Arial" w:hAnsi="Arial" w:cs="Arial"/>
        </w:rPr>
        <w:t>.</w:t>
      </w:r>
      <w:r w:rsidR="00A60CE8">
        <w:rPr>
          <w:rFonts w:ascii="Arial" w:hAnsi="Arial" w:cs="Arial"/>
        </w:rPr>
        <w:t xml:space="preserve"> </w:t>
      </w:r>
      <w:r w:rsidR="00EF0DEA">
        <w:rPr>
          <w:rFonts w:ascii="Arial" w:hAnsi="Arial" w:cs="Arial"/>
          <w:b/>
        </w:rPr>
        <w:t>TERCERA</w:t>
      </w:r>
      <w:r w:rsidRPr="00AA7888">
        <w:rPr>
          <w:rFonts w:ascii="Arial" w:hAnsi="Arial" w:cs="Arial"/>
          <w:b/>
        </w:rPr>
        <w:t>: DESTINACIÓN.</w:t>
      </w:r>
      <w:r w:rsidRPr="00AA7888">
        <w:rPr>
          <w:rFonts w:ascii="Arial" w:hAnsi="Arial" w:cs="Arial"/>
        </w:rPr>
        <w:t xml:space="preserve"> </w:t>
      </w:r>
      <w:permStart w:id="875518432" w:edGrp="everyone"/>
      <w:r w:rsidRPr="00AA7888">
        <w:rPr>
          <w:rFonts w:ascii="Arial" w:hAnsi="Arial" w:cs="Arial"/>
        </w:rPr>
        <w:t xml:space="preserve">EL (LA) </w:t>
      </w:r>
      <w:permEnd w:id="875518432"/>
      <w:r w:rsidRPr="00EF0DEA">
        <w:rPr>
          <w:rFonts w:ascii="Arial" w:hAnsi="Arial" w:cs="Arial"/>
        </w:rPr>
        <w:t>ARRENDATARI</w:t>
      </w:r>
      <w:permStart w:id="332345687" w:edGrp="everyone"/>
      <w:r w:rsidRPr="00EF0DEA">
        <w:rPr>
          <w:rFonts w:ascii="Arial" w:hAnsi="Arial" w:cs="Arial"/>
        </w:rPr>
        <w:t>O(A)</w:t>
      </w:r>
      <w:permEnd w:id="332345687"/>
      <w:r w:rsidRPr="00EF0DEA">
        <w:rPr>
          <w:rFonts w:ascii="Arial" w:hAnsi="Arial" w:cs="Arial"/>
        </w:rPr>
        <w:t xml:space="preserve"> podrá hacer uso del inmueble objeto del presente contrato, única y exclusivamente para </w:t>
      </w:r>
      <w:permStart w:id="1496587444" w:edGrp="everyone"/>
      <w:r w:rsidRPr="00EF0DEA">
        <w:rPr>
          <w:rFonts w:ascii="Arial" w:hAnsi="Arial" w:cs="Arial"/>
          <w:noProof/>
          <w:lang w:val="es-CO"/>
        </w:rPr>
        <w:t xml:space="preserve">(digite la descripción de la destinación tomada literalmente del estudio previo, el contrato anterior, concepto </w:t>
      </w:r>
      <w:r w:rsidR="00D76299" w:rsidRPr="00EF0DEA">
        <w:rPr>
          <w:rFonts w:ascii="Arial" w:hAnsi="Arial" w:cs="Arial"/>
          <w:noProof/>
          <w:lang w:val="es-CO"/>
        </w:rPr>
        <w:t>del DAP</w:t>
      </w:r>
      <w:r w:rsidRPr="00EF0DEA">
        <w:rPr>
          <w:rFonts w:ascii="Arial" w:hAnsi="Arial" w:cs="Arial"/>
          <w:noProof/>
          <w:lang w:val="es-CO"/>
        </w:rPr>
        <w:t xml:space="preserve"> o informe de prediación)</w:t>
      </w:r>
      <w:permEnd w:id="1496587444"/>
      <w:r w:rsidRPr="00EF0DEA">
        <w:rPr>
          <w:rFonts w:ascii="Arial" w:hAnsi="Arial" w:cs="Arial"/>
        </w:rPr>
        <w:t>.</w:t>
      </w:r>
      <w:r w:rsidRPr="00AA7888">
        <w:rPr>
          <w:rFonts w:ascii="Arial" w:hAnsi="Arial" w:cs="Arial"/>
          <w:b/>
          <w:noProof/>
        </w:rPr>
        <w:t xml:space="preserve"> </w:t>
      </w:r>
      <w:r w:rsidR="00EF0DEA">
        <w:rPr>
          <w:rFonts w:ascii="Arial" w:hAnsi="Arial" w:cs="Arial"/>
          <w:b/>
          <w:lang w:val="es-CO"/>
        </w:rPr>
        <w:t>CUARTA</w:t>
      </w:r>
      <w:r w:rsidRPr="00AA7888">
        <w:rPr>
          <w:rFonts w:ascii="Arial" w:hAnsi="Arial" w:cs="Arial"/>
          <w:b/>
          <w:lang w:val="es-CO"/>
        </w:rPr>
        <w:t>: PLAZO</w:t>
      </w:r>
      <w:r w:rsidRPr="00AA7888">
        <w:rPr>
          <w:rFonts w:ascii="Arial" w:hAnsi="Arial" w:cs="Arial"/>
          <w:lang w:val="es-CO"/>
        </w:rPr>
        <w:t>.</w:t>
      </w:r>
      <w:r w:rsidRPr="00EF0DEA">
        <w:rPr>
          <w:rFonts w:ascii="Arial" w:hAnsi="Arial" w:cs="Arial"/>
          <w:lang w:val="es-MX"/>
        </w:rPr>
        <w:t xml:space="preserve"> </w:t>
      </w:r>
      <w:permStart w:id="1723685599" w:edGrp="everyone"/>
      <w:r w:rsidRPr="00AA7888">
        <w:rPr>
          <w:rFonts w:ascii="Arial" w:hAnsi="Arial" w:cs="Arial"/>
          <w:lang w:val="es-CO"/>
        </w:rPr>
        <w:t xml:space="preserve">(Inserte tiempo en letras (tiempo en número) </w:t>
      </w:r>
      <w:permEnd w:id="1723685599"/>
      <w:r w:rsidRPr="00AA7888">
        <w:rPr>
          <w:rFonts w:ascii="Arial" w:hAnsi="Arial" w:cs="Arial"/>
          <w:lang w:val="es-CO"/>
        </w:rPr>
        <w:t>a partir de la fecha</w:t>
      </w:r>
      <w:permStart w:id="1012544606" w:edGrp="everyone"/>
      <w:r w:rsidR="00EF0DEA">
        <w:rPr>
          <w:rFonts w:ascii="Arial" w:hAnsi="Arial" w:cs="Arial"/>
          <w:lang w:val="es-CO"/>
        </w:rPr>
        <w:t xml:space="preserve"> de suscripción del acta de inicio</w:t>
      </w:r>
      <w:permEnd w:id="1012544606"/>
      <w:r w:rsidRPr="00AA7888">
        <w:rPr>
          <w:rFonts w:ascii="Arial" w:hAnsi="Arial" w:cs="Arial"/>
          <w:lang w:val="es-CO"/>
        </w:rPr>
        <w:t>, pre</w:t>
      </w:r>
      <w:r w:rsidR="00FB05CA" w:rsidRPr="00AA7888">
        <w:rPr>
          <w:rFonts w:ascii="Arial" w:hAnsi="Arial" w:cs="Arial"/>
          <w:lang w:val="es-CO"/>
        </w:rPr>
        <w:t xml:space="preserve">via aprobación de la </w:t>
      </w:r>
      <w:permStart w:id="1023478448" w:edGrp="everyone"/>
      <w:r w:rsidR="00FB05CA" w:rsidRPr="00AA7888">
        <w:rPr>
          <w:rFonts w:ascii="Arial" w:hAnsi="Arial" w:cs="Arial"/>
          <w:lang w:val="es-CO"/>
        </w:rPr>
        <w:t xml:space="preserve">póliza de </w:t>
      </w:r>
      <w:r w:rsidR="00FB6735" w:rsidRPr="00AA7888">
        <w:rPr>
          <w:rFonts w:ascii="Arial" w:hAnsi="Arial" w:cs="Arial"/>
          <w:lang w:val="es-CO"/>
        </w:rPr>
        <w:t xml:space="preserve">arrendamiento </w:t>
      </w:r>
      <w:r w:rsidR="00FD62B8" w:rsidRPr="00AA7888">
        <w:rPr>
          <w:rFonts w:ascii="Arial" w:hAnsi="Arial" w:cs="Arial"/>
          <w:lang w:val="es-CO"/>
        </w:rPr>
        <w:t>o</w:t>
      </w:r>
      <w:r w:rsidR="00FB6735" w:rsidRPr="00AA7888">
        <w:rPr>
          <w:rFonts w:ascii="Arial" w:hAnsi="Arial" w:cs="Arial"/>
          <w:lang w:val="es-CO"/>
        </w:rPr>
        <w:t xml:space="preserve"> póliza de </w:t>
      </w:r>
      <w:r w:rsidR="00695876" w:rsidRPr="00AA7888">
        <w:rPr>
          <w:rFonts w:ascii="Arial" w:hAnsi="Arial" w:cs="Arial"/>
          <w:lang w:val="es-CO"/>
        </w:rPr>
        <w:t>cumplimiento</w:t>
      </w:r>
      <w:permEnd w:id="1023478448"/>
      <w:r w:rsidR="00695876" w:rsidRPr="00AA7888">
        <w:rPr>
          <w:rFonts w:ascii="Arial" w:hAnsi="Arial" w:cs="Arial"/>
          <w:lang w:val="es-CO"/>
        </w:rPr>
        <w:t xml:space="preserve"> </w:t>
      </w:r>
      <w:r w:rsidRPr="00AA7888">
        <w:rPr>
          <w:rFonts w:ascii="Arial" w:hAnsi="Arial" w:cs="Arial"/>
          <w:lang w:val="es-CO"/>
        </w:rPr>
        <w:t xml:space="preserve">por la Unidad Administración de Bienes Inmuebles de la Secretaría de Suministros y Servicios </w:t>
      </w:r>
      <w:permStart w:id="851714814" w:edGrp="everyone"/>
      <w:r w:rsidRPr="00AA7888">
        <w:rPr>
          <w:rFonts w:ascii="Arial" w:hAnsi="Arial" w:cs="Arial"/>
          <w:lang w:val="es-CO"/>
        </w:rPr>
        <w:t>(si aplica)</w:t>
      </w:r>
      <w:permEnd w:id="851714814"/>
      <w:r w:rsidRPr="00AA7888">
        <w:rPr>
          <w:rFonts w:ascii="Arial" w:hAnsi="Arial" w:cs="Arial"/>
          <w:lang w:val="es-CO"/>
        </w:rPr>
        <w:t xml:space="preserve">. </w:t>
      </w:r>
      <w:r w:rsidRPr="00AA7888">
        <w:rPr>
          <w:rFonts w:ascii="Arial" w:hAnsi="Arial" w:cs="Arial"/>
          <w:b/>
        </w:rPr>
        <w:t>PARÁGRAFO PRIMERO:</w:t>
      </w:r>
      <w:r w:rsidRPr="00AA7888">
        <w:rPr>
          <w:rFonts w:ascii="Arial" w:hAnsi="Arial" w:cs="Arial"/>
        </w:rPr>
        <w:t xml:space="preserve"> No obstante, el plazo de vigencia o duración señalado anteriormente, las partes de mutuo acuerdo y en cualquier momento, </w:t>
      </w:r>
      <w:r w:rsidR="00FD62B8" w:rsidRPr="00AA7888">
        <w:rPr>
          <w:rFonts w:ascii="Arial" w:hAnsi="Arial" w:cs="Arial"/>
        </w:rPr>
        <w:t>podrán</w:t>
      </w:r>
      <w:r w:rsidRPr="00AA7888">
        <w:rPr>
          <w:rFonts w:ascii="Arial" w:hAnsi="Arial" w:cs="Arial"/>
        </w:rPr>
        <w:t xml:space="preserve"> dar por terminado este contrato </w:t>
      </w:r>
      <w:r w:rsidRPr="00AA7888">
        <w:rPr>
          <w:rFonts w:ascii="Arial" w:hAnsi="Arial" w:cs="Arial"/>
        </w:rPr>
        <w:lastRenderedPageBreak/>
        <w:t xml:space="preserve">sin que haya lugar al pago de suma alguna por concepto de indemnización. Dado el aviso de terminación y aceptado el mismo por la otra parte, se indicará la fecha en que se entregará o recibirá real y materialmente el inmueble, la cual no podrá ser superior a treinta (30) días calendario. </w:t>
      </w:r>
      <w:r w:rsidR="008C4058" w:rsidRPr="00AD35B0">
        <w:rPr>
          <w:rFonts w:ascii="Arial" w:hAnsi="Arial" w:cs="Arial"/>
          <w:b/>
        </w:rPr>
        <w:t>QUINTA:</w:t>
      </w:r>
      <w:ins w:id="1" w:author="Jairo Alberto Henao Correa" w:date="2021-07-23T09:56:00Z">
        <w:r w:rsidR="00237C95">
          <w:rPr>
            <w:rFonts w:ascii="Arial" w:hAnsi="Arial" w:cs="Arial"/>
            <w:b/>
          </w:rPr>
          <w:t xml:space="preserve"> </w:t>
        </w:r>
      </w:ins>
      <w:ins w:id="2" w:author="Jairo Alberto Henao Correa" w:date="2021-07-23T09:55:00Z">
        <w:r w:rsidR="00237C95">
          <w:rPr>
            <w:rFonts w:ascii="Arial" w:hAnsi="Arial" w:cs="Arial"/>
            <w:b/>
          </w:rPr>
          <w:t>RENOVACIÓN DEL CONTRATO.</w:t>
        </w:r>
        <w:r w:rsidR="00237C95">
          <w:rPr>
            <w:rFonts w:ascii="Arial" w:hAnsi="Arial" w:cs="Arial"/>
          </w:rPr>
          <w:t xml:space="preserve"> Antes del</w:t>
        </w:r>
        <w:r w:rsidR="00237C95">
          <w:rPr>
            <w:rFonts w:ascii="Arial" w:hAnsi="Arial" w:cs="Arial"/>
            <w:lang w:val="es-MX"/>
          </w:rPr>
          <w:t xml:space="preserve"> vencimiento del plazo, el contrato podrá</w:t>
        </w:r>
        <w:r w:rsidR="00237C95">
          <w:rPr>
            <w:rFonts w:ascii="Arial" w:hAnsi="Arial" w:cs="Arial"/>
            <w:lang w:val="es-CO"/>
          </w:rPr>
          <w:t xml:space="preserve"> renovarse mediante comunicado en el formato establecido para el efecto y con una antelación de noventa (90) días calendario anteriores a su terminación previo acuerdo entre las partes, para lo cual se surtirán todos los trámites pertinentes de una nueva relación contractual, de acuerdo con el procedimiento y política vigente aplicable</w:t>
        </w:r>
      </w:ins>
      <w:ins w:id="3" w:author="Jairo Alberto Henao Correa" w:date="2021-07-23T09:59:00Z">
        <w:r w:rsidR="00237C95" w:rsidRPr="00237C95">
          <w:rPr>
            <w:rFonts w:ascii="Arial" w:hAnsi="Arial" w:cs="Arial"/>
            <w:lang w:val="es-CO"/>
          </w:rPr>
          <w:t xml:space="preserve"> </w:t>
        </w:r>
        <w:r w:rsidR="00237C95" w:rsidRPr="00AA7888">
          <w:rPr>
            <w:rFonts w:ascii="Arial" w:hAnsi="Arial" w:cs="Arial"/>
            <w:lang w:val="es-CO"/>
          </w:rPr>
          <w:t>previo cumplimiento de trámites y documentos que indicará el supervisor del contrato</w:t>
        </w:r>
      </w:ins>
      <w:ins w:id="4" w:author="Jairo Alberto Henao Correa" w:date="2021-07-23T09:55:00Z">
        <w:r w:rsidR="00237C95">
          <w:rPr>
            <w:rFonts w:ascii="Arial" w:hAnsi="Arial" w:cs="Arial"/>
            <w:lang w:val="es-CO"/>
          </w:rPr>
          <w:t xml:space="preserve">. </w:t>
        </w:r>
        <w:r w:rsidR="00237C95">
          <w:rPr>
            <w:rFonts w:ascii="Arial" w:hAnsi="Arial" w:cs="Arial"/>
            <w:b/>
            <w:lang w:val="es-CO"/>
          </w:rPr>
          <w:t>PARÁGRAFO:</w:t>
        </w:r>
        <w:r w:rsidR="00237C95">
          <w:rPr>
            <w:rFonts w:ascii="Arial" w:hAnsi="Arial" w:cs="Arial"/>
          </w:rPr>
          <w:t xml:space="preserve"> En caso de que se acepte por las partes la renovación del contrato, el canon aplicable será </w:t>
        </w:r>
        <w:r w:rsidR="00237C95">
          <w:rPr>
            <w:rFonts w:ascii="Arial" w:hAnsi="Arial" w:cs="Arial"/>
            <w:lang w:val="es-CO"/>
          </w:rPr>
          <w:t>igual al último pagado más el incremento del porcentaje que para el efecto haya establecido la Subsecretaría de Catastro y se haya adoptado por la Secretaría de Suministros y Servicios mediante circular para la vigencia que corresponda.</w:t>
        </w:r>
        <w:r w:rsidR="00237C95">
          <w:rPr>
            <w:rFonts w:ascii="Arial" w:hAnsi="Arial" w:cs="Arial"/>
            <w:lang w:val="es-MX"/>
          </w:rPr>
          <w:t xml:space="preserve"> </w:t>
        </w:r>
      </w:ins>
      <w:r w:rsidR="008C4058" w:rsidRPr="00AD35B0">
        <w:rPr>
          <w:rFonts w:ascii="Arial" w:hAnsi="Arial" w:cs="Arial"/>
          <w:b/>
        </w:rPr>
        <w:t xml:space="preserve"> </w:t>
      </w:r>
      <w:del w:id="5" w:author="Jairo Alberto Henao Correa" w:date="2021-07-23T09:55:00Z">
        <w:r w:rsidR="008C4058" w:rsidRPr="00AD35B0" w:rsidDel="005D445D">
          <w:rPr>
            <w:rFonts w:ascii="Arial" w:hAnsi="Arial" w:cs="Arial"/>
            <w:b/>
          </w:rPr>
          <w:delText>PRÓRROGA DEL CONTRATO.</w:delText>
        </w:r>
        <w:r w:rsidR="008C4058" w:rsidRPr="00AD35B0" w:rsidDel="005D445D">
          <w:rPr>
            <w:rFonts w:ascii="Arial" w:hAnsi="Arial" w:cs="Arial"/>
          </w:rPr>
          <w:delText xml:space="preserve"> </w:delText>
        </w:r>
        <w:r w:rsidR="008C4058" w:rsidRPr="00AD35B0" w:rsidDel="005D445D">
          <w:rPr>
            <w:rFonts w:ascii="Arial" w:hAnsi="Arial" w:cs="Arial"/>
            <w:lang w:val="es-MX"/>
          </w:rPr>
          <w:delText>El</w:delText>
        </w:r>
        <w:r w:rsidR="008C4058" w:rsidRPr="00AD35B0" w:rsidDel="005D445D">
          <w:rPr>
            <w:rFonts w:ascii="Arial" w:hAnsi="Arial" w:cs="Arial"/>
            <w:lang w:val="es-CO"/>
          </w:rPr>
          <w:delText xml:space="preserve"> presente contrato no podrá prorroga</w:delText>
        </w:r>
        <w:r w:rsidR="00381C1C" w:rsidRPr="00AD35B0" w:rsidDel="005D445D">
          <w:rPr>
            <w:rFonts w:ascii="Arial" w:hAnsi="Arial" w:cs="Arial"/>
            <w:lang w:val="es-CO"/>
          </w:rPr>
          <w:delText>rse</w:delText>
        </w:r>
        <w:r w:rsidR="008C4058" w:rsidRPr="00AD35B0" w:rsidDel="005D445D">
          <w:rPr>
            <w:rFonts w:ascii="Arial" w:hAnsi="Arial" w:cs="Arial"/>
            <w:lang w:val="es-CO"/>
          </w:rPr>
          <w:delText xml:space="preserve"> de </w:delText>
        </w:r>
        <w:r w:rsidR="00381C1C" w:rsidRPr="00AD35B0" w:rsidDel="005D445D">
          <w:rPr>
            <w:rFonts w:ascii="Arial" w:hAnsi="Arial" w:cs="Arial"/>
            <w:lang w:val="es-CO"/>
          </w:rPr>
          <w:delText>manera</w:delText>
        </w:r>
        <w:r w:rsidR="008C4058" w:rsidRPr="00AD35B0" w:rsidDel="005D445D">
          <w:rPr>
            <w:rFonts w:ascii="Arial" w:hAnsi="Arial" w:cs="Arial"/>
            <w:lang w:val="es-CO"/>
          </w:rPr>
          <w:delText xml:space="preserve"> automática. </w:delText>
        </w:r>
        <w:r w:rsidR="00381C1C" w:rsidRPr="00AD35B0" w:rsidDel="005D445D">
          <w:rPr>
            <w:rFonts w:ascii="Arial" w:hAnsi="Arial" w:cs="Arial"/>
            <w:lang w:val="es-CO"/>
          </w:rPr>
          <w:delText>No obstante, previo</w:delText>
        </w:r>
        <w:r w:rsidR="008C4058" w:rsidRPr="00AD35B0" w:rsidDel="005D445D">
          <w:rPr>
            <w:rFonts w:ascii="Arial" w:hAnsi="Arial" w:cs="Arial"/>
            <w:lang w:val="es-CO"/>
          </w:rPr>
          <w:delText xml:space="preserve"> mutuo acuerdo entre las partes </w:delText>
        </w:r>
        <w:r w:rsidR="00381C1C" w:rsidRPr="00AD35B0" w:rsidDel="005D445D">
          <w:rPr>
            <w:rFonts w:ascii="Arial" w:hAnsi="Arial" w:cs="Arial"/>
            <w:lang w:val="es-CO"/>
          </w:rPr>
          <w:delText xml:space="preserve">y cumplimiento de los trámites y documentos que indicará el supervisor del contrato, </w:delText>
        </w:r>
        <w:r w:rsidR="008C4058" w:rsidRPr="00AD35B0" w:rsidDel="005D445D">
          <w:rPr>
            <w:rFonts w:ascii="Arial" w:hAnsi="Arial" w:cs="Arial"/>
            <w:lang w:val="es-CO"/>
          </w:rPr>
          <w:delText xml:space="preserve">se podrá prorrogar el </w:delText>
        </w:r>
        <w:r w:rsidR="00381C1C" w:rsidRPr="00AD35B0" w:rsidDel="005D445D">
          <w:rPr>
            <w:rFonts w:ascii="Arial" w:hAnsi="Arial" w:cs="Arial"/>
            <w:lang w:val="es-CO"/>
          </w:rPr>
          <w:delText>plazo por un término igual al inicialmente pactado, a través de</w:delText>
        </w:r>
        <w:r w:rsidR="00EA1095" w:rsidRPr="00AD35B0" w:rsidDel="005D445D">
          <w:rPr>
            <w:rFonts w:ascii="Arial" w:hAnsi="Arial" w:cs="Arial"/>
            <w:lang w:val="es-CO"/>
          </w:rPr>
          <w:delText xml:space="preserve"> </w:delText>
        </w:r>
        <w:r w:rsidR="009659DF" w:rsidRPr="00AD35B0" w:rsidDel="005D445D">
          <w:rPr>
            <w:rFonts w:ascii="Arial" w:hAnsi="Arial" w:cs="Arial"/>
            <w:lang w:val="es-CO"/>
          </w:rPr>
          <w:delText xml:space="preserve">un </w:delText>
        </w:r>
        <w:r w:rsidR="00EA1095" w:rsidRPr="00AD35B0" w:rsidDel="005D445D">
          <w:rPr>
            <w:rFonts w:ascii="Arial" w:hAnsi="Arial" w:cs="Arial"/>
            <w:lang w:val="es-CO"/>
          </w:rPr>
          <w:delText>otrosí modificatorio</w:delText>
        </w:r>
        <w:r w:rsidR="00381C1C" w:rsidRPr="00AD35B0" w:rsidDel="005D445D">
          <w:rPr>
            <w:rFonts w:ascii="Arial" w:hAnsi="Arial" w:cs="Arial"/>
            <w:lang w:val="es-CO"/>
          </w:rPr>
          <w:delText>.</w:delText>
        </w:r>
        <w:r w:rsidR="00EA1095" w:rsidRPr="00AD35B0" w:rsidDel="005D445D">
          <w:rPr>
            <w:rFonts w:ascii="Arial" w:hAnsi="Arial" w:cs="Arial"/>
            <w:lang w:val="es-CO"/>
          </w:rPr>
          <w:delText xml:space="preserve"> </w:delText>
        </w:r>
        <w:r w:rsidR="008C4058" w:rsidRPr="00AD35B0" w:rsidDel="005D445D">
          <w:rPr>
            <w:rFonts w:ascii="Arial" w:hAnsi="Arial" w:cs="Arial"/>
            <w:lang w:val="es-CO"/>
          </w:rPr>
          <w:delText xml:space="preserve">La solicitud de prórroga </w:delText>
        </w:r>
        <w:r w:rsidR="00EA1095" w:rsidRPr="00AD35B0" w:rsidDel="005D445D">
          <w:rPr>
            <w:rFonts w:ascii="Arial" w:hAnsi="Arial" w:cs="Arial"/>
            <w:lang w:val="es-CO"/>
          </w:rPr>
          <w:delText>presentada por cualquiera de las partes,</w:delText>
        </w:r>
        <w:r w:rsidR="008C4058" w:rsidRPr="00AD35B0" w:rsidDel="005D445D">
          <w:rPr>
            <w:rFonts w:ascii="Arial" w:hAnsi="Arial" w:cs="Arial"/>
            <w:lang w:val="es-CO"/>
          </w:rPr>
          <w:delText xml:space="preserve"> se hará mediante comunicación escrita, en la cua</w:delText>
        </w:r>
        <w:r w:rsidR="00EA1095" w:rsidRPr="00AD35B0" w:rsidDel="005D445D">
          <w:rPr>
            <w:rFonts w:ascii="Arial" w:hAnsi="Arial" w:cs="Arial"/>
            <w:lang w:val="es-CO"/>
          </w:rPr>
          <w:delText xml:space="preserve">l se manifieste de forma clara, expresa e </w:delText>
        </w:r>
        <w:r w:rsidR="00E35256" w:rsidRPr="00AD35B0" w:rsidDel="005D445D">
          <w:rPr>
            <w:rFonts w:ascii="Arial" w:hAnsi="Arial" w:cs="Arial"/>
            <w:lang w:val="es-CO"/>
          </w:rPr>
          <w:delText>inequívoca</w:delText>
        </w:r>
        <w:r w:rsidR="008C4058" w:rsidRPr="00AD35B0" w:rsidDel="005D445D">
          <w:rPr>
            <w:rFonts w:ascii="Arial" w:hAnsi="Arial" w:cs="Arial"/>
            <w:lang w:val="es-CO"/>
          </w:rPr>
          <w:delText xml:space="preserve"> la voluntad de prorrogar el </w:delText>
        </w:r>
        <w:r w:rsidR="00381C1C" w:rsidRPr="00AD35B0" w:rsidDel="005D445D">
          <w:rPr>
            <w:rFonts w:ascii="Arial" w:hAnsi="Arial" w:cs="Arial"/>
            <w:lang w:val="es-CO"/>
          </w:rPr>
          <w:delText>plazo contractual</w:delText>
        </w:r>
        <w:r w:rsidR="008C4058" w:rsidRPr="00AD35B0" w:rsidDel="005D445D">
          <w:rPr>
            <w:rFonts w:ascii="Arial" w:hAnsi="Arial" w:cs="Arial"/>
            <w:lang w:val="es-CO"/>
          </w:rPr>
          <w:delText xml:space="preserve"> y deberá solicitarse con una antelación mínima de treinta (30) días calendario a la</w:delText>
        </w:r>
        <w:r w:rsidR="009659DF" w:rsidRPr="00AD35B0" w:rsidDel="005D445D">
          <w:rPr>
            <w:rFonts w:ascii="Arial" w:hAnsi="Arial" w:cs="Arial"/>
            <w:lang w:val="es-CO"/>
          </w:rPr>
          <w:delText xml:space="preserve"> fecha de</w:delText>
        </w:r>
        <w:r w:rsidR="008C4058" w:rsidRPr="00AD35B0" w:rsidDel="005D445D">
          <w:rPr>
            <w:rFonts w:ascii="Arial" w:hAnsi="Arial" w:cs="Arial"/>
            <w:lang w:val="es-CO"/>
          </w:rPr>
          <w:delText xml:space="preserve"> terminación del contrato. Una vez agotado el requisito anterior, el Secretario de Despacho con competencia para la celebración del otrosí modificatorio, procederá a suscribirlo y dará validez con su firma.</w:delText>
        </w:r>
        <w:r w:rsidR="00381C1C" w:rsidRPr="00AD35B0" w:rsidDel="005D445D">
          <w:rPr>
            <w:rFonts w:ascii="Arial" w:hAnsi="Arial" w:cs="Arial"/>
            <w:lang w:val="es-CO"/>
          </w:rPr>
          <w:delText xml:space="preserve"> </w:delText>
        </w:r>
      </w:del>
      <w:del w:id="6" w:author="Jairo Alberto Henao Correa" w:date="2021-07-23T09:35:00Z">
        <w:r w:rsidR="00381C1C" w:rsidRPr="00AD35B0" w:rsidDel="00D3638F">
          <w:rPr>
            <w:rFonts w:ascii="Arial" w:hAnsi="Arial" w:cs="Arial"/>
            <w:b/>
            <w:lang w:val="es-CO"/>
          </w:rPr>
          <w:delText>PARÁGRAFO</w:delText>
        </w:r>
        <w:r w:rsidR="00381C1C" w:rsidRPr="00AD35B0" w:rsidDel="00D3638F">
          <w:rPr>
            <w:rFonts w:ascii="Arial" w:hAnsi="Arial" w:cs="Arial"/>
            <w:lang w:val="es-CO"/>
          </w:rPr>
          <w:delText xml:space="preserve">: Podrá pactarse un plazo superior, siempre que </w:delText>
        </w:r>
        <w:r w:rsidR="009659DF" w:rsidRPr="00AD35B0" w:rsidDel="00D3638F">
          <w:rPr>
            <w:rFonts w:ascii="Arial" w:hAnsi="Arial" w:cs="Arial"/>
            <w:lang w:val="es-CO"/>
          </w:rPr>
          <w:delText>e</w:delText>
        </w:r>
        <w:r w:rsidR="00381C1C" w:rsidRPr="00AD35B0" w:rsidDel="00D3638F">
          <w:rPr>
            <w:rFonts w:ascii="Arial" w:hAnsi="Arial" w:cs="Arial"/>
            <w:lang w:val="es-CO"/>
          </w:rPr>
          <w:delText xml:space="preserve">l mismo sea justificado, previo análisis de conveniencia y oportunidad sobre los criterios </w:delText>
        </w:r>
        <w:r w:rsidR="00381C1C" w:rsidRPr="008D624B" w:rsidDel="00D3638F">
          <w:rPr>
            <w:rFonts w:ascii="Arial" w:hAnsi="Arial" w:cs="Arial"/>
            <w:lang w:val="es-CO"/>
          </w:rPr>
          <w:delText>técnicos, administrativos, financieros y jurídicos del contrato.</w:delText>
        </w:r>
        <w:r w:rsidR="008C4058" w:rsidRPr="008D624B" w:rsidDel="00D3638F">
          <w:rPr>
            <w:rFonts w:ascii="Arial" w:hAnsi="Arial" w:cs="Arial"/>
          </w:rPr>
          <w:delText xml:space="preserve"> </w:delText>
        </w:r>
      </w:del>
      <w:r w:rsidR="008C4058" w:rsidRPr="008D624B">
        <w:rPr>
          <w:rFonts w:ascii="Arial" w:hAnsi="Arial" w:cs="Arial"/>
          <w:b/>
        </w:rPr>
        <w:t>SEXTA</w:t>
      </w:r>
      <w:ins w:id="7" w:author="Jairo Alberto Henao Correa" w:date="2021-07-23T09:56:00Z">
        <w:r w:rsidR="00237C95">
          <w:rPr>
            <w:rFonts w:ascii="Arial" w:hAnsi="Arial" w:cs="Arial"/>
            <w:b/>
          </w:rPr>
          <w:t xml:space="preserve">: </w:t>
        </w:r>
      </w:ins>
      <w:ins w:id="8" w:author="Jairo Alberto Henao Correa" w:date="2021-07-23T09:55:00Z">
        <w:r w:rsidR="00237C95">
          <w:rPr>
            <w:rFonts w:ascii="Arial" w:hAnsi="Arial" w:cs="Arial"/>
            <w:b/>
          </w:rPr>
          <w:t>PRÓRROGA DEL CONTRATO.</w:t>
        </w:r>
        <w:r w:rsidR="00237C95">
          <w:rPr>
            <w:rFonts w:ascii="Arial" w:hAnsi="Arial" w:cs="Arial"/>
          </w:rPr>
          <w:t xml:space="preserve"> </w:t>
        </w:r>
        <w:r w:rsidR="00237C95">
          <w:rPr>
            <w:rFonts w:ascii="Arial" w:hAnsi="Arial" w:cs="Arial"/>
            <w:lang w:val="es-MX"/>
          </w:rPr>
          <w:t>El</w:t>
        </w:r>
        <w:r w:rsidR="00237C95">
          <w:rPr>
            <w:rFonts w:ascii="Arial" w:hAnsi="Arial" w:cs="Arial"/>
            <w:lang w:val="es-CO"/>
          </w:rPr>
          <w:t xml:space="preserve"> presente contrato no podrá prorrogarse de manera automática. No obstante, previo mutuo acuerdo entre las partes y cumplimiento de los trámites y documentos que indicará el supervisor del contrato, se podrá prorrogar el plazo por un término igual al inicialmente pactado, a través de un otrosí modificatorio. La solicitud de prórroga presentada por cualquiera de las partes, se hará mediante comunicación escrita, en la cual se manifieste de forma clara, expresa e inequívoca la voluntad de prorrogar el plazo contractual y deberá solicitarse con una antelación mínima de treinta (30) días calendario a la fecha de terminación del contrato. Una vez agotado el requisito anterior, el Secretario de Despacho con competencia para la celebración del otrosí modificatorio, procederá a suscribirlo y dará validez con su firma.</w:t>
        </w:r>
      </w:ins>
      <w:ins w:id="9" w:author="Jairo Alberto Henao Correa" w:date="2021-07-23T09:56:00Z">
        <w:r w:rsidR="00237C95">
          <w:rPr>
            <w:rFonts w:ascii="Arial" w:hAnsi="Arial" w:cs="Arial"/>
            <w:lang w:val="es-CO"/>
          </w:rPr>
          <w:t xml:space="preserve"> </w:t>
        </w:r>
      </w:ins>
      <w:del w:id="10" w:author="Jairo Alberto Henao Correa" w:date="2021-07-23T09:55:00Z">
        <w:r w:rsidR="008C4058" w:rsidRPr="008D624B" w:rsidDel="005D445D">
          <w:rPr>
            <w:rFonts w:ascii="Arial" w:hAnsi="Arial" w:cs="Arial"/>
            <w:b/>
          </w:rPr>
          <w:delText>: RENOVACIÓN DEL CONTRATO.</w:delText>
        </w:r>
        <w:r w:rsidR="008C4058" w:rsidRPr="008D624B" w:rsidDel="005D445D">
          <w:rPr>
            <w:rFonts w:ascii="Arial" w:hAnsi="Arial" w:cs="Arial"/>
          </w:rPr>
          <w:delText xml:space="preserve"> </w:delText>
        </w:r>
      </w:del>
      <w:del w:id="11" w:author="Jairo Alberto Henao Correa" w:date="2021-07-23T09:52:00Z">
        <w:r w:rsidR="0082543F" w:rsidRPr="008D624B" w:rsidDel="005D445D">
          <w:rPr>
            <w:rFonts w:ascii="Arial" w:hAnsi="Arial" w:cs="Arial"/>
            <w:lang w:val="es-MX"/>
          </w:rPr>
          <w:delText>A la terminación del contrato, sólo por</w:delText>
        </w:r>
      </w:del>
      <w:del w:id="12" w:author="Jairo Alberto Henao Correa" w:date="2021-07-23T09:55:00Z">
        <w:r w:rsidR="0082543F" w:rsidRPr="008D624B" w:rsidDel="005D445D">
          <w:rPr>
            <w:rFonts w:ascii="Arial" w:hAnsi="Arial" w:cs="Arial"/>
            <w:lang w:val="es-MX"/>
          </w:rPr>
          <w:delText xml:space="preserve"> vencimiento del plazo, el contrato</w:delText>
        </w:r>
        <w:r w:rsidR="008D624B" w:rsidRPr="008D624B" w:rsidDel="005D445D">
          <w:rPr>
            <w:rFonts w:ascii="Arial" w:hAnsi="Arial" w:cs="Arial"/>
            <w:lang w:val="es-MX"/>
          </w:rPr>
          <w:delText xml:space="preserve"> podrá</w:delText>
        </w:r>
        <w:r w:rsidR="00CE488B" w:rsidRPr="008D624B" w:rsidDel="005D445D">
          <w:rPr>
            <w:rFonts w:ascii="Arial" w:hAnsi="Arial" w:cs="Arial"/>
            <w:lang w:val="es-CO"/>
          </w:rPr>
          <w:delText xml:space="preserve"> renovarse previo acuerdo </w:delText>
        </w:r>
        <w:r w:rsidR="0082543F" w:rsidRPr="008D624B" w:rsidDel="005D445D">
          <w:rPr>
            <w:rFonts w:ascii="Arial" w:hAnsi="Arial" w:cs="Arial"/>
            <w:lang w:val="es-CO"/>
          </w:rPr>
          <w:delText xml:space="preserve">entre </w:delText>
        </w:r>
        <w:r w:rsidR="00CE488B" w:rsidRPr="008D624B" w:rsidDel="005D445D">
          <w:rPr>
            <w:rFonts w:ascii="Arial" w:hAnsi="Arial" w:cs="Arial"/>
            <w:lang w:val="es-CO"/>
          </w:rPr>
          <w:delText>las partes</w:delText>
        </w:r>
        <w:r w:rsidR="0082543F" w:rsidRPr="008D624B" w:rsidDel="005D445D">
          <w:rPr>
            <w:rFonts w:ascii="Arial" w:hAnsi="Arial" w:cs="Arial"/>
            <w:lang w:val="es-CO"/>
          </w:rPr>
          <w:delText xml:space="preserve">, para lo cual se </w:delText>
        </w:r>
        <w:r w:rsidR="0082543F" w:rsidRPr="008D624B" w:rsidDel="005D445D">
          <w:rPr>
            <w:rFonts w:ascii="Arial" w:hAnsi="Arial" w:cs="Arial"/>
            <w:lang w:val="es-CO"/>
          </w:rPr>
          <w:lastRenderedPageBreak/>
          <w:delText>surtirán todos los trámites pertinentes de una nueva relación contractual, de acuerdo con el procedimiento y política vigente aplicable</w:delText>
        </w:r>
        <w:r w:rsidR="00CE488B" w:rsidRPr="008D624B" w:rsidDel="005D445D">
          <w:rPr>
            <w:rFonts w:ascii="Arial" w:hAnsi="Arial" w:cs="Arial"/>
            <w:lang w:val="es-CO"/>
          </w:rPr>
          <w:delText xml:space="preserve">. </w:delText>
        </w:r>
        <w:r w:rsidR="00CE488B" w:rsidRPr="008D624B" w:rsidDel="005D445D">
          <w:rPr>
            <w:rFonts w:ascii="Arial" w:hAnsi="Arial" w:cs="Arial"/>
            <w:b/>
            <w:lang w:val="es-CO"/>
          </w:rPr>
          <w:delText>PARÁGRAFO:</w:delText>
        </w:r>
        <w:r w:rsidR="008C4058" w:rsidRPr="008D624B" w:rsidDel="005D445D">
          <w:rPr>
            <w:rFonts w:ascii="Arial" w:hAnsi="Arial" w:cs="Arial"/>
          </w:rPr>
          <w:delText xml:space="preserve"> </w:delText>
        </w:r>
        <w:r w:rsidR="008269D1" w:rsidRPr="008D624B" w:rsidDel="005D445D">
          <w:rPr>
            <w:rFonts w:ascii="Arial" w:hAnsi="Arial" w:cs="Arial"/>
          </w:rPr>
          <w:delText xml:space="preserve">En caso de que se acepte por las partes la renovación del contrato, el canon aplicable será </w:delText>
        </w:r>
        <w:r w:rsidR="008269D1" w:rsidRPr="008D624B" w:rsidDel="005D445D">
          <w:rPr>
            <w:rFonts w:ascii="Arial" w:hAnsi="Arial" w:cs="Arial"/>
            <w:lang w:val="es-CO"/>
          </w:rPr>
          <w:delText xml:space="preserve">igual al último pagado más el incremento del porcentaje que </w:delText>
        </w:r>
        <w:r w:rsidR="008D624B" w:rsidRPr="008D624B" w:rsidDel="005D445D">
          <w:rPr>
            <w:rFonts w:ascii="Arial" w:hAnsi="Arial" w:cs="Arial"/>
            <w:lang w:val="es-CO"/>
          </w:rPr>
          <w:delText xml:space="preserve">para el </w:delText>
        </w:r>
        <w:r w:rsidR="008269D1" w:rsidRPr="008D624B" w:rsidDel="005D445D">
          <w:rPr>
            <w:rFonts w:ascii="Arial" w:hAnsi="Arial" w:cs="Arial"/>
            <w:lang w:val="es-CO"/>
          </w:rPr>
          <w:delText xml:space="preserve">efecto haya establecido la </w:delText>
        </w:r>
        <w:r w:rsidR="00330236" w:rsidRPr="008D624B" w:rsidDel="005D445D">
          <w:rPr>
            <w:rFonts w:ascii="Arial" w:hAnsi="Arial" w:cs="Arial"/>
            <w:lang w:val="es-CO"/>
          </w:rPr>
          <w:delText>Subsecretaría de Catastro y se</w:delText>
        </w:r>
        <w:r w:rsidR="008269D1" w:rsidRPr="008D624B" w:rsidDel="005D445D">
          <w:rPr>
            <w:rFonts w:ascii="Arial" w:hAnsi="Arial" w:cs="Arial"/>
            <w:lang w:val="es-CO"/>
          </w:rPr>
          <w:delText xml:space="preserve"> hay</w:delText>
        </w:r>
        <w:r w:rsidR="00330236" w:rsidRPr="008D624B" w:rsidDel="005D445D">
          <w:rPr>
            <w:rFonts w:ascii="Arial" w:hAnsi="Arial" w:cs="Arial"/>
            <w:lang w:val="es-CO"/>
          </w:rPr>
          <w:delText>a adoptado por la Secretaría de Suministros y Servicios mediante circular</w:delText>
        </w:r>
        <w:r w:rsidR="008C4058" w:rsidRPr="008D624B" w:rsidDel="005D445D">
          <w:rPr>
            <w:rFonts w:ascii="Arial" w:hAnsi="Arial" w:cs="Arial"/>
            <w:lang w:val="es-CO"/>
          </w:rPr>
          <w:delText xml:space="preserve"> para la vigencia que corresponda.</w:delText>
        </w:r>
        <w:r w:rsidR="00330236" w:rsidDel="005D445D">
          <w:rPr>
            <w:rFonts w:ascii="Arial" w:hAnsi="Arial" w:cs="Arial"/>
            <w:lang w:val="es-MX"/>
          </w:rPr>
          <w:delText xml:space="preserve"> </w:delText>
        </w:r>
      </w:del>
      <w:r w:rsidR="00835BC3">
        <w:rPr>
          <w:rFonts w:ascii="Arial" w:hAnsi="Arial" w:cs="Arial"/>
          <w:b/>
          <w:lang w:val="es-CO"/>
        </w:rPr>
        <w:t>SÉPTIMA</w:t>
      </w:r>
      <w:r w:rsidRPr="00AA7888">
        <w:rPr>
          <w:rFonts w:ascii="Arial" w:hAnsi="Arial" w:cs="Arial"/>
          <w:b/>
          <w:lang w:val="es-CO"/>
        </w:rPr>
        <w:t xml:space="preserve">: CANON. </w:t>
      </w:r>
      <w:r w:rsidR="0084506B" w:rsidRPr="00AA7888">
        <w:rPr>
          <w:rFonts w:ascii="Arial" w:hAnsi="Arial" w:cs="Arial"/>
          <w:lang w:val="es-CO"/>
        </w:rPr>
        <w:t xml:space="preserve">El canon de arrendamiento como valor de este contrato corresponderá a la suma de </w:t>
      </w:r>
      <w:permStart w:id="1740980507" w:edGrp="everyone"/>
      <w:r w:rsidR="0084506B" w:rsidRPr="00AA7888">
        <w:rPr>
          <w:rFonts w:ascii="Arial" w:hAnsi="Arial" w:cs="Arial"/>
          <w:lang w:val="es-CO"/>
        </w:rPr>
        <w:t>(</w:t>
      </w:r>
      <w:r w:rsidR="0084506B" w:rsidRPr="00AA7888">
        <w:rPr>
          <w:rFonts w:ascii="Arial" w:hAnsi="Arial" w:cs="Arial"/>
          <w:bCs/>
        </w:rPr>
        <w:t>digite la descripción del valor a pagar por concepto de canon)</w:t>
      </w:r>
      <w:r w:rsidR="0084506B" w:rsidRPr="00AA7888">
        <w:rPr>
          <w:rFonts w:ascii="Arial" w:hAnsi="Arial" w:cs="Arial"/>
          <w:lang w:val="es-CO"/>
        </w:rPr>
        <w:t xml:space="preserve"> </w:t>
      </w:r>
      <w:permEnd w:id="1740980507"/>
      <w:r w:rsidR="0084506B" w:rsidRPr="00AA7888">
        <w:rPr>
          <w:rFonts w:ascii="Arial" w:hAnsi="Arial" w:cs="Arial"/>
          <w:lang w:val="es-CO"/>
        </w:rPr>
        <w:t xml:space="preserve">mensuales, más el IVA del 19% correspondiente a la suma de </w:t>
      </w:r>
      <w:permStart w:id="1062155195" w:edGrp="everyone"/>
      <w:r w:rsidR="0084506B" w:rsidRPr="00AA7888">
        <w:rPr>
          <w:rFonts w:ascii="Arial" w:hAnsi="Arial" w:cs="Arial"/>
          <w:lang w:val="es-CO"/>
        </w:rPr>
        <w:t>(</w:t>
      </w:r>
      <w:r w:rsidR="0084506B" w:rsidRPr="00AA7888">
        <w:rPr>
          <w:rFonts w:ascii="Arial" w:hAnsi="Arial" w:cs="Arial"/>
          <w:bCs/>
        </w:rPr>
        <w:t>digite la descripción del valor a pagar por concepto de IVA)</w:t>
      </w:r>
      <w:r w:rsidR="0084506B" w:rsidRPr="00AA7888">
        <w:rPr>
          <w:rFonts w:ascii="Arial" w:hAnsi="Arial" w:cs="Arial"/>
          <w:lang w:val="es-CO"/>
        </w:rPr>
        <w:t xml:space="preserve"> </w:t>
      </w:r>
      <w:permEnd w:id="1062155195"/>
      <w:r w:rsidR="0084506B" w:rsidRPr="00AA7888">
        <w:rPr>
          <w:rFonts w:ascii="Arial" w:hAnsi="Arial" w:cs="Arial"/>
          <w:lang w:val="es-CO"/>
        </w:rPr>
        <w:t xml:space="preserve">mensuales, para un total mensual de </w:t>
      </w:r>
      <w:permStart w:id="1051854665" w:edGrp="everyone"/>
      <w:r w:rsidR="0084506B" w:rsidRPr="00AA7888">
        <w:rPr>
          <w:rFonts w:ascii="Arial" w:hAnsi="Arial" w:cs="Arial"/>
          <w:lang w:val="es-CO"/>
        </w:rPr>
        <w:t>(</w:t>
      </w:r>
      <w:r w:rsidR="0084506B" w:rsidRPr="00AA7888">
        <w:rPr>
          <w:rFonts w:ascii="Arial" w:hAnsi="Arial" w:cs="Arial"/>
          <w:bCs/>
        </w:rPr>
        <w:t>digite la descripción del valor  TOTAL a pagar por concepto de canon)</w:t>
      </w:r>
      <w:permEnd w:id="1051854665"/>
      <w:r w:rsidR="00F57974" w:rsidRPr="00AA7888">
        <w:rPr>
          <w:rFonts w:ascii="Arial" w:hAnsi="Arial" w:cs="Arial"/>
          <w:bCs/>
        </w:rPr>
        <w:t xml:space="preserve">. </w:t>
      </w:r>
      <w:r w:rsidRPr="00AA7888">
        <w:rPr>
          <w:rFonts w:ascii="Arial" w:hAnsi="Arial" w:cs="Arial"/>
          <w:b/>
          <w:lang w:val="es-CO"/>
        </w:rPr>
        <w:t xml:space="preserve">PARÁGRAFO PRIMERO: </w:t>
      </w:r>
      <w:r w:rsidR="00D76299" w:rsidRPr="00AA7888">
        <w:rPr>
          <w:rFonts w:ascii="Arial" w:hAnsi="Arial" w:cs="Arial"/>
          <w:lang w:val="es-CO"/>
        </w:rPr>
        <w:t xml:space="preserve">Cuando el </w:t>
      </w:r>
      <w:r w:rsidR="00BE6F10" w:rsidRPr="00AA7888">
        <w:rPr>
          <w:rFonts w:ascii="Arial" w:hAnsi="Arial" w:cs="Arial"/>
          <w:lang w:val="es-CO"/>
        </w:rPr>
        <w:t xml:space="preserve">plazo del </w:t>
      </w:r>
      <w:r w:rsidR="00D76299" w:rsidRPr="00AA7888">
        <w:rPr>
          <w:rFonts w:ascii="Arial" w:hAnsi="Arial" w:cs="Arial"/>
          <w:lang w:val="es-CO"/>
        </w:rPr>
        <w:t>contrato sea superior a un (01) año</w:t>
      </w:r>
      <w:r w:rsidR="007E0FDA" w:rsidRPr="00AA7888">
        <w:rPr>
          <w:rFonts w:ascii="Arial" w:hAnsi="Arial" w:cs="Arial"/>
          <w:lang w:val="es-CO"/>
        </w:rPr>
        <w:t xml:space="preserve"> o cuando al vencimiento del plazo se realice la renovación </w:t>
      </w:r>
      <w:r w:rsidR="00FD62B8" w:rsidRPr="00AA7888">
        <w:rPr>
          <w:rFonts w:ascii="Arial" w:hAnsi="Arial" w:cs="Arial"/>
          <w:lang w:val="es-CO"/>
        </w:rPr>
        <w:t xml:space="preserve">con el nuevo </w:t>
      </w:r>
      <w:r w:rsidR="007E0FDA" w:rsidRPr="00AA7888">
        <w:rPr>
          <w:rFonts w:ascii="Arial" w:hAnsi="Arial" w:cs="Arial"/>
          <w:lang w:val="es-CO"/>
        </w:rPr>
        <w:t>contrato</w:t>
      </w:r>
      <w:r w:rsidR="00D76299" w:rsidRPr="00AA7888">
        <w:rPr>
          <w:rFonts w:ascii="Arial" w:hAnsi="Arial" w:cs="Arial"/>
          <w:lang w:val="es-CO"/>
        </w:rPr>
        <w:t>,</w:t>
      </w:r>
      <w:r w:rsidR="00D76299" w:rsidRPr="00AA7888">
        <w:rPr>
          <w:rFonts w:ascii="Arial" w:hAnsi="Arial" w:cs="Arial"/>
          <w:b/>
          <w:lang w:val="es-CO"/>
        </w:rPr>
        <w:t xml:space="preserve"> </w:t>
      </w:r>
      <w:r w:rsidR="00D76299" w:rsidRPr="00AA7888">
        <w:rPr>
          <w:rFonts w:ascii="Arial" w:hAnsi="Arial" w:cs="Arial"/>
          <w:lang w:val="es-CO"/>
        </w:rPr>
        <w:t>e</w:t>
      </w:r>
      <w:r w:rsidR="0084506B" w:rsidRPr="00AA7888">
        <w:rPr>
          <w:rFonts w:ascii="Arial" w:hAnsi="Arial" w:cs="Arial"/>
          <w:lang w:val="es-CO"/>
        </w:rPr>
        <w:t xml:space="preserve">l canon </w:t>
      </w:r>
      <w:r w:rsidR="00D76299" w:rsidRPr="00AA7888">
        <w:rPr>
          <w:rFonts w:ascii="Arial" w:hAnsi="Arial" w:cs="Arial"/>
          <w:lang w:val="es-CO"/>
        </w:rPr>
        <w:t xml:space="preserve">establecido en </w:t>
      </w:r>
      <w:r w:rsidR="00A56FA6">
        <w:rPr>
          <w:rFonts w:ascii="Arial" w:hAnsi="Arial" w:cs="Arial"/>
          <w:lang w:val="es-CO"/>
        </w:rPr>
        <w:t>esta cláusula</w:t>
      </w:r>
      <w:r w:rsidR="00D76299" w:rsidRPr="00AA7888">
        <w:rPr>
          <w:rFonts w:ascii="Arial" w:hAnsi="Arial" w:cs="Arial"/>
          <w:lang w:val="es-CO"/>
        </w:rPr>
        <w:t xml:space="preserve"> </w:t>
      </w:r>
      <w:r w:rsidR="0084506B" w:rsidRPr="00AA7888">
        <w:rPr>
          <w:rFonts w:ascii="Arial" w:hAnsi="Arial" w:cs="Arial"/>
          <w:lang w:val="es-CO"/>
        </w:rPr>
        <w:t>se aumentará anualmente en el porcentaje que</w:t>
      </w:r>
      <w:r w:rsidR="0076197F" w:rsidRPr="00AA7888">
        <w:rPr>
          <w:rFonts w:ascii="Arial" w:hAnsi="Arial" w:cs="Arial"/>
          <w:lang w:val="es-CO"/>
        </w:rPr>
        <w:t xml:space="preserve"> </w:t>
      </w:r>
      <w:r w:rsidR="007E0FDA" w:rsidRPr="00AA7888">
        <w:rPr>
          <w:rFonts w:ascii="Arial" w:hAnsi="Arial" w:cs="Arial"/>
          <w:lang w:val="es-CO"/>
        </w:rPr>
        <w:t xml:space="preserve">para el efecto </w:t>
      </w:r>
      <w:r w:rsidR="0076197F" w:rsidRPr="00AA7888">
        <w:rPr>
          <w:rFonts w:ascii="Arial" w:hAnsi="Arial" w:cs="Arial"/>
          <w:lang w:val="es-CO"/>
        </w:rPr>
        <w:t>indique</w:t>
      </w:r>
      <w:r w:rsidR="007E0FDA" w:rsidRPr="00AA7888">
        <w:rPr>
          <w:rFonts w:ascii="Arial" w:hAnsi="Arial" w:cs="Arial"/>
          <w:lang w:val="es-CO"/>
        </w:rPr>
        <w:t xml:space="preserve"> la Subsecretaría de Catastro y sea adoptado por la</w:t>
      </w:r>
      <w:r w:rsidR="0084506B" w:rsidRPr="00AA7888">
        <w:rPr>
          <w:rFonts w:ascii="Arial" w:hAnsi="Arial" w:cs="Arial"/>
          <w:lang w:val="es-CO"/>
        </w:rPr>
        <w:t xml:space="preserve"> Secretaría de Suministros y Servicios mediante circular</w:t>
      </w:r>
      <w:r w:rsidR="007E0FDA" w:rsidRPr="00AA7888">
        <w:rPr>
          <w:rFonts w:ascii="Arial" w:hAnsi="Arial" w:cs="Arial"/>
          <w:lang w:val="es-CO"/>
        </w:rPr>
        <w:t>,</w:t>
      </w:r>
      <w:r w:rsidR="0084506B" w:rsidRPr="00AA7888">
        <w:rPr>
          <w:rFonts w:ascii="Arial" w:hAnsi="Arial" w:cs="Arial"/>
          <w:lang w:val="es-CO"/>
        </w:rPr>
        <w:t xml:space="preserve"> </w:t>
      </w:r>
      <w:r w:rsidR="007E0FDA" w:rsidRPr="00AA7888">
        <w:rPr>
          <w:rFonts w:ascii="Arial" w:hAnsi="Arial" w:cs="Arial"/>
          <w:lang w:val="es-CO"/>
        </w:rPr>
        <w:t>lo anterior, conforme lo señala</w:t>
      </w:r>
      <w:r w:rsidR="00BE1197">
        <w:rPr>
          <w:rFonts w:ascii="Arial" w:hAnsi="Arial" w:cs="Arial"/>
          <w:lang w:val="es-CO"/>
        </w:rPr>
        <w:t xml:space="preserve"> la </w:t>
      </w:r>
      <w:r w:rsidR="00BE1197">
        <w:rPr>
          <w:rFonts w:ascii="Arial" w:eastAsia="Times New Roman" w:hAnsi="Arial" w:cs="Arial"/>
          <w:lang w:eastAsia="es-ES"/>
        </w:rPr>
        <w:t>C</w:t>
      </w:r>
      <w:r w:rsidR="00BE1197" w:rsidRPr="00AA7888">
        <w:rPr>
          <w:rFonts w:ascii="Arial" w:eastAsia="Times New Roman" w:hAnsi="Arial" w:cs="Arial"/>
          <w:lang w:eastAsia="es-ES"/>
        </w:rPr>
        <w:t>ircular</w:t>
      </w:r>
      <w:r w:rsidR="0084506B" w:rsidRPr="00AA7888">
        <w:rPr>
          <w:rFonts w:ascii="Arial" w:eastAsia="Times New Roman" w:hAnsi="Arial" w:cs="Arial"/>
          <w:lang w:eastAsia="es-ES"/>
        </w:rPr>
        <w:t xml:space="preserve"> No. 003 del 10 de agosto de 2016 </w:t>
      </w:r>
      <w:r w:rsidR="007E0FDA" w:rsidRPr="00AA7888">
        <w:rPr>
          <w:rFonts w:ascii="Arial" w:eastAsia="Times New Roman" w:hAnsi="Arial" w:cs="Arial"/>
          <w:lang w:eastAsia="es-ES"/>
        </w:rPr>
        <w:t>que establece las</w:t>
      </w:r>
      <w:r w:rsidR="0084506B" w:rsidRPr="00AA7888">
        <w:rPr>
          <w:rFonts w:ascii="Arial" w:eastAsia="Times New Roman" w:hAnsi="Arial" w:cs="Arial"/>
          <w:lang w:eastAsia="es-ES"/>
        </w:rPr>
        <w:t xml:space="preserve"> </w:t>
      </w:r>
      <w:r w:rsidR="0084506B" w:rsidRPr="00AA7888">
        <w:rPr>
          <w:rFonts w:ascii="Arial" w:eastAsia="Times New Roman" w:hAnsi="Arial" w:cs="Arial"/>
          <w:i/>
          <w:lang w:eastAsia="es-ES"/>
        </w:rPr>
        <w:t xml:space="preserve">“Políticas de Operación del Ingreso no Tributario arrendamientos e intereses de mora rentas contractuales”, </w:t>
      </w:r>
      <w:r w:rsidR="0084506B" w:rsidRPr="00AA7888">
        <w:rPr>
          <w:rFonts w:ascii="Arial" w:eastAsia="Times New Roman" w:hAnsi="Arial" w:cs="Arial"/>
          <w:lang w:eastAsia="es-ES"/>
        </w:rPr>
        <w:t>emanada de la Subsecretaria de Ingresos de la Secretaría de Hacienda.</w:t>
      </w:r>
      <w:r w:rsidR="0084506B" w:rsidRPr="00AA7888">
        <w:rPr>
          <w:rFonts w:ascii="Arial" w:hAnsi="Arial" w:cs="Arial"/>
          <w:lang w:val="es-CO"/>
        </w:rPr>
        <w:t xml:space="preserve"> </w:t>
      </w:r>
      <w:r w:rsidR="007E0FDA" w:rsidRPr="00AA7888">
        <w:rPr>
          <w:rFonts w:ascii="Arial" w:hAnsi="Arial" w:cs="Arial"/>
          <w:b/>
          <w:lang w:val="es-CO"/>
        </w:rPr>
        <w:t xml:space="preserve">PARÁGRAFO </w:t>
      </w:r>
      <w:r w:rsidR="007E0FDA" w:rsidRPr="00AA7888">
        <w:rPr>
          <w:rFonts w:ascii="Arial" w:hAnsi="Arial" w:cs="Arial"/>
          <w:b/>
          <w:lang w:val="es-CO"/>
        </w:rPr>
        <w:lastRenderedPageBreak/>
        <w:t>SEGUNDO</w:t>
      </w:r>
      <w:r w:rsidR="007E0FDA" w:rsidRPr="00AA7888">
        <w:rPr>
          <w:rFonts w:ascii="Arial" w:hAnsi="Arial" w:cs="Arial"/>
          <w:lang w:val="es-CO"/>
        </w:rPr>
        <w:t xml:space="preserve">: </w:t>
      </w:r>
      <w:r w:rsidRPr="00AA7888">
        <w:rPr>
          <w:rFonts w:ascii="Arial" w:hAnsi="Arial" w:cs="Arial"/>
          <w:lang w:val="es-CO"/>
        </w:rPr>
        <w:t>Para los inmuebles destinados a vivienda</w:t>
      </w:r>
      <w:r w:rsidR="00F50A70" w:rsidRPr="00AA7888">
        <w:rPr>
          <w:rFonts w:ascii="Arial" w:hAnsi="Arial" w:cs="Arial"/>
          <w:lang w:val="es-CO"/>
        </w:rPr>
        <w:t>,</w:t>
      </w:r>
      <w:r w:rsidRPr="00AA7888">
        <w:rPr>
          <w:rFonts w:ascii="Arial" w:hAnsi="Arial" w:cs="Arial"/>
          <w:lang w:val="es-CO"/>
        </w:rPr>
        <w:t xml:space="preserve"> se aplicará el incremento establecido por la ley 820 de 2003 o la normatividad que la modifique o derogue. De no aceptarse por parte de </w:t>
      </w:r>
      <w:permStart w:id="753664444" w:edGrp="everyone"/>
      <w:r w:rsidRPr="00AA7888">
        <w:rPr>
          <w:rFonts w:ascii="Arial" w:hAnsi="Arial" w:cs="Arial"/>
          <w:lang w:val="es-CO"/>
        </w:rPr>
        <w:t xml:space="preserve">EL (LA) </w:t>
      </w:r>
      <w:permEnd w:id="753664444"/>
      <w:r w:rsidRPr="00AA7888">
        <w:rPr>
          <w:rFonts w:ascii="Arial" w:hAnsi="Arial" w:cs="Arial"/>
          <w:lang w:val="es-CO"/>
        </w:rPr>
        <w:t>ARRENDATARI</w:t>
      </w:r>
      <w:permStart w:id="707005854" w:edGrp="everyone"/>
      <w:r w:rsidRPr="00AA7888">
        <w:rPr>
          <w:rFonts w:ascii="Arial" w:hAnsi="Arial" w:cs="Arial"/>
          <w:lang w:val="es-CO"/>
        </w:rPr>
        <w:t>O(A)</w:t>
      </w:r>
      <w:permEnd w:id="707005854"/>
      <w:r w:rsidRPr="00AA7888">
        <w:rPr>
          <w:rFonts w:ascii="Arial" w:hAnsi="Arial" w:cs="Arial"/>
          <w:lang w:val="es-CO"/>
        </w:rPr>
        <w:t xml:space="preserve"> el incremento anual establecido, se podrá dar por terminado el presente contrato sin que ello genere indemnización alguna para EL ARRENDADOR ni para </w:t>
      </w:r>
      <w:permStart w:id="315844434" w:edGrp="everyone"/>
      <w:r w:rsidRPr="00AA7888">
        <w:rPr>
          <w:rFonts w:ascii="Arial" w:hAnsi="Arial" w:cs="Arial"/>
          <w:lang w:val="es-CO"/>
        </w:rPr>
        <w:t xml:space="preserve">EL (LA) </w:t>
      </w:r>
      <w:permEnd w:id="315844434"/>
      <w:r w:rsidRPr="00AA7888">
        <w:rPr>
          <w:rFonts w:ascii="Arial" w:hAnsi="Arial" w:cs="Arial"/>
          <w:lang w:val="es-CO"/>
        </w:rPr>
        <w:t>ARRENDATARI</w:t>
      </w:r>
      <w:permStart w:id="954816448" w:edGrp="everyone"/>
      <w:r w:rsidRPr="00AA7888">
        <w:rPr>
          <w:rFonts w:ascii="Arial" w:hAnsi="Arial" w:cs="Arial"/>
          <w:lang w:val="es-CO"/>
        </w:rPr>
        <w:t>O(A)</w:t>
      </w:r>
      <w:permEnd w:id="954816448"/>
      <w:r w:rsidRPr="00AA7888">
        <w:rPr>
          <w:rFonts w:ascii="Arial" w:hAnsi="Arial" w:cs="Arial"/>
          <w:lang w:val="es-CO"/>
        </w:rPr>
        <w:t xml:space="preserve">. En este caso y después del aviso de terminación, se indicará la fecha en que se entregará o recibirá real y materialmente el inmueble, la cual no podrá ser superior a treinta (30) días calendario. </w:t>
      </w:r>
      <w:r w:rsidR="00835BC3">
        <w:rPr>
          <w:rFonts w:ascii="Arial" w:hAnsi="Arial" w:cs="Arial"/>
          <w:b/>
          <w:lang w:val="es-CO"/>
        </w:rPr>
        <w:t>OCTAVA</w:t>
      </w:r>
      <w:r w:rsidRPr="00AA7888">
        <w:rPr>
          <w:rFonts w:ascii="Arial" w:hAnsi="Arial" w:cs="Arial"/>
          <w:b/>
          <w:lang w:val="es-CO"/>
        </w:rPr>
        <w:t>: FORMA DE PAGO</w:t>
      </w:r>
      <w:r w:rsidR="0013580B" w:rsidRPr="00AA7888">
        <w:rPr>
          <w:rFonts w:ascii="Arial" w:hAnsi="Arial" w:cs="Arial"/>
          <w:b/>
          <w:lang w:val="es-CO"/>
        </w:rPr>
        <w:t>.</w:t>
      </w:r>
      <w:r w:rsidRPr="00AA7888">
        <w:rPr>
          <w:rFonts w:ascii="Arial" w:hAnsi="Arial" w:cs="Arial"/>
          <w:b/>
          <w:lang w:val="es-CO"/>
        </w:rPr>
        <w:t xml:space="preserve"> </w:t>
      </w:r>
      <w:r w:rsidRPr="00AA7888">
        <w:rPr>
          <w:rFonts w:ascii="Arial" w:hAnsi="Arial" w:cs="Arial"/>
          <w:lang w:val="es-CO"/>
        </w:rPr>
        <w:t xml:space="preserve"> </w:t>
      </w:r>
      <w:permStart w:id="1653997923" w:edGrp="everyone"/>
      <w:r w:rsidRPr="00AA7888">
        <w:rPr>
          <w:rFonts w:ascii="Arial" w:hAnsi="Arial" w:cs="Arial"/>
          <w:lang w:val="es-CO"/>
        </w:rPr>
        <w:t xml:space="preserve">EL (LA) </w:t>
      </w:r>
      <w:permEnd w:id="1653997923"/>
      <w:r w:rsidRPr="00AA7888">
        <w:rPr>
          <w:rFonts w:ascii="Arial" w:hAnsi="Arial" w:cs="Arial"/>
          <w:lang w:val="es-CO"/>
        </w:rPr>
        <w:t>ARRENDATARI</w:t>
      </w:r>
      <w:permStart w:id="1552437709" w:edGrp="everyone"/>
      <w:r w:rsidRPr="00AA7888">
        <w:rPr>
          <w:rFonts w:ascii="Arial" w:hAnsi="Arial" w:cs="Arial"/>
          <w:lang w:val="es-CO"/>
        </w:rPr>
        <w:t>O(A)</w:t>
      </w:r>
      <w:permEnd w:id="1552437709"/>
      <w:r w:rsidRPr="00AA7888">
        <w:rPr>
          <w:rFonts w:ascii="Arial" w:hAnsi="Arial" w:cs="Arial"/>
          <w:lang w:val="es-CO"/>
        </w:rPr>
        <w:t xml:space="preserve"> estará en la obligación de pagar el canon de arrendamiento </w:t>
      </w:r>
      <w:r w:rsidRPr="00EF0DEA">
        <w:rPr>
          <w:rFonts w:ascii="Arial" w:hAnsi="Arial" w:cs="Arial"/>
          <w:lang w:val="es-CO"/>
        </w:rPr>
        <w:t>y demás valores (cuando apliquen)</w:t>
      </w:r>
      <w:r w:rsidRPr="00AA7888">
        <w:rPr>
          <w:rFonts w:ascii="Arial" w:hAnsi="Arial" w:cs="Arial"/>
          <w:lang w:val="es-CO"/>
        </w:rPr>
        <w:t>, que deberán ser cancelado</w:t>
      </w:r>
      <w:r w:rsidR="00F50A70" w:rsidRPr="00AA7888">
        <w:rPr>
          <w:rFonts w:ascii="Arial" w:hAnsi="Arial" w:cs="Arial"/>
          <w:lang w:val="es-CO"/>
        </w:rPr>
        <w:t>s</w:t>
      </w:r>
      <w:r w:rsidRPr="00AA7888">
        <w:rPr>
          <w:rFonts w:ascii="Arial" w:hAnsi="Arial" w:cs="Arial"/>
          <w:lang w:val="es-CO"/>
        </w:rPr>
        <w:t xml:space="preserve"> por </w:t>
      </w:r>
      <w:permStart w:id="1233061606" w:edGrp="everyone"/>
      <w:r w:rsidRPr="00AA7888">
        <w:rPr>
          <w:rFonts w:ascii="Arial" w:hAnsi="Arial" w:cs="Arial"/>
          <w:lang w:val="es-CO"/>
        </w:rPr>
        <w:t>EL (LA)</w:t>
      </w:r>
      <w:permEnd w:id="1233061606"/>
      <w:r w:rsidRPr="00AA7888">
        <w:rPr>
          <w:rFonts w:ascii="Arial" w:hAnsi="Arial" w:cs="Arial"/>
          <w:lang w:val="es-CO"/>
        </w:rPr>
        <w:t xml:space="preserve"> ARRENDATARI</w:t>
      </w:r>
      <w:permStart w:id="70012862" w:edGrp="everyone"/>
      <w:r w:rsidRPr="00AA7888">
        <w:rPr>
          <w:rFonts w:ascii="Arial" w:hAnsi="Arial" w:cs="Arial"/>
          <w:lang w:val="es-CO"/>
        </w:rPr>
        <w:t>O(A)</w:t>
      </w:r>
      <w:permEnd w:id="70012862"/>
      <w:r w:rsidRPr="00AA7888">
        <w:rPr>
          <w:rFonts w:ascii="Arial" w:hAnsi="Arial" w:cs="Arial"/>
          <w:lang w:val="es-CO"/>
        </w:rPr>
        <w:t xml:space="preserve"> hasta completar el tiempo de ejecución del contrato, previa elaboración de la f</w:t>
      </w:r>
      <w:r w:rsidR="00A34827">
        <w:rPr>
          <w:rFonts w:ascii="Arial" w:hAnsi="Arial" w:cs="Arial"/>
          <w:lang w:val="es-CO"/>
        </w:rPr>
        <w:t>actura por parte del arrendador.</w:t>
      </w:r>
      <w:r w:rsidRPr="00AA7888">
        <w:rPr>
          <w:rFonts w:ascii="Arial" w:hAnsi="Arial" w:cs="Arial"/>
          <w:lang w:val="es-CO"/>
        </w:rPr>
        <w:t xml:space="preserve"> </w:t>
      </w:r>
      <w:r w:rsidRPr="00AA7888">
        <w:rPr>
          <w:rFonts w:ascii="Arial" w:hAnsi="Arial" w:cs="Arial"/>
          <w:b/>
          <w:lang w:val="es-CO"/>
        </w:rPr>
        <w:t>PARÁGRAFO PRIMERO:</w:t>
      </w:r>
      <w:r w:rsidRPr="00AA7888">
        <w:rPr>
          <w:rFonts w:ascii="Arial" w:hAnsi="Arial" w:cs="Arial"/>
          <w:lang w:val="es-CO"/>
        </w:rPr>
        <w:t xml:space="preserve"> </w:t>
      </w:r>
      <w:permStart w:id="1325941075" w:edGrp="everyone"/>
      <w:r w:rsidRPr="00AA7888">
        <w:rPr>
          <w:rFonts w:ascii="Arial" w:hAnsi="Arial" w:cs="Arial"/>
          <w:lang w:val="es-CO"/>
        </w:rPr>
        <w:t xml:space="preserve">EL (LA) </w:t>
      </w:r>
      <w:permEnd w:id="1325941075"/>
      <w:r w:rsidRPr="00AA7888">
        <w:rPr>
          <w:rFonts w:ascii="Arial" w:hAnsi="Arial" w:cs="Arial"/>
          <w:lang w:val="es-CO"/>
        </w:rPr>
        <w:t>ARRENDATARI</w:t>
      </w:r>
      <w:permStart w:id="1792943141" w:edGrp="everyone"/>
      <w:r w:rsidRPr="00AA7888">
        <w:rPr>
          <w:rFonts w:ascii="Arial" w:hAnsi="Arial" w:cs="Arial"/>
          <w:lang w:val="es-CO"/>
        </w:rPr>
        <w:t>O(A)</w:t>
      </w:r>
      <w:permEnd w:id="1792943141"/>
      <w:r w:rsidRPr="00AA7888">
        <w:rPr>
          <w:rFonts w:ascii="Arial" w:hAnsi="Arial" w:cs="Arial"/>
          <w:lang w:val="es-CO"/>
        </w:rPr>
        <w:t>, estará en la obligación de pagar el canon de</w:t>
      </w:r>
      <w:r w:rsidR="00DA0CD5">
        <w:rPr>
          <w:rFonts w:ascii="Arial" w:hAnsi="Arial" w:cs="Arial"/>
          <w:lang w:val="es-CO"/>
        </w:rPr>
        <w:t xml:space="preserve"> arrendamiento y demás valores cuando apliquen</w:t>
      </w:r>
      <w:r w:rsidR="000F0757">
        <w:rPr>
          <w:rFonts w:ascii="Arial" w:hAnsi="Arial" w:cs="Arial"/>
          <w:lang w:val="es-CO"/>
        </w:rPr>
        <w:t>. E</w:t>
      </w:r>
      <w:r w:rsidR="00A34827">
        <w:rPr>
          <w:rFonts w:ascii="Arial" w:hAnsi="Arial" w:cs="Arial"/>
          <w:lang w:val="es-CO"/>
        </w:rPr>
        <w:t xml:space="preserve">l Municipio de Medellín mediante la </w:t>
      </w:r>
      <w:r w:rsidR="00A34827" w:rsidRPr="00A34827">
        <w:rPr>
          <w:rFonts w:ascii="Arial-BoldMT" w:eastAsiaTheme="minorHAnsi" w:hAnsi="Arial-BoldMT" w:cs="Arial-BoldMT"/>
          <w:bCs/>
          <w:sz w:val="24"/>
          <w:szCs w:val="24"/>
          <w:lang w:val="es-CO"/>
        </w:rPr>
        <w:t>Circular No. 202160000060 de 2021</w:t>
      </w:r>
      <w:r w:rsidR="00A34827">
        <w:rPr>
          <w:rFonts w:ascii="Arial-BoldMT" w:eastAsiaTheme="minorHAnsi" w:hAnsi="Arial-BoldMT" w:cs="Arial-BoldMT"/>
          <w:bCs/>
          <w:sz w:val="24"/>
          <w:szCs w:val="24"/>
          <w:lang w:val="es-CO"/>
        </w:rPr>
        <w:t xml:space="preserve"> proferida por la Secretaria de Hacienda,</w:t>
      </w:r>
      <w:r w:rsidR="00DA0CD5">
        <w:rPr>
          <w:rFonts w:ascii="Arial-BoldMT" w:eastAsiaTheme="minorHAnsi" w:hAnsi="Arial-BoldMT" w:cs="Arial-BoldMT"/>
          <w:bCs/>
          <w:sz w:val="24"/>
          <w:szCs w:val="24"/>
          <w:lang w:val="es-CO"/>
        </w:rPr>
        <w:t xml:space="preserve"> dio cumplimiento a </w:t>
      </w:r>
      <w:r w:rsidR="00A34827" w:rsidRPr="00A34827">
        <w:rPr>
          <w:rFonts w:ascii="Arial-BoldMT" w:eastAsiaTheme="minorHAnsi" w:hAnsi="Arial-BoldMT" w:cs="Arial-BoldMT"/>
          <w:bCs/>
          <w:sz w:val="24"/>
          <w:szCs w:val="24"/>
          <w:lang w:val="es-CO"/>
        </w:rPr>
        <w:t xml:space="preserve">lo requerido por la DIAN en la resolución </w:t>
      </w:r>
      <w:r w:rsidR="000F0757">
        <w:rPr>
          <w:rFonts w:ascii="Arial-BoldMT" w:eastAsiaTheme="minorHAnsi" w:hAnsi="Arial-BoldMT" w:cs="Arial-BoldMT"/>
          <w:bCs/>
          <w:sz w:val="24"/>
          <w:szCs w:val="24"/>
          <w:lang w:val="es-CO"/>
        </w:rPr>
        <w:t xml:space="preserve">No. </w:t>
      </w:r>
      <w:r w:rsidR="00A34827" w:rsidRPr="00A34827">
        <w:rPr>
          <w:rFonts w:ascii="Arial-BoldMT" w:eastAsiaTheme="minorHAnsi" w:hAnsi="Arial-BoldMT" w:cs="Arial-BoldMT"/>
          <w:bCs/>
          <w:sz w:val="24"/>
          <w:szCs w:val="24"/>
          <w:lang w:val="es-CO"/>
        </w:rPr>
        <w:t>000042 de 05 de</w:t>
      </w:r>
      <w:r w:rsidR="00A34827">
        <w:rPr>
          <w:rFonts w:ascii="Arial-BoldMT" w:eastAsiaTheme="minorHAnsi" w:hAnsi="Arial-BoldMT" w:cs="Arial-BoldMT"/>
          <w:bCs/>
          <w:sz w:val="24"/>
          <w:szCs w:val="24"/>
          <w:lang w:val="es-CO"/>
        </w:rPr>
        <w:t xml:space="preserve"> </w:t>
      </w:r>
      <w:r w:rsidR="00A34827" w:rsidRPr="00A34827">
        <w:rPr>
          <w:rFonts w:ascii="Arial-BoldMT" w:eastAsiaTheme="minorHAnsi" w:hAnsi="Arial-BoldMT" w:cs="Arial-BoldMT"/>
          <w:bCs/>
          <w:sz w:val="24"/>
          <w:szCs w:val="24"/>
          <w:lang w:val="es-CO"/>
        </w:rPr>
        <w:t>mayo de 2020, modificada con la resolución 000094 del 30 de septiembre de 2020</w:t>
      </w:r>
      <w:r w:rsidR="00A34827">
        <w:rPr>
          <w:rFonts w:ascii="Arial" w:hAnsi="Arial" w:cs="Arial"/>
          <w:lang w:val="es-CO"/>
        </w:rPr>
        <w:t xml:space="preserve">, en lo relacionado a la facturación electrónica, motivo por el cual las facturas de cobro que le serán expedidas a </w:t>
      </w:r>
      <w:permStart w:id="596777008" w:edGrp="everyone"/>
      <w:r w:rsidR="00A34827" w:rsidRPr="00AA7888">
        <w:rPr>
          <w:rFonts w:ascii="Arial" w:hAnsi="Arial" w:cs="Arial"/>
          <w:lang w:val="es-CO"/>
        </w:rPr>
        <w:t>EL (LA)</w:t>
      </w:r>
      <w:permEnd w:id="596777008"/>
      <w:r w:rsidR="00A34827" w:rsidRPr="00AA7888">
        <w:rPr>
          <w:rFonts w:ascii="Arial" w:hAnsi="Arial" w:cs="Arial"/>
          <w:lang w:val="es-CO"/>
        </w:rPr>
        <w:t xml:space="preserve"> ARRENDATARI</w:t>
      </w:r>
      <w:permStart w:id="1142116865" w:edGrp="everyone"/>
      <w:r w:rsidR="00A34827" w:rsidRPr="00AA7888">
        <w:rPr>
          <w:rFonts w:ascii="Arial" w:hAnsi="Arial" w:cs="Arial"/>
          <w:lang w:val="es-CO"/>
        </w:rPr>
        <w:t>O(A)</w:t>
      </w:r>
      <w:permEnd w:id="1142116865"/>
      <w:r w:rsidR="00A34827" w:rsidRPr="00AA7888">
        <w:rPr>
          <w:rFonts w:ascii="Arial" w:hAnsi="Arial" w:cs="Arial"/>
          <w:lang w:val="es-CO"/>
        </w:rPr>
        <w:t xml:space="preserve"> </w:t>
      </w:r>
      <w:r w:rsidR="00A34827">
        <w:rPr>
          <w:rFonts w:ascii="Arial" w:hAnsi="Arial" w:cs="Arial"/>
          <w:lang w:val="es-CO"/>
        </w:rPr>
        <w:t xml:space="preserve">le serán remitidas </w:t>
      </w:r>
      <w:r w:rsidR="00A34827">
        <w:rPr>
          <w:rFonts w:ascii="Arial" w:hAnsi="Arial" w:cs="Arial"/>
          <w:lang w:val="es-CO"/>
        </w:rPr>
        <w:lastRenderedPageBreak/>
        <w:t xml:space="preserve">al correo electrónico </w:t>
      </w:r>
      <w:permStart w:id="1596740739" w:edGrp="everyone"/>
      <w:r w:rsidR="00A34827">
        <w:rPr>
          <w:rFonts w:ascii="Arial" w:hAnsi="Arial" w:cs="Arial"/>
          <w:lang w:val="es-CO"/>
        </w:rPr>
        <w:t xml:space="preserve"> digite el correo electrónico del arrendatario al cual le llegara la factura)</w:t>
      </w:r>
      <w:permEnd w:id="1596740739"/>
      <w:r w:rsidR="00A34827">
        <w:rPr>
          <w:rFonts w:ascii="Arial" w:hAnsi="Arial" w:cs="Arial"/>
          <w:lang w:val="es-CO"/>
        </w:rPr>
        <w:t xml:space="preserve"> </w:t>
      </w:r>
      <w:r w:rsidR="00DA0CD5">
        <w:rPr>
          <w:rFonts w:ascii="Arial" w:hAnsi="Arial" w:cs="Arial"/>
          <w:lang w:val="es-CO"/>
        </w:rPr>
        <w:t xml:space="preserve">, </w:t>
      </w:r>
      <w:r w:rsidR="00A34827">
        <w:rPr>
          <w:rFonts w:ascii="Arial" w:hAnsi="Arial" w:cs="Arial"/>
          <w:lang w:val="es-CO"/>
        </w:rPr>
        <w:t>para lo cual deberá realizar el pago mediante la presentación de la factura ante la entidad bancaria respectiva o a través de los canales vi</w:t>
      </w:r>
      <w:r w:rsidR="009E71D7">
        <w:rPr>
          <w:rFonts w:ascii="Arial" w:hAnsi="Arial" w:cs="Arial"/>
          <w:lang w:val="es-CO"/>
        </w:rPr>
        <w:t>rtuales destinado</w:t>
      </w:r>
      <w:r w:rsidR="00DA0CD5">
        <w:rPr>
          <w:rFonts w:ascii="Arial" w:hAnsi="Arial" w:cs="Arial"/>
          <w:lang w:val="es-CO"/>
        </w:rPr>
        <w:t>s para tal fin. E</w:t>
      </w:r>
      <w:r w:rsidR="009E71D7">
        <w:rPr>
          <w:rFonts w:ascii="Arial" w:hAnsi="Arial" w:cs="Arial"/>
          <w:lang w:val="es-CO"/>
        </w:rPr>
        <w:t>l pago se deberá realizar dentro de las fechas señalas en la respectiva factura, fechas de venc</w:t>
      </w:r>
      <w:r w:rsidR="000F0757">
        <w:rPr>
          <w:rFonts w:ascii="Arial" w:hAnsi="Arial" w:cs="Arial"/>
          <w:lang w:val="es-CO"/>
        </w:rPr>
        <w:t xml:space="preserve">imiento que son inmodificables; </w:t>
      </w:r>
      <w:r w:rsidR="009E71D7">
        <w:rPr>
          <w:rFonts w:ascii="Arial" w:hAnsi="Arial" w:cs="Arial"/>
          <w:lang w:val="es-CO"/>
        </w:rPr>
        <w:t xml:space="preserve">de presentarse pluralidad de arrendatarios la factura electrónica será </w:t>
      </w:r>
      <w:r w:rsidR="00846BDC">
        <w:rPr>
          <w:rFonts w:ascii="Arial" w:hAnsi="Arial" w:cs="Arial"/>
          <w:lang w:val="es-CO"/>
        </w:rPr>
        <w:t xml:space="preserve">expedida a nombre de </w:t>
      </w:r>
      <w:permStart w:id="1308713858" w:edGrp="everyone"/>
      <w:r w:rsidR="00603039">
        <w:rPr>
          <w:rFonts w:ascii="Arial" w:hAnsi="Arial" w:cs="Arial"/>
          <w:lang w:val="es-CO"/>
        </w:rPr>
        <w:t>(digite</w:t>
      </w:r>
      <w:r w:rsidR="00846BDC">
        <w:rPr>
          <w:rFonts w:ascii="Arial" w:hAnsi="Arial" w:cs="Arial"/>
          <w:lang w:val="es-CO"/>
        </w:rPr>
        <w:t xml:space="preserve"> el nombre del arrendatario al cual se elaborara la factura</w:t>
      </w:r>
      <w:permEnd w:id="1308713858"/>
      <w:r w:rsidR="00603039">
        <w:rPr>
          <w:rFonts w:ascii="Arial" w:hAnsi="Arial" w:cs="Arial"/>
          <w:lang w:val="es-CO"/>
        </w:rPr>
        <w:t>);</w:t>
      </w:r>
      <w:r w:rsidR="009E71D7">
        <w:rPr>
          <w:rFonts w:ascii="Arial" w:hAnsi="Arial" w:cs="Arial"/>
          <w:lang w:val="es-CO"/>
        </w:rPr>
        <w:t xml:space="preserve"> sin perjuicio</w:t>
      </w:r>
      <w:r w:rsidR="00846BDC">
        <w:rPr>
          <w:rFonts w:ascii="Arial" w:hAnsi="Arial" w:cs="Arial"/>
          <w:lang w:val="es-CO"/>
        </w:rPr>
        <w:t xml:space="preserve"> de que todos sean </w:t>
      </w:r>
      <w:r w:rsidR="009E71D7">
        <w:rPr>
          <w:rFonts w:ascii="Arial" w:hAnsi="Arial" w:cs="Arial"/>
          <w:lang w:val="es-CO"/>
        </w:rPr>
        <w:t xml:space="preserve">deudores solidarios. </w:t>
      </w:r>
      <w:r w:rsidRPr="00AA7888">
        <w:rPr>
          <w:rFonts w:ascii="Arial" w:hAnsi="Arial" w:cs="Arial"/>
          <w:b/>
          <w:lang w:val="es-CO"/>
        </w:rPr>
        <w:t xml:space="preserve">PARÁGRAFO SEGUNDO: </w:t>
      </w:r>
      <w:r w:rsidRPr="00AA7888">
        <w:rPr>
          <w:rFonts w:ascii="Arial" w:hAnsi="Arial" w:cs="Arial"/>
          <w:lang w:val="es-CO"/>
        </w:rPr>
        <w:t xml:space="preserve">En todo caso, </w:t>
      </w:r>
      <w:permStart w:id="598036862" w:edGrp="everyone"/>
      <w:r w:rsidRPr="00AA7888">
        <w:rPr>
          <w:rFonts w:ascii="Arial" w:hAnsi="Arial" w:cs="Arial"/>
          <w:lang w:val="es-CO"/>
        </w:rPr>
        <w:t xml:space="preserve">EL (LA) </w:t>
      </w:r>
      <w:permEnd w:id="598036862"/>
      <w:r w:rsidRPr="00AA7888">
        <w:rPr>
          <w:rFonts w:ascii="Arial" w:hAnsi="Arial" w:cs="Arial"/>
          <w:lang w:val="es-CO"/>
        </w:rPr>
        <w:t>ARRENDATARI</w:t>
      </w:r>
      <w:permStart w:id="1785801272" w:edGrp="everyone"/>
      <w:r w:rsidRPr="00AA7888">
        <w:rPr>
          <w:rFonts w:ascii="Arial" w:hAnsi="Arial" w:cs="Arial"/>
          <w:lang w:val="es-CO"/>
        </w:rPr>
        <w:t>O(A)</w:t>
      </w:r>
      <w:permEnd w:id="1785801272"/>
      <w:r w:rsidRPr="00AA7888">
        <w:rPr>
          <w:rFonts w:ascii="Arial" w:hAnsi="Arial" w:cs="Arial"/>
          <w:lang w:val="es-CO"/>
        </w:rPr>
        <w:t xml:space="preserve"> pagará a EL ARRENDADOR cualquier fracción de mes que quede a deber por terminación anticipada.</w:t>
      </w:r>
      <w:r w:rsidR="009E71D7">
        <w:rPr>
          <w:rFonts w:ascii="Arial" w:hAnsi="Arial" w:cs="Arial"/>
          <w:lang w:val="es-CO"/>
        </w:rPr>
        <w:t xml:space="preserve"> </w:t>
      </w:r>
      <w:r w:rsidR="00835BC3">
        <w:rPr>
          <w:rFonts w:ascii="Arial" w:hAnsi="Arial" w:cs="Arial"/>
          <w:b/>
          <w:lang w:val="es-CO"/>
        </w:rPr>
        <w:t>NOVENA</w:t>
      </w:r>
      <w:r w:rsidRPr="00AA7888">
        <w:rPr>
          <w:rFonts w:ascii="Arial" w:hAnsi="Arial" w:cs="Arial"/>
          <w:b/>
          <w:lang w:val="es-CO"/>
        </w:rPr>
        <w:t>: MORA.</w:t>
      </w:r>
      <w:r w:rsidRPr="00AA7888">
        <w:rPr>
          <w:rFonts w:ascii="Arial" w:hAnsi="Arial" w:cs="Arial"/>
          <w:lang w:val="es-CO"/>
        </w:rPr>
        <w:t xml:space="preserve"> La mora en el pago del canon de arrendamiento, dará lugar al cobro de intereses moratorios en la forma y monto establecidos en la Ley y la gestión de la cartera podrá iniciarse desde el mismo momento que se incurra en la mora. </w:t>
      </w:r>
      <w:r w:rsidRPr="00AA7888">
        <w:rPr>
          <w:rFonts w:ascii="Arial" w:hAnsi="Arial" w:cs="Arial"/>
          <w:b/>
          <w:lang w:val="es-CO"/>
        </w:rPr>
        <w:t>PARÁGRAFO</w:t>
      </w:r>
      <w:r w:rsidR="00BD5ECB" w:rsidRPr="00AA7888">
        <w:rPr>
          <w:rFonts w:ascii="Arial" w:hAnsi="Arial" w:cs="Arial"/>
          <w:b/>
          <w:lang w:val="es-CO"/>
        </w:rPr>
        <w:t xml:space="preserve"> PRIMERO</w:t>
      </w:r>
      <w:r w:rsidRPr="00AA7888">
        <w:rPr>
          <w:rFonts w:ascii="Arial" w:hAnsi="Arial" w:cs="Arial"/>
          <w:b/>
          <w:lang w:val="es-CO"/>
        </w:rPr>
        <w:t>:</w:t>
      </w:r>
      <w:r w:rsidRPr="00AA7888">
        <w:rPr>
          <w:rFonts w:ascii="Arial" w:hAnsi="Arial" w:cs="Arial"/>
          <w:lang w:val="es-CO"/>
        </w:rPr>
        <w:t xml:space="preserve"> Si la mora es en dos (2) períodos consecutivos de pago (mensualidades), se constituirá en una justa causa para solicitar la terminación del contrato por parte de EL ARRENDADOR y a exigir de inmediato la restitución del bien entregado en arrendamiento, así mismo, dará lugar a la activación de la cláusula penal contenida en la </w:t>
      </w:r>
      <w:r w:rsidRPr="00F936CE">
        <w:rPr>
          <w:rFonts w:ascii="Arial" w:hAnsi="Arial" w:cs="Arial"/>
          <w:lang w:val="es-CO"/>
        </w:rPr>
        <w:t xml:space="preserve">cláusula décima </w:t>
      </w:r>
      <w:r w:rsidR="00F936CE" w:rsidRPr="00F936CE">
        <w:rPr>
          <w:rFonts w:ascii="Arial" w:hAnsi="Arial" w:cs="Arial"/>
          <w:lang w:val="es-CO"/>
        </w:rPr>
        <w:t>séptima</w:t>
      </w:r>
      <w:r w:rsidRPr="00F936CE">
        <w:rPr>
          <w:rFonts w:ascii="Arial" w:hAnsi="Arial" w:cs="Arial"/>
          <w:lang w:val="es-CO"/>
        </w:rPr>
        <w:t xml:space="preserve">. </w:t>
      </w:r>
      <w:r w:rsidR="00835BC3">
        <w:rPr>
          <w:rFonts w:ascii="Arial" w:hAnsi="Arial" w:cs="Arial"/>
          <w:b/>
          <w:lang w:val="es-CO"/>
        </w:rPr>
        <w:t>DÉCIMA</w:t>
      </w:r>
      <w:r w:rsidRPr="00AA7888">
        <w:rPr>
          <w:rFonts w:ascii="Arial" w:hAnsi="Arial" w:cs="Arial"/>
          <w:b/>
          <w:lang w:val="es-CO"/>
        </w:rPr>
        <w:t>: RENUNCIAS.</w:t>
      </w:r>
      <w:r w:rsidRPr="00AA7888">
        <w:rPr>
          <w:rFonts w:ascii="Arial" w:hAnsi="Arial" w:cs="Arial"/>
          <w:lang w:val="es-CO"/>
        </w:rPr>
        <w:t xml:space="preserve"> </w:t>
      </w:r>
      <w:permStart w:id="938887931" w:edGrp="everyone"/>
      <w:r w:rsidRPr="00AA7888">
        <w:rPr>
          <w:rFonts w:ascii="Arial" w:hAnsi="Arial" w:cs="Arial"/>
          <w:lang w:val="es-CO"/>
        </w:rPr>
        <w:t>EL (LA)</w:t>
      </w:r>
      <w:permEnd w:id="938887931"/>
      <w:r w:rsidRPr="00AA7888">
        <w:rPr>
          <w:rFonts w:ascii="Arial" w:hAnsi="Arial" w:cs="Arial"/>
          <w:lang w:val="es-CO"/>
        </w:rPr>
        <w:t xml:space="preserve"> ARRENDATARI</w:t>
      </w:r>
      <w:permStart w:id="159130989" w:edGrp="everyone"/>
      <w:r w:rsidRPr="00AA7888">
        <w:rPr>
          <w:rFonts w:ascii="Arial" w:hAnsi="Arial" w:cs="Arial"/>
          <w:lang w:val="es-CO"/>
        </w:rPr>
        <w:t>O(A)</w:t>
      </w:r>
      <w:permEnd w:id="159130989"/>
      <w:r w:rsidRPr="00AA7888">
        <w:rPr>
          <w:rFonts w:ascii="Arial" w:hAnsi="Arial" w:cs="Arial"/>
          <w:lang w:val="es-CO"/>
        </w:rPr>
        <w:t xml:space="preserve"> renuncia expresa</w:t>
      </w:r>
      <w:r w:rsidRPr="00AA7888">
        <w:rPr>
          <w:rFonts w:ascii="Arial" w:hAnsi="Arial" w:cs="Arial"/>
          <w:lang w:val="es-CO"/>
        </w:rPr>
        <w:lastRenderedPageBreak/>
        <w:t xml:space="preserve">mente a los requerimientos para ser constituido en mora, así como al derecho de retención que a cualquier título le conceda la Ley sobre el inmueble objeto del presente contrato. </w:t>
      </w:r>
      <w:r w:rsidR="00835BC3">
        <w:rPr>
          <w:rFonts w:ascii="Arial" w:hAnsi="Arial" w:cs="Arial"/>
          <w:b/>
          <w:lang w:val="es-CO"/>
        </w:rPr>
        <w:t>DÉCIMA PRIMERA</w:t>
      </w:r>
      <w:r w:rsidRPr="00AA7888">
        <w:rPr>
          <w:rFonts w:ascii="Arial" w:hAnsi="Arial" w:cs="Arial"/>
          <w:b/>
          <w:lang w:val="es-CO"/>
        </w:rPr>
        <w:t>: RÉGIMEN JURÍDICO APLICABLE AL CONTRATO.</w:t>
      </w:r>
      <w:r w:rsidRPr="00AA7888">
        <w:rPr>
          <w:rFonts w:ascii="Arial" w:hAnsi="Arial" w:cs="Arial"/>
          <w:lang w:val="es-CO"/>
        </w:rPr>
        <w:t xml:space="preserve"> Las partes manifiestan que el régimen aplicable</w:t>
      </w:r>
      <w:r w:rsidR="005D33D2" w:rsidRPr="00AA7888">
        <w:rPr>
          <w:rFonts w:ascii="Arial" w:hAnsi="Arial" w:cs="Arial"/>
          <w:lang w:val="es-CO"/>
        </w:rPr>
        <w:t xml:space="preserve"> a este acto o contrato </w:t>
      </w:r>
      <w:r w:rsidRPr="00AA7888">
        <w:rPr>
          <w:rFonts w:ascii="Arial" w:hAnsi="Arial" w:cs="Arial"/>
          <w:lang w:val="es-CO"/>
        </w:rPr>
        <w:t>corresponde al descrito en el Código Civil para los contratos de arrendamiento, a lo dispuesto en  la L</w:t>
      </w:r>
      <w:r w:rsidR="005D33D2" w:rsidRPr="00AA7888">
        <w:rPr>
          <w:rFonts w:ascii="Arial" w:hAnsi="Arial" w:cs="Arial"/>
          <w:lang w:val="es-CO"/>
        </w:rPr>
        <w:t>ey 80 de 1993,</w:t>
      </w:r>
      <w:r w:rsidR="00753245">
        <w:rPr>
          <w:rFonts w:ascii="Arial" w:hAnsi="Arial" w:cs="Arial"/>
          <w:lang w:val="es-CO"/>
        </w:rPr>
        <w:t xml:space="preserve"> ley 1150 del 2007</w:t>
      </w:r>
      <w:r w:rsidR="005D33D2" w:rsidRPr="00AA7888">
        <w:rPr>
          <w:rFonts w:ascii="Arial" w:hAnsi="Arial" w:cs="Arial"/>
          <w:lang w:val="es-CO"/>
        </w:rPr>
        <w:t xml:space="preserve"> </w:t>
      </w:r>
      <w:r w:rsidRPr="00AA7888">
        <w:rPr>
          <w:rFonts w:ascii="Arial" w:hAnsi="Arial" w:cs="Arial"/>
          <w:lang w:val="es-CO"/>
        </w:rPr>
        <w:t xml:space="preserve">sus decretos reglamentarios, </w:t>
      </w:r>
      <w:r w:rsidR="00753245">
        <w:rPr>
          <w:rFonts w:ascii="Arial" w:hAnsi="Arial" w:cs="Arial"/>
          <w:lang w:val="es-CO"/>
        </w:rPr>
        <w:t xml:space="preserve">o </w:t>
      </w:r>
      <w:r w:rsidRPr="00AA7888">
        <w:rPr>
          <w:rFonts w:ascii="Arial" w:hAnsi="Arial" w:cs="Arial"/>
          <w:lang w:val="es-CO"/>
        </w:rPr>
        <w:t>la normativ</w:t>
      </w:r>
      <w:r w:rsidR="00753245">
        <w:rPr>
          <w:rFonts w:ascii="Arial" w:hAnsi="Arial" w:cs="Arial"/>
          <w:lang w:val="es-CO"/>
        </w:rPr>
        <w:t>idad</w:t>
      </w:r>
      <w:r w:rsidRPr="00AA7888">
        <w:rPr>
          <w:rFonts w:ascii="Arial" w:hAnsi="Arial" w:cs="Arial"/>
          <w:lang w:val="es-CO"/>
        </w:rPr>
        <w:t xml:space="preserve"> vigente y manifiestan que este tipo de contratos no se consideran ni se pueden considerar actos mercantiles o de comercio, razón por la cual no será aplicable el régimen jurídico contenido en el Código de Comercio en parte alguna. Para los bienes inmuebles destin</w:t>
      </w:r>
      <w:r w:rsidR="00343C4A" w:rsidRPr="00AA7888">
        <w:rPr>
          <w:rFonts w:ascii="Arial" w:hAnsi="Arial" w:cs="Arial"/>
          <w:lang w:val="es-CO"/>
        </w:rPr>
        <w:t>ados a vivienda se aplicará la L</w:t>
      </w:r>
      <w:r w:rsidRPr="00AA7888">
        <w:rPr>
          <w:rFonts w:ascii="Arial" w:hAnsi="Arial" w:cs="Arial"/>
          <w:lang w:val="es-CO"/>
        </w:rPr>
        <w:t xml:space="preserve">ey 820 de 2003. </w:t>
      </w:r>
      <w:r w:rsidR="00BD5ECB" w:rsidRPr="00AA7888">
        <w:rPr>
          <w:rFonts w:ascii="Arial" w:hAnsi="Arial" w:cs="Arial"/>
          <w:b/>
          <w:lang w:val="es-CO"/>
        </w:rPr>
        <w:t>DÉCIMA</w:t>
      </w:r>
      <w:r w:rsidR="00835BC3">
        <w:rPr>
          <w:rFonts w:ascii="Arial" w:hAnsi="Arial" w:cs="Arial"/>
          <w:b/>
          <w:lang w:val="es-CO"/>
        </w:rPr>
        <w:t xml:space="preserve"> SEGUNDA</w:t>
      </w:r>
      <w:r w:rsidRPr="00AA7888">
        <w:rPr>
          <w:rFonts w:ascii="Arial" w:hAnsi="Arial" w:cs="Arial"/>
          <w:b/>
          <w:lang w:val="es-CO"/>
        </w:rPr>
        <w:t>: OBLIGACIONES.</w:t>
      </w:r>
      <w:r w:rsidRPr="00AA7888">
        <w:rPr>
          <w:rFonts w:ascii="Arial" w:hAnsi="Arial" w:cs="Arial"/>
          <w:lang w:val="es-CO"/>
        </w:rPr>
        <w:t xml:space="preserve"> </w:t>
      </w:r>
      <w:r w:rsidRPr="00AA7888">
        <w:rPr>
          <w:rFonts w:ascii="Arial" w:hAnsi="Arial" w:cs="Arial"/>
          <w:b/>
          <w:lang w:val="es-CO"/>
        </w:rPr>
        <w:t>(I)</w:t>
      </w:r>
      <w:r w:rsidRPr="00AA7888">
        <w:rPr>
          <w:rFonts w:ascii="Arial" w:hAnsi="Arial" w:cs="Arial"/>
          <w:lang w:val="es-CO"/>
        </w:rPr>
        <w:t xml:space="preserve"> </w:t>
      </w:r>
      <w:r w:rsidRPr="00AA7888">
        <w:rPr>
          <w:rFonts w:ascii="Arial" w:hAnsi="Arial" w:cs="Arial"/>
          <w:b/>
          <w:lang w:val="es-CO"/>
        </w:rPr>
        <w:t xml:space="preserve">De </w:t>
      </w:r>
      <w:permStart w:id="1176441344" w:edGrp="everyone"/>
      <w:r w:rsidRPr="00AA7888">
        <w:rPr>
          <w:rFonts w:ascii="Arial" w:hAnsi="Arial" w:cs="Arial"/>
          <w:b/>
          <w:lang w:val="es-CO"/>
        </w:rPr>
        <w:t xml:space="preserve">EL (LA) </w:t>
      </w:r>
      <w:permEnd w:id="1176441344"/>
      <w:r w:rsidRPr="00AA7888">
        <w:rPr>
          <w:rFonts w:ascii="Arial" w:hAnsi="Arial" w:cs="Arial"/>
          <w:b/>
          <w:lang w:val="es-CO"/>
        </w:rPr>
        <w:t>ARRENDATARI</w:t>
      </w:r>
      <w:permStart w:id="158884480" w:edGrp="everyone"/>
      <w:r w:rsidRPr="00AA7888">
        <w:rPr>
          <w:rFonts w:ascii="Arial" w:hAnsi="Arial" w:cs="Arial"/>
          <w:b/>
          <w:lang w:val="es-CO"/>
        </w:rPr>
        <w:t>O(A)</w:t>
      </w:r>
      <w:permEnd w:id="158884480"/>
      <w:r w:rsidRPr="00AA7888">
        <w:rPr>
          <w:rFonts w:ascii="Arial" w:hAnsi="Arial" w:cs="Arial"/>
          <w:b/>
          <w:lang w:val="es-CO"/>
        </w:rPr>
        <w:t>:</w:t>
      </w:r>
      <w:r w:rsidRPr="00AA7888">
        <w:rPr>
          <w:rFonts w:ascii="Arial" w:hAnsi="Arial" w:cs="Arial"/>
          <w:lang w:val="es-CO"/>
        </w:rPr>
        <w:t xml:space="preserve"> </w:t>
      </w:r>
      <w:r w:rsidRPr="00AA7888">
        <w:rPr>
          <w:rFonts w:ascii="Arial" w:hAnsi="Arial" w:cs="Arial"/>
          <w:spacing w:val="-2"/>
          <w:lang w:val="es-CO"/>
        </w:rPr>
        <w:t xml:space="preserve">Se obliga a: </w:t>
      </w:r>
      <w:r w:rsidRPr="00AA7888">
        <w:rPr>
          <w:rFonts w:ascii="Arial" w:hAnsi="Arial" w:cs="Arial"/>
          <w:bCs/>
          <w:lang w:val="es-CO"/>
        </w:rPr>
        <w:t xml:space="preserve">1) Pagar el canon de arrendamiento pactado en la forma y términos convenidos y demás valores generados (cuando apliquen).  2) </w:t>
      </w:r>
      <w:r w:rsidRPr="00AA7888">
        <w:rPr>
          <w:rFonts w:ascii="Arial" w:hAnsi="Arial" w:cs="Arial"/>
          <w:lang w:val="es-CO"/>
        </w:rPr>
        <w:t xml:space="preserve">Emplear el mayor cuidado en la conservación del bien objeto de este contrato, siendo responsable de cualquier deterioro que no provenga de la naturaleza o uso legítimo de la cosa. </w:t>
      </w:r>
      <w:r w:rsidRPr="00AA7888">
        <w:rPr>
          <w:rFonts w:ascii="Arial" w:hAnsi="Arial" w:cs="Arial"/>
          <w:bCs/>
          <w:lang w:val="es-CO"/>
        </w:rPr>
        <w:t xml:space="preserve">3) </w:t>
      </w:r>
      <w:r w:rsidRPr="00AA7888">
        <w:rPr>
          <w:rFonts w:ascii="Arial" w:hAnsi="Arial" w:cs="Arial"/>
          <w:spacing w:val="-2"/>
          <w:lang w:val="es-CO"/>
        </w:rPr>
        <w:t>Adoptar todas las medidas de seguridad concernientes a la conservación, custodia y a la prevención del bien, dimensionando los riesgos inherentes a su conservación y frente a las actividades desarrolladas en el mismo. 4) V</w:t>
      </w:r>
      <w:r w:rsidRPr="00AA7888">
        <w:rPr>
          <w:rFonts w:ascii="Arial" w:hAnsi="Arial" w:cs="Arial"/>
          <w:lang w:val="es-CO"/>
        </w:rPr>
        <w:t xml:space="preserve">igilar el inmueble por su cuenta y riesgo. En consecuencia, </w:t>
      </w:r>
      <w:r w:rsidRPr="00AA7888">
        <w:rPr>
          <w:rFonts w:ascii="Arial" w:hAnsi="Arial" w:cs="Arial"/>
          <w:bCs/>
          <w:lang w:val="es-CO"/>
        </w:rPr>
        <w:t>EL ARRENDADOR</w:t>
      </w:r>
      <w:r w:rsidRPr="00AA7888">
        <w:rPr>
          <w:rFonts w:ascii="Arial" w:hAnsi="Arial" w:cs="Arial"/>
          <w:lang w:val="es-CO"/>
        </w:rPr>
        <w:t xml:space="preserve"> no asume responsabilidad </w:t>
      </w:r>
      <w:r w:rsidRPr="00AA7888">
        <w:rPr>
          <w:rFonts w:ascii="Arial" w:hAnsi="Arial" w:cs="Arial"/>
          <w:lang w:val="es-CO"/>
        </w:rPr>
        <w:lastRenderedPageBreak/>
        <w:t xml:space="preserve">por daños, pérdidas, robos, etc., que allí se llegaren a presentar y por ende, no se genera ninguna clase de responsabilidad civil por daños causados a terceros o a sus bienes atribuible a EL ARRENDADOR. </w:t>
      </w:r>
      <w:r w:rsidRPr="00AA7888">
        <w:rPr>
          <w:rFonts w:ascii="Arial" w:hAnsi="Arial" w:cs="Arial"/>
          <w:bCs/>
          <w:spacing w:val="-2"/>
          <w:lang w:val="es-CO"/>
        </w:rPr>
        <w:t>5)</w:t>
      </w:r>
      <w:r w:rsidRPr="00AA7888">
        <w:rPr>
          <w:rFonts w:ascii="Arial" w:hAnsi="Arial" w:cs="Arial"/>
          <w:spacing w:val="-2"/>
          <w:lang w:val="es-CO"/>
        </w:rPr>
        <w:t xml:space="preserve"> Dar aviso a </w:t>
      </w:r>
      <w:r w:rsidRPr="00AA7888">
        <w:rPr>
          <w:rFonts w:ascii="Arial" w:hAnsi="Arial" w:cs="Arial"/>
          <w:bCs/>
          <w:spacing w:val="-2"/>
          <w:lang w:val="es-CO"/>
        </w:rPr>
        <w:t>EL ARRENDADOR</w:t>
      </w:r>
      <w:r w:rsidRPr="00AA7888">
        <w:rPr>
          <w:rFonts w:ascii="Arial" w:hAnsi="Arial" w:cs="Arial"/>
          <w:spacing w:val="-2"/>
          <w:lang w:val="es-CO"/>
        </w:rPr>
        <w:t xml:space="preserve"> sobre los daños del inmueble que lo pongan en peligro o el normal funcionamiento de los servicios.</w:t>
      </w:r>
      <w:r w:rsidRPr="00AA7888">
        <w:rPr>
          <w:rFonts w:ascii="Arial" w:hAnsi="Arial" w:cs="Arial"/>
          <w:lang w:val="es-CO"/>
        </w:rPr>
        <w:t xml:space="preserve"> </w:t>
      </w:r>
      <w:r w:rsidRPr="00AA7888">
        <w:rPr>
          <w:rFonts w:ascii="Arial" w:hAnsi="Arial" w:cs="Arial"/>
          <w:bCs/>
          <w:spacing w:val="-2"/>
          <w:lang w:val="es-CO"/>
        </w:rPr>
        <w:t xml:space="preserve">6) </w:t>
      </w:r>
      <w:r w:rsidRPr="00AA7888">
        <w:rPr>
          <w:rFonts w:ascii="Arial" w:hAnsi="Arial" w:cs="Arial"/>
          <w:spacing w:val="-2"/>
          <w:lang w:val="es-CO"/>
        </w:rPr>
        <w:t>Destinar el bien únicamente para el fin acordado, previo el cumplimiento de los requisitos exigidos por la(s) autoridad(es) competente(s).</w:t>
      </w:r>
      <w:r w:rsidRPr="00AA7888">
        <w:rPr>
          <w:rFonts w:ascii="Arial" w:hAnsi="Arial" w:cs="Arial"/>
          <w:lang w:val="es-CO"/>
        </w:rPr>
        <w:t xml:space="preserve"> </w:t>
      </w:r>
      <w:r w:rsidRPr="00AA7888">
        <w:rPr>
          <w:rFonts w:ascii="Arial" w:hAnsi="Arial" w:cs="Arial"/>
          <w:spacing w:val="-2"/>
          <w:lang w:val="es-CO"/>
        </w:rPr>
        <w:t>7) Restituir el inmueble en buenas condiciones, dentro de los plazos pactados y a paz y salvo por los conceptos que apliquen.</w:t>
      </w:r>
      <w:r w:rsidRPr="00AA7888">
        <w:rPr>
          <w:rFonts w:ascii="Arial" w:hAnsi="Arial" w:cs="Arial"/>
          <w:lang w:val="es-CO"/>
        </w:rPr>
        <w:t xml:space="preserve"> </w:t>
      </w:r>
      <w:r w:rsidRPr="00AA7888">
        <w:rPr>
          <w:rFonts w:ascii="Arial" w:hAnsi="Arial" w:cs="Arial"/>
          <w:spacing w:val="-2"/>
          <w:lang w:val="es-CO"/>
        </w:rPr>
        <w:t xml:space="preserve">8) Constituir las garantías de que trata el texto contractual, cuando aplique. </w:t>
      </w:r>
      <w:r w:rsidRPr="00AA7888">
        <w:rPr>
          <w:rFonts w:ascii="Arial" w:hAnsi="Arial" w:cs="Arial"/>
          <w:lang w:val="es-CO"/>
        </w:rPr>
        <w:t>9)</w:t>
      </w:r>
      <w:r w:rsidR="008D2B93" w:rsidRPr="00AA7888">
        <w:rPr>
          <w:rFonts w:ascii="Arial" w:hAnsi="Arial" w:cs="Arial"/>
          <w:lang w:val="es-CO"/>
        </w:rPr>
        <w:t xml:space="preserve"> </w:t>
      </w:r>
      <w:r w:rsidR="00F027C6" w:rsidRPr="00EF0DEA">
        <w:rPr>
          <w:rFonts w:ascii="Arial" w:hAnsi="Arial" w:cs="Arial"/>
          <w:lang w:val="es-CO"/>
        </w:rPr>
        <w:t>Suscribir</w:t>
      </w:r>
      <w:r w:rsidR="008D2B93" w:rsidRPr="00EF0DEA">
        <w:rPr>
          <w:rFonts w:ascii="Arial" w:hAnsi="Arial" w:cs="Arial"/>
          <w:lang w:val="es-CO"/>
        </w:rPr>
        <w:t xml:space="preserve"> el acta de inicio.</w:t>
      </w:r>
      <w:r w:rsidR="008D2B93" w:rsidRPr="00AA7888">
        <w:rPr>
          <w:rFonts w:ascii="Arial" w:hAnsi="Arial" w:cs="Arial"/>
          <w:lang w:val="es-CO"/>
        </w:rPr>
        <w:t xml:space="preserve"> 10) </w:t>
      </w:r>
      <w:r w:rsidRPr="00AA7888">
        <w:rPr>
          <w:rFonts w:ascii="Arial" w:hAnsi="Arial" w:cs="Arial"/>
          <w:lang w:val="es-CO"/>
        </w:rPr>
        <w:t xml:space="preserve">Permitir la realización por parte de </w:t>
      </w:r>
      <w:r w:rsidRPr="00AA7888">
        <w:rPr>
          <w:rFonts w:ascii="Arial" w:hAnsi="Arial" w:cs="Arial"/>
          <w:bCs/>
          <w:lang w:val="es-CO"/>
        </w:rPr>
        <w:t>EL ARRENDADOR,</w:t>
      </w:r>
      <w:r w:rsidRPr="00AA7888">
        <w:rPr>
          <w:rFonts w:ascii="Arial" w:hAnsi="Arial" w:cs="Arial"/>
          <w:lang w:val="es-CO"/>
        </w:rPr>
        <w:t xml:space="preserve"> de las mejoras o reparaciones que se requieran para el mantenimiento del inmueble y realizar sólo aquellas que le hayan sido autorizadas conforme a la normativa vigente. 1</w:t>
      </w:r>
      <w:r w:rsidR="008D2B93" w:rsidRPr="00AA7888">
        <w:rPr>
          <w:rFonts w:ascii="Arial" w:hAnsi="Arial" w:cs="Arial"/>
          <w:lang w:val="es-CO"/>
        </w:rPr>
        <w:t>1</w:t>
      </w:r>
      <w:r w:rsidRPr="00AA7888">
        <w:rPr>
          <w:rFonts w:ascii="Arial" w:hAnsi="Arial" w:cs="Arial"/>
          <w:lang w:val="es-CO"/>
        </w:rPr>
        <w:t xml:space="preserve">) Impedir que el inmueble entregado en arrendamiento sea utilizado para fines diferentes al determinado en el objeto del presente contrato. </w:t>
      </w:r>
      <w:r w:rsidRPr="00AA7888">
        <w:rPr>
          <w:rFonts w:ascii="Arial" w:hAnsi="Arial" w:cs="Arial"/>
          <w:spacing w:val="-2"/>
          <w:lang w:val="es-CO"/>
        </w:rPr>
        <w:t>1</w:t>
      </w:r>
      <w:r w:rsidR="008D2B93" w:rsidRPr="00AA7888">
        <w:rPr>
          <w:rFonts w:ascii="Arial" w:hAnsi="Arial" w:cs="Arial"/>
          <w:spacing w:val="-2"/>
          <w:lang w:val="es-CO"/>
        </w:rPr>
        <w:t>2</w:t>
      </w:r>
      <w:r w:rsidRPr="00AA7888">
        <w:rPr>
          <w:rFonts w:ascii="Arial" w:hAnsi="Arial" w:cs="Arial"/>
          <w:spacing w:val="-2"/>
          <w:lang w:val="es-CO"/>
        </w:rPr>
        <w:t xml:space="preserve">) Pagar con tiempo y en oportunidad, los servicios públicos domiciliarios existentes en el inmueble, que sean propios de éste o que hayan sido instalados a cuenta y riesgo de </w:t>
      </w:r>
      <w:permStart w:id="2012374178" w:edGrp="everyone"/>
      <w:r w:rsidRPr="00AA7888">
        <w:rPr>
          <w:rFonts w:ascii="Arial" w:hAnsi="Arial" w:cs="Arial"/>
          <w:spacing w:val="-2"/>
          <w:lang w:val="es-CO"/>
        </w:rPr>
        <w:t>EL(LA)</w:t>
      </w:r>
      <w:permEnd w:id="2012374178"/>
      <w:r w:rsidRPr="00AA7888">
        <w:rPr>
          <w:rFonts w:ascii="Arial" w:hAnsi="Arial" w:cs="Arial"/>
          <w:spacing w:val="-2"/>
          <w:lang w:val="es-CO"/>
        </w:rPr>
        <w:t xml:space="preserve"> ARRENDATARI</w:t>
      </w:r>
      <w:permStart w:id="1742230412" w:edGrp="everyone"/>
      <w:r w:rsidRPr="00AA7888">
        <w:rPr>
          <w:rFonts w:ascii="Arial" w:hAnsi="Arial" w:cs="Arial"/>
          <w:spacing w:val="-2"/>
          <w:lang w:val="es-CO"/>
        </w:rPr>
        <w:t>O(A)</w:t>
      </w:r>
      <w:permEnd w:id="1742230412"/>
      <w:r w:rsidRPr="00AA7888">
        <w:rPr>
          <w:rFonts w:ascii="Arial" w:hAnsi="Arial" w:cs="Arial"/>
          <w:spacing w:val="-2"/>
          <w:lang w:val="es-CO"/>
        </w:rPr>
        <w:t>, las cuotas de administración que se generen sobre el inmueble arrendado y los gastos generados por el uso normal, mantenimiento y vigilancia del inmueble, pagar los impuestos y gastos ne</w:t>
      </w:r>
      <w:r w:rsidRPr="00AA7888">
        <w:rPr>
          <w:rFonts w:ascii="Arial" w:hAnsi="Arial" w:cs="Arial"/>
          <w:spacing w:val="-2"/>
          <w:lang w:val="es-CO"/>
        </w:rPr>
        <w:lastRenderedPageBreak/>
        <w:t>cesarios para la legalización del contrato, así como la consecución de licencias y permisos para la actividad a desarrollar en el bien inmueble arrendado, conforme a la normativa vigente; 1</w:t>
      </w:r>
      <w:r w:rsidR="008D2B93" w:rsidRPr="00AA7888">
        <w:rPr>
          <w:rFonts w:ascii="Arial" w:hAnsi="Arial" w:cs="Arial"/>
          <w:spacing w:val="-2"/>
          <w:lang w:val="es-CO"/>
        </w:rPr>
        <w:t>3</w:t>
      </w:r>
      <w:r w:rsidRPr="00AA7888">
        <w:rPr>
          <w:rFonts w:ascii="Arial" w:hAnsi="Arial" w:cs="Arial"/>
          <w:spacing w:val="-2"/>
          <w:lang w:val="es-CO"/>
        </w:rPr>
        <w:t>)</w:t>
      </w:r>
      <w:r w:rsidR="00C84B8D" w:rsidRPr="00AA7888">
        <w:rPr>
          <w:rFonts w:ascii="Arial" w:hAnsi="Arial" w:cs="Arial"/>
          <w:spacing w:val="-2"/>
          <w:lang w:val="es-CO"/>
        </w:rPr>
        <w:t xml:space="preserve"> Deberá enviar constancia mensual al supervisor del contrato, de los pagos correspondientes a los servicios públicos, administración u otros que apliquen; ya sea a través de correo electrónico o celular; según lo acordado en el acta de inicio. 1</w:t>
      </w:r>
      <w:r w:rsidR="008D2B93" w:rsidRPr="00AA7888">
        <w:rPr>
          <w:rFonts w:ascii="Arial" w:hAnsi="Arial" w:cs="Arial"/>
          <w:spacing w:val="-2"/>
          <w:lang w:val="es-CO"/>
        </w:rPr>
        <w:t>4</w:t>
      </w:r>
      <w:r w:rsidR="00C84B8D" w:rsidRPr="00AA7888">
        <w:rPr>
          <w:rFonts w:ascii="Arial" w:hAnsi="Arial" w:cs="Arial"/>
          <w:spacing w:val="-2"/>
          <w:lang w:val="es-CO"/>
        </w:rPr>
        <w:t>)</w:t>
      </w:r>
      <w:r w:rsidRPr="00AA7888">
        <w:rPr>
          <w:rFonts w:ascii="Arial" w:hAnsi="Arial" w:cs="Arial"/>
          <w:spacing w:val="-2"/>
          <w:lang w:val="es-CO"/>
        </w:rPr>
        <w:t xml:space="preserve"> </w:t>
      </w:r>
      <w:permStart w:id="1191446379" w:edGrp="everyone"/>
      <w:r w:rsidRPr="00AA7888">
        <w:rPr>
          <w:rFonts w:ascii="Arial" w:hAnsi="Arial" w:cs="Arial"/>
          <w:spacing w:val="-2"/>
          <w:lang w:val="es-CO"/>
        </w:rPr>
        <w:t>EL(LA)</w:t>
      </w:r>
      <w:permEnd w:id="1191446379"/>
      <w:r w:rsidRPr="00AA7888">
        <w:rPr>
          <w:rFonts w:ascii="Arial" w:hAnsi="Arial" w:cs="Arial"/>
          <w:spacing w:val="-2"/>
          <w:lang w:val="es-CO"/>
        </w:rPr>
        <w:t xml:space="preserve"> ARRENDATARI</w:t>
      </w:r>
      <w:permStart w:id="2078222885" w:edGrp="everyone"/>
      <w:r w:rsidRPr="00AA7888">
        <w:rPr>
          <w:rFonts w:ascii="Arial" w:hAnsi="Arial" w:cs="Arial"/>
          <w:spacing w:val="-2"/>
          <w:lang w:val="es-CO"/>
        </w:rPr>
        <w:t>O(A)</w:t>
      </w:r>
      <w:permEnd w:id="2078222885"/>
      <w:r w:rsidRPr="00AA7888">
        <w:rPr>
          <w:rFonts w:ascii="Arial" w:hAnsi="Arial" w:cs="Arial"/>
          <w:spacing w:val="-2"/>
          <w:lang w:val="es-CO"/>
        </w:rPr>
        <w:t xml:space="preserve"> estará obligado a realizar las reparaciones locativas y a reparar los deterioros que provengan de su actividad o de la de sus dependientes, salvo el deterioro que provenga por el paso del tiempo y el uso normal del inmueble; </w:t>
      </w:r>
      <w:r w:rsidR="00C84B8D" w:rsidRPr="00AA7888">
        <w:rPr>
          <w:rFonts w:ascii="Arial" w:hAnsi="Arial" w:cs="Arial"/>
          <w:spacing w:val="-2"/>
          <w:lang w:val="es-CO"/>
        </w:rPr>
        <w:t>1</w:t>
      </w:r>
      <w:r w:rsidR="008D2B93" w:rsidRPr="00AA7888">
        <w:rPr>
          <w:rFonts w:ascii="Arial" w:hAnsi="Arial" w:cs="Arial"/>
          <w:spacing w:val="-2"/>
          <w:lang w:val="es-CO"/>
        </w:rPr>
        <w:t>5</w:t>
      </w:r>
      <w:r w:rsidRPr="00AA7888">
        <w:rPr>
          <w:rFonts w:ascii="Arial" w:hAnsi="Arial" w:cs="Arial"/>
          <w:spacing w:val="-2"/>
          <w:lang w:val="es-CO"/>
        </w:rPr>
        <w:t>) En caso de renovación del presente contrato mediante uno nuevo, deberá ser aceptado el canon de arrendamiento con su respectivo incremento, so pena de iniciar proceso de devolución o entrega del inmueble con la finali</w:t>
      </w:r>
      <w:r w:rsidR="00C84B8D" w:rsidRPr="00AA7888">
        <w:rPr>
          <w:rFonts w:ascii="Arial" w:hAnsi="Arial" w:cs="Arial"/>
          <w:spacing w:val="-2"/>
          <w:lang w:val="es-CO"/>
        </w:rPr>
        <w:t>zación del presente contrato; 1</w:t>
      </w:r>
      <w:r w:rsidR="008D2B93" w:rsidRPr="00AA7888">
        <w:rPr>
          <w:rFonts w:ascii="Arial" w:hAnsi="Arial" w:cs="Arial"/>
          <w:spacing w:val="-2"/>
          <w:lang w:val="es-CO"/>
        </w:rPr>
        <w:t>6</w:t>
      </w:r>
      <w:r w:rsidRPr="00AA7888">
        <w:rPr>
          <w:rFonts w:ascii="Arial" w:hAnsi="Arial" w:cs="Arial"/>
          <w:spacing w:val="-2"/>
          <w:lang w:val="es-CO"/>
        </w:rPr>
        <w:t xml:space="preserve">) </w:t>
      </w:r>
      <w:r w:rsidR="00243DB4" w:rsidRPr="00AA7888">
        <w:rPr>
          <w:rFonts w:ascii="Arial" w:hAnsi="Arial" w:cs="Arial"/>
          <w:spacing w:val="-2"/>
          <w:lang w:val="es-CO"/>
        </w:rPr>
        <w:t xml:space="preserve">Informar oportunamente los cambios de los datos de contacto del arrendatario, tales como dirección, correo electrónico, teléfono, celular  </w:t>
      </w:r>
      <w:r w:rsidR="00C84B8D" w:rsidRPr="00AA7888">
        <w:rPr>
          <w:rFonts w:ascii="Arial" w:hAnsi="Arial" w:cs="Arial"/>
          <w:spacing w:val="-2"/>
          <w:lang w:val="es-CO"/>
        </w:rPr>
        <w:t>que figuran en el contrato; 1</w:t>
      </w:r>
      <w:r w:rsidR="008D2B93" w:rsidRPr="00AA7888">
        <w:rPr>
          <w:rFonts w:ascii="Arial" w:hAnsi="Arial" w:cs="Arial"/>
          <w:spacing w:val="-2"/>
          <w:lang w:val="es-CO"/>
        </w:rPr>
        <w:t>7</w:t>
      </w:r>
      <w:r w:rsidR="00C84B8D" w:rsidRPr="00AA7888">
        <w:rPr>
          <w:rFonts w:ascii="Arial" w:hAnsi="Arial" w:cs="Arial"/>
          <w:spacing w:val="-2"/>
          <w:lang w:val="es-CO"/>
        </w:rPr>
        <w:t>)</w:t>
      </w:r>
      <w:r w:rsidR="006A519D" w:rsidRPr="00AA7888">
        <w:rPr>
          <w:rFonts w:ascii="Arial" w:hAnsi="Arial" w:cs="Arial"/>
          <w:spacing w:val="-2"/>
          <w:lang w:val="es-CO"/>
        </w:rPr>
        <w:t xml:space="preserve"> </w:t>
      </w:r>
      <w:r w:rsidRPr="00AA7888">
        <w:rPr>
          <w:rFonts w:ascii="Arial" w:hAnsi="Arial" w:cs="Arial"/>
          <w:spacing w:val="-2"/>
          <w:lang w:val="es-CO"/>
        </w:rPr>
        <w:t xml:space="preserve">Las demás que se establezcan en el presente contrato y en la Ley; </w:t>
      </w:r>
      <w:permStart w:id="667967798" w:edGrp="everyone"/>
      <w:r w:rsidR="00C84B8D" w:rsidRPr="00AA7888">
        <w:rPr>
          <w:rFonts w:ascii="Arial" w:hAnsi="Arial" w:cs="Arial"/>
          <w:lang w:val="es-CO"/>
        </w:rPr>
        <w:t>1</w:t>
      </w:r>
      <w:r w:rsidR="008D2B93" w:rsidRPr="00AA7888">
        <w:rPr>
          <w:rFonts w:ascii="Arial" w:hAnsi="Arial" w:cs="Arial"/>
          <w:lang w:val="es-CO"/>
        </w:rPr>
        <w:t>8</w:t>
      </w:r>
      <w:r w:rsidRPr="00AA7888">
        <w:rPr>
          <w:rFonts w:ascii="Arial" w:hAnsi="Arial" w:cs="Arial"/>
          <w:lang w:val="es-CO"/>
        </w:rPr>
        <w:t xml:space="preserve">) En caso de ser un restaurante cafeterías y similares dejar la siguientes obligaciones: </w:t>
      </w:r>
      <w:r w:rsidRPr="00AA7888">
        <w:rPr>
          <w:rFonts w:ascii="Arial" w:hAnsi="Arial" w:cs="Arial"/>
        </w:rPr>
        <w:t xml:space="preserve">EL (LA) ARRENDATARIO (A) deberá cumplir con el Decreto Municipal 0440 de 2009 “Por medio del cual se adopta el Manual para el Manejo Integral de Residuos Sólidos (PMIRS), del Área Metropolitana del Valle de </w:t>
      </w:r>
      <w:proofErr w:type="spellStart"/>
      <w:r w:rsidRPr="00AA7888">
        <w:rPr>
          <w:rFonts w:ascii="Arial" w:hAnsi="Arial" w:cs="Arial"/>
        </w:rPr>
        <w:t>Aburrá</w:t>
      </w:r>
      <w:proofErr w:type="spellEnd"/>
      <w:r w:rsidRPr="00AA7888">
        <w:rPr>
          <w:rFonts w:ascii="Arial" w:hAnsi="Arial" w:cs="Arial"/>
        </w:rPr>
        <w:t xml:space="preserve"> y se dictan otras disposiciones generales para la Gestión </w:t>
      </w:r>
      <w:r w:rsidRPr="00AA7888">
        <w:rPr>
          <w:rFonts w:ascii="Arial" w:hAnsi="Arial" w:cs="Arial"/>
        </w:rPr>
        <w:lastRenderedPageBreak/>
        <w:t xml:space="preserve">Integral de Residuos Sólidos en Municipio de Medellín” y con el Decreto Nacional 2981 de 2013, especialmente lo consagrado </w:t>
      </w:r>
      <w:r w:rsidR="006A519D" w:rsidRPr="00AA7888">
        <w:rPr>
          <w:rFonts w:ascii="Arial" w:hAnsi="Arial" w:cs="Arial"/>
        </w:rPr>
        <w:t>en el Capítulo II Artículo 17 “</w:t>
      </w:r>
      <w:r w:rsidRPr="00AA7888">
        <w:rPr>
          <w:rFonts w:ascii="Arial" w:hAnsi="Arial" w:cs="Arial"/>
        </w:rPr>
        <w:t xml:space="preserve">Obligaciones de los usuarios para el almacenamiento y presentación de residuos sólidos”; EL (LA) ARRENDATARIO(A) no podrá utilizar ICOPOR en la prestación de la actividad económica desarrollada en el local objeto de este contrato. Para esto deberá dar opciones más amigables con el ambiente como productos reutilizables, productos de </w:t>
      </w:r>
      <w:proofErr w:type="spellStart"/>
      <w:r w:rsidRPr="00AA7888">
        <w:rPr>
          <w:rFonts w:ascii="Arial" w:hAnsi="Arial" w:cs="Arial"/>
        </w:rPr>
        <w:t>polyboard</w:t>
      </w:r>
      <w:proofErr w:type="spellEnd"/>
      <w:r w:rsidRPr="00AA7888">
        <w:rPr>
          <w:rFonts w:ascii="Arial" w:hAnsi="Arial" w:cs="Arial"/>
        </w:rPr>
        <w:t xml:space="preserve"> (cartón) y/o caña de azúcar y/o almidón de maíz y/o biodegradables; EL (LA) ARRENDATARIO(A) deberá realizar el adecuado almacenamiento, recolección y disposición final de aceite usado, con un gestor que cumpla con la normatividad ambiental vigente</w:t>
      </w:r>
      <w:permEnd w:id="667967798"/>
      <w:r w:rsidRPr="00AA7888">
        <w:rPr>
          <w:rFonts w:ascii="Arial" w:hAnsi="Arial" w:cs="Arial"/>
        </w:rPr>
        <w:t xml:space="preserve">. </w:t>
      </w:r>
      <w:r w:rsidRPr="00AA7888">
        <w:rPr>
          <w:rFonts w:ascii="Arial" w:hAnsi="Arial" w:cs="Arial"/>
          <w:b/>
          <w:lang w:val="es-CO"/>
        </w:rPr>
        <w:t xml:space="preserve">(II) DEL ARRENDADOR: </w:t>
      </w:r>
      <w:r w:rsidRPr="00AA7888">
        <w:rPr>
          <w:rFonts w:ascii="Arial" w:hAnsi="Arial" w:cs="Arial"/>
          <w:lang w:val="es-CO"/>
        </w:rPr>
        <w:t>1) Entregar el bien arrendado en condiciones de habitabilidad</w:t>
      </w:r>
      <w:r w:rsidR="006A519D" w:rsidRPr="00AA7888">
        <w:rPr>
          <w:rFonts w:ascii="Arial" w:hAnsi="Arial" w:cs="Arial"/>
          <w:lang w:val="es-CO"/>
        </w:rPr>
        <w:t xml:space="preserve"> o </w:t>
      </w:r>
      <w:r w:rsidR="004A364E" w:rsidRPr="00AA7888">
        <w:rPr>
          <w:rFonts w:ascii="Arial" w:hAnsi="Arial" w:cs="Arial"/>
          <w:lang w:val="es-CO"/>
        </w:rPr>
        <w:t xml:space="preserve">de </w:t>
      </w:r>
      <w:r w:rsidR="006A519D" w:rsidRPr="00AA7888">
        <w:rPr>
          <w:rFonts w:ascii="Arial" w:hAnsi="Arial" w:cs="Arial"/>
          <w:lang w:val="es-CO"/>
        </w:rPr>
        <w:t>uso</w:t>
      </w:r>
      <w:r w:rsidRPr="00AA7888">
        <w:rPr>
          <w:rFonts w:ascii="Arial" w:hAnsi="Arial" w:cs="Arial"/>
          <w:lang w:val="es-CO"/>
        </w:rPr>
        <w:t xml:space="preserve">; 2) Realizar las mejoras que sean necesarias para garantizar las condiciones de habitabilidad </w:t>
      </w:r>
      <w:r w:rsidR="006A519D" w:rsidRPr="00AA7888">
        <w:rPr>
          <w:rFonts w:ascii="Arial" w:hAnsi="Arial" w:cs="Arial"/>
          <w:lang w:val="es-CO"/>
        </w:rPr>
        <w:t xml:space="preserve">o  </w:t>
      </w:r>
      <w:r w:rsidR="004A364E" w:rsidRPr="00AA7888">
        <w:rPr>
          <w:rFonts w:ascii="Arial" w:hAnsi="Arial" w:cs="Arial"/>
          <w:lang w:val="es-CO"/>
        </w:rPr>
        <w:t xml:space="preserve">de </w:t>
      </w:r>
      <w:r w:rsidR="006A519D" w:rsidRPr="00AA7888">
        <w:rPr>
          <w:rFonts w:ascii="Arial" w:hAnsi="Arial" w:cs="Arial"/>
          <w:lang w:val="es-CO"/>
        </w:rPr>
        <w:t xml:space="preserve">uso </w:t>
      </w:r>
      <w:r w:rsidRPr="00AA7888">
        <w:rPr>
          <w:rFonts w:ascii="Arial" w:hAnsi="Arial" w:cs="Arial"/>
          <w:lang w:val="es-CO"/>
        </w:rPr>
        <w:t xml:space="preserve">en beneficio de </w:t>
      </w:r>
      <w:permStart w:id="1832196219" w:edGrp="everyone"/>
      <w:r w:rsidRPr="00AA7888">
        <w:rPr>
          <w:rFonts w:ascii="Arial" w:hAnsi="Arial" w:cs="Arial"/>
          <w:lang w:val="es-CO"/>
        </w:rPr>
        <w:t>EL (LA)</w:t>
      </w:r>
      <w:permEnd w:id="1832196219"/>
      <w:r w:rsidRPr="00AA7888">
        <w:rPr>
          <w:rFonts w:ascii="Arial" w:hAnsi="Arial" w:cs="Arial"/>
          <w:lang w:val="es-CO"/>
        </w:rPr>
        <w:t xml:space="preserve"> ARRENDATARI</w:t>
      </w:r>
      <w:permStart w:id="1007969221" w:edGrp="everyone"/>
      <w:r w:rsidRPr="00AA7888">
        <w:rPr>
          <w:rFonts w:ascii="Arial" w:hAnsi="Arial" w:cs="Arial"/>
          <w:lang w:val="es-CO"/>
        </w:rPr>
        <w:t>O(A)</w:t>
      </w:r>
      <w:permEnd w:id="1007969221"/>
      <w:r w:rsidRPr="00AA7888">
        <w:rPr>
          <w:rFonts w:ascii="Arial" w:hAnsi="Arial" w:cs="Arial"/>
          <w:lang w:val="es-CO"/>
        </w:rPr>
        <w:t xml:space="preserve">; 3) Entregar factura física o digital para el pago del canon de arrendamiento y demás conceptos. </w:t>
      </w:r>
      <w:r w:rsidR="00C51A03" w:rsidRPr="00AA7888">
        <w:rPr>
          <w:rFonts w:ascii="Arial" w:hAnsi="Arial" w:cs="Arial"/>
          <w:b/>
          <w:lang w:val="es-CO"/>
        </w:rPr>
        <w:t xml:space="preserve">DÉCIMA </w:t>
      </w:r>
      <w:r w:rsidR="00835BC3">
        <w:rPr>
          <w:rFonts w:ascii="Arial" w:hAnsi="Arial" w:cs="Arial"/>
          <w:b/>
          <w:lang w:val="es-CO"/>
        </w:rPr>
        <w:t>TERCERA</w:t>
      </w:r>
      <w:r w:rsidRPr="00AA7888">
        <w:rPr>
          <w:rFonts w:ascii="Arial" w:hAnsi="Arial" w:cs="Arial"/>
          <w:b/>
          <w:bCs/>
          <w:lang w:val="es-ES_tradnl"/>
        </w:rPr>
        <w:t xml:space="preserve">: </w:t>
      </w:r>
      <w:r w:rsidRPr="00AA7888">
        <w:rPr>
          <w:rFonts w:ascii="Arial" w:hAnsi="Arial" w:cs="Arial"/>
          <w:b/>
          <w:lang w:val="es-ES_tradnl"/>
        </w:rPr>
        <w:t xml:space="preserve">PROHIBICIONES ESPECIALES DE </w:t>
      </w:r>
      <w:permStart w:id="451283711" w:edGrp="everyone"/>
      <w:r w:rsidRPr="00AA7888">
        <w:rPr>
          <w:rFonts w:ascii="Arial" w:hAnsi="Arial" w:cs="Arial"/>
          <w:b/>
          <w:lang w:val="es-ES_tradnl"/>
        </w:rPr>
        <w:t>EL (LA)</w:t>
      </w:r>
      <w:permEnd w:id="451283711"/>
      <w:r w:rsidRPr="00AA7888">
        <w:rPr>
          <w:rFonts w:ascii="Arial" w:hAnsi="Arial" w:cs="Arial"/>
          <w:b/>
          <w:lang w:val="es-ES_tradnl"/>
        </w:rPr>
        <w:t xml:space="preserve"> ARRENDATARI</w:t>
      </w:r>
      <w:permStart w:id="1595156037" w:edGrp="everyone"/>
      <w:r w:rsidRPr="00AA7888">
        <w:rPr>
          <w:rFonts w:ascii="Arial" w:hAnsi="Arial" w:cs="Arial"/>
          <w:b/>
          <w:lang w:val="es-ES_tradnl"/>
        </w:rPr>
        <w:t>O(A)</w:t>
      </w:r>
      <w:permEnd w:id="1595156037"/>
      <w:r w:rsidRPr="00AA7888">
        <w:rPr>
          <w:rFonts w:ascii="Arial" w:hAnsi="Arial" w:cs="Arial"/>
          <w:b/>
          <w:lang w:val="es-ES_tradnl"/>
        </w:rPr>
        <w:t>.</w:t>
      </w:r>
      <w:r w:rsidRPr="00AA7888">
        <w:rPr>
          <w:rFonts w:ascii="Arial" w:hAnsi="Arial" w:cs="Arial"/>
          <w:lang w:val="es-ES_tradnl"/>
        </w:rPr>
        <w:t xml:space="preserve"> 1) Queda expresamente prohibido a EL(LA) ARRENDATARIO(A) almacenar material inflamable, explosivo, radiactivo o similar o sustancias ilegales o prohibidas o cualquier tipo de armas de fuego y que puedan constituir violación de las leyes; 2) Los inmuebles de </w:t>
      </w:r>
      <w:r w:rsidRPr="00AA7888">
        <w:rPr>
          <w:rFonts w:ascii="Arial" w:hAnsi="Arial" w:cs="Arial"/>
          <w:lang w:val="es-ES_tradnl"/>
        </w:rPr>
        <w:lastRenderedPageBreak/>
        <w:t xml:space="preserve">propiedad del MUNICIPIO DE MEDELLÍN que sean entregados en arrendamiento, no podrán ser subarrendados sin la autorización previa, expresa y por escrito del Secretario de Despacho que tenga competencia para celebrar el contrato; 3) Realizar mejoras sin el cumplimiento de los requisitos establecidos en la </w:t>
      </w:r>
      <w:r w:rsidRPr="00AA7888">
        <w:rPr>
          <w:rFonts w:ascii="Arial" w:hAnsi="Arial" w:cs="Arial"/>
          <w:lang w:val="es-CO"/>
        </w:rPr>
        <w:t>normativa vigente</w:t>
      </w:r>
      <w:r w:rsidRPr="00AA7888">
        <w:rPr>
          <w:rFonts w:ascii="Arial" w:hAnsi="Arial" w:cs="Arial"/>
          <w:lang w:val="es-ES_tradnl"/>
        </w:rPr>
        <w:t xml:space="preserve">; 4) </w:t>
      </w:r>
      <w:permStart w:id="1670403480" w:edGrp="everyone"/>
      <w:r w:rsidRPr="00AA7888">
        <w:rPr>
          <w:rFonts w:ascii="Arial" w:hAnsi="Arial" w:cs="Arial"/>
          <w:lang w:val="es-CO"/>
        </w:rPr>
        <w:t>EL(LA)</w:t>
      </w:r>
      <w:permEnd w:id="1670403480"/>
      <w:r w:rsidRPr="00AA7888">
        <w:rPr>
          <w:rFonts w:ascii="Arial" w:hAnsi="Arial" w:cs="Arial"/>
          <w:lang w:val="es-CO"/>
        </w:rPr>
        <w:t xml:space="preserve"> ARRENDATARIO (A</w:t>
      </w:r>
      <w:r w:rsidRPr="00AA7888">
        <w:rPr>
          <w:rFonts w:ascii="Arial" w:hAnsi="Arial" w:cs="Arial"/>
          <w:lang w:val="es-ES_tradnl"/>
        </w:rPr>
        <w:t>) tiene prohibido utilizar otras zonas o áreas diferentes a las del objeto del contrato sin la autorización escrita de la Unidad Administración de Bienes Inmuebles;</w:t>
      </w:r>
      <w:r w:rsidRPr="00AA7888">
        <w:rPr>
          <w:rFonts w:ascii="Arial" w:hAnsi="Arial" w:cs="Arial"/>
          <w:lang w:val="es-CO"/>
        </w:rPr>
        <w:t xml:space="preserve"> </w:t>
      </w:r>
      <w:r w:rsidRPr="00AA7888">
        <w:rPr>
          <w:rFonts w:ascii="Arial" w:hAnsi="Arial" w:cs="Arial"/>
          <w:lang w:val="es-ES_tradnl"/>
        </w:rPr>
        <w:t xml:space="preserve"> </w:t>
      </w:r>
      <w:r w:rsidRPr="00AA7888">
        <w:rPr>
          <w:rFonts w:ascii="Arial" w:hAnsi="Arial" w:cs="Arial"/>
          <w:b/>
          <w:bCs/>
          <w:lang w:val="es-CO"/>
        </w:rPr>
        <w:t xml:space="preserve">DÉCIMA </w:t>
      </w:r>
      <w:r w:rsidR="00835BC3">
        <w:rPr>
          <w:rFonts w:ascii="Arial" w:hAnsi="Arial" w:cs="Arial"/>
          <w:b/>
          <w:bCs/>
          <w:lang w:val="es-CO"/>
        </w:rPr>
        <w:t>CUARTA</w:t>
      </w:r>
      <w:r w:rsidRPr="00AA7888">
        <w:rPr>
          <w:rFonts w:ascii="Arial" w:hAnsi="Arial" w:cs="Arial"/>
          <w:b/>
          <w:bCs/>
          <w:lang w:val="es-CO"/>
        </w:rPr>
        <w:t xml:space="preserve">: </w:t>
      </w:r>
      <w:r w:rsidRPr="00AA7888">
        <w:rPr>
          <w:rFonts w:ascii="Arial" w:hAnsi="Arial" w:cs="Arial"/>
          <w:b/>
          <w:lang w:val="es-CO"/>
        </w:rPr>
        <w:t>RÉGIMEN DE MEJORAS.</w:t>
      </w:r>
      <w:r w:rsidRPr="00AA7888">
        <w:rPr>
          <w:rFonts w:ascii="Arial" w:hAnsi="Arial" w:cs="Arial"/>
          <w:lang w:val="es-CO"/>
        </w:rPr>
        <w:t xml:space="preserve"> Las mejoras son aquellas obras civiles, arquitectónicas, eléctricas, hidráulicas, telefónicas que requiera un inmueble para garantizar las condiciones de habitabilidad</w:t>
      </w:r>
      <w:r w:rsidR="004A364E" w:rsidRPr="00AA7888">
        <w:rPr>
          <w:rFonts w:ascii="Arial" w:hAnsi="Arial" w:cs="Arial"/>
          <w:lang w:val="es-CO"/>
        </w:rPr>
        <w:t xml:space="preserve"> o de uso</w:t>
      </w:r>
      <w:r w:rsidRPr="00AA7888">
        <w:rPr>
          <w:rFonts w:ascii="Arial" w:hAnsi="Arial" w:cs="Arial"/>
          <w:lang w:val="es-CO"/>
        </w:rPr>
        <w:t xml:space="preserve">. Las partes convienen que en este contrato podrán ser ejecutadas por </w:t>
      </w:r>
      <w:permStart w:id="2130205421" w:edGrp="everyone"/>
      <w:r w:rsidRPr="00AA7888">
        <w:rPr>
          <w:rFonts w:ascii="Arial" w:hAnsi="Arial" w:cs="Arial"/>
          <w:lang w:val="es-CO"/>
        </w:rPr>
        <w:t>EL (LA)</w:t>
      </w:r>
      <w:permEnd w:id="2130205421"/>
      <w:r w:rsidRPr="00AA7888">
        <w:rPr>
          <w:rFonts w:ascii="Arial" w:hAnsi="Arial" w:cs="Arial"/>
          <w:lang w:val="es-CO"/>
        </w:rPr>
        <w:t xml:space="preserve"> ARRENDATARI</w:t>
      </w:r>
      <w:permStart w:id="648959309" w:edGrp="everyone"/>
      <w:r w:rsidRPr="00AA7888">
        <w:rPr>
          <w:rFonts w:ascii="Arial" w:hAnsi="Arial" w:cs="Arial"/>
          <w:lang w:val="es-CO"/>
        </w:rPr>
        <w:t>O(A)</w:t>
      </w:r>
      <w:permEnd w:id="648959309"/>
      <w:r w:rsidRPr="00AA7888">
        <w:rPr>
          <w:rFonts w:ascii="Arial" w:hAnsi="Arial" w:cs="Arial"/>
          <w:lang w:val="es-CO"/>
        </w:rPr>
        <w:t xml:space="preserve"> –a su cuenta y ries</w:t>
      </w:r>
      <w:r w:rsidR="00B6630B" w:rsidRPr="00AA7888">
        <w:rPr>
          <w:rFonts w:ascii="Arial" w:hAnsi="Arial" w:cs="Arial"/>
          <w:lang w:val="es-CO"/>
        </w:rPr>
        <w:t xml:space="preserve">go, quien deberá sin excepción y de manera previa, </w:t>
      </w:r>
      <w:r w:rsidRPr="00AA7888">
        <w:rPr>
          <w:rFonts w:ascii="Arial" w:hAnsi="Arial" w:cs="Arial"/>
          <w:lang w:val="es-CO"/>
        </w:rPr>
        <w:t>presentar a EL ARRENDADOR para su aprobación, el proyecto y</w:t>
      </w:r>
      <w:r w:rsidR="00053C7A" w:rsidRPr="00AA7888">
        <w:rPr>
          <w:rFonts w:ascii="Arial" w:hAnsi="Arial" w:cs="Arial"/>
          <w:lang w:val="es-CO"/>
        </w:rPr>
        <w:t xml:space="preserve">/o </w:t>
      </w:r>
      <w:r w:rsidRPr="00AA7888">
        <w:rPr>
          <w:rFonts w:ascii="Arial" w:hAnsi="Arial" w:cs="Arial"/>
          <w:lang w:val="es-CO"/>
        </w:rPr>
        <w:t>los planos de las obras a realizar</w:t>
      </w:r>
      <w:r w:rsidR="00053C7A" w:rsidRPr="00AA7888">
        <w:rPr>
          <w:rFonts w:ascii="Arial" w:hAnsi="Arial" w:cs="Arial"/>
          <w:lang w:val="es-CO"/>
        </w:rPr>
        <w:t xml:space="preserve"> cuando aplique</w:t>
      </w:r>
      <w:r w:rsidRPr="00AA7888">
        <w:rPr>
          <w:rFonts w:ascii="Arial" w:hAnsi="Arial" w:cs="Arial"/>
          <w:lang w:val="es-CO"/>
        </w:rPr>
        <w:t xml:space="preserve">. Para emitir </w:t>
      </w:r>
      <w:r w:rsidRPr="00F936CE">
        <w:rPr>
          <w:rFonts w:ascii="Arial" w:hAnsi="Arial" w:cs="Arial"/>
          <w:lang w:val="es-CO"/>
        </w:rPr>
        <w:t>la aprobación del proyecto, EL ARRENDADOR tendrá en cuenta la destina</w:t>
      </w:r>
      <w:r w:rsidR="00FB6735" w:rsidRPr="00F936CE">
        <w:rPr>
          <w:rFonts w:ascii="Arial" w:hAnsi="Arial" w:cs="Arial"/>
          <w:lang w:val="es-CO"/>
        </w:rPr>
        <w:t xml:space="preserve">ción de que trata la cláusula </w:t>
      </w:r>
      <w:r w:rsidR="00F936CE" w:rsidRPr="00F936CE">
        <w:rPr>
          <w:rFonts w:ascii="Arial" w:hAnsi="Arial" w:cs="Arial"/>
          <w:lang w:val="es-CO"/>
        </w:rPr>
        <w:t>tercera</w:t>
      </w:r>
      <w:r w:rsidRPr="00F936CE">
        <w:rPr>
          <w:rFonts w:ascii="Arial" w:hAnsi="Arial" w:cs="Arial"/>
          <w:lang w:val="es-CO"/>
        </w:rPr>
        <w:t xml:space="preserve"> de este</w:t>
      </w:r>
      <w:r w:rsidRPr="00AA7888">
        <w:rPr>
          <w:rFonts w:ascii="Arial" w:hAnsi="Arial" w:cs="Arial"/>
          <w:lang w:val="es-CO"/>
        </w:rPr>
        <w:t xml:space="preserve"> contrato, la infraestructura técnica existente, el Plan de Ordenamiento Territorial, las demás normas concordantes y consultar con la Dependencia o Secretaría competente para emitir el concepto técnico correspondiente acerca de la factibilidad y conveniencia de realizar tales adaptaciones y/o mejoras. Una vez se haya autorizado la realización de las mejoras y adaptaciones requeridas, </w:t>
      </w:r>
      <w:permStart w:id="698098080" w:edGrp="everyone"/>
      <w:r w:rsidRPr="00AA7888">
        <w:rPr>
          <w:rFonts w:ascii="Arial" w:hAnsi="Arial" w:cs="Arial"/>
          <w:lang w:val="es-CO"/>
        </w:rPr>
        <w:lastRenderedPageBreak/>
        <w:t>EL (LA)</w:t>
      </w:r>
      <w:permEnd w:id="698098080"/>
      <w:r w:rsidRPr="00AA7888">
        <w:rPr>
          <w:rFonts w:ascii="Arial" w:hAnsi="Arial" w:cs="Arial"/>
          <w:lang w:val="es-CO"/>
        </w:rPr>
        <w:t xml:space="preserve"> ARRENDATARI</w:t>
      </w:r>
      <w:permStart w:id="817694861" w:edGrp="everyone"/>
      <w:r w:rsidRPr="00AA7888">
        <w:rPr>
          <w:rFonts w:ascii="Arial" w:hAnsi="Arial" w:cs="Arial"/>
          <w:lang w:val="es-CO"/>
        </w:rPr>
        <w:t>O(A)</w:t>
      </w:r>
      <w:permEnd w:id="817694861"/>
      <w:r w:rsidRPr="00AA7888">
        <w:rPr>
          <w:rFonts w:ascii="Arial" w:hAnsi="Arial" w:cs="Arial"/>
          <w:lang w:val="es-CO"/>
        </w:rPr>
        <w:t xml:space="preserve"> deberá obtener los permisos que de acuerdo a la Ley corresponda, aportando copia de los mismos a la Secretaría con la cual celebró el contrato de arrendamiento. </w:t>
      </w:r>
      <w:r w:rsidRPr="00AA7888">
        <w:rPr>
          <w:rFonts w:ascii="Arial" w:hAnsi="Arial" w:cs="Arial"/>
        </w:rPr>
        <w:t>Así mismo, deberá realizar bajo su costa los trámites que sean necesarios ante</w:t>
      </w:r>
      <w:r w:rsidRPr="00AA7888">
        <w:rPr>
          <w:rFonts w:ascii="Arial" w:hAnsi="Arial" w:cs="Arial"/>
          <w:lang w:val="es-CO"/>
        </w:rPr>
        <w:t xml:space="preserve"> la curaduría. Sin el cumplimiento de las anteriores exigencias no podrá realizarse por parte de </w:t>
      </w:r>
      <w:permStart w:id="1368066797" w:edGrp="everyone"/>
      <w:r w:rsidRPr="00AA7888">
        <w:rPr>
          <w:rFonts w:ascii="Arial" w:hAnsi="Arial" w:cs="Arial"/>
          <w:lang w:val="es-CO"/>
        </w:rPr>
        <w:t>EL (LA)</w:t>
      </w:r>
      <w:permEnd w:id="1368066797"/>
      <w:r w:rsidRPr="00AA7888">
        <w:rPr>
          <w:rFonts w:ascii="Arial" w:hAnsi="Arial" w:cs="Arial"/>
          <w:lang w:val="es-CO"/>
        </w:rPr>
        <w:t xml:space="preserve"> ARRENDATARI</w:t>
      </w:r>
      <w:permStart w:id="49027606" w:edGrp="everyone"/>
      <w:r w:rsidRPr="00AA7888">
        <w:rPr>
          <w:rFonts w:ascii="Arial" w:hAnsi="Arial" w:cs="Arial"/>
          <w:lang w:val="es-CO"/>
        </w:rPr>
        <w:t>O(A)</w:t>
      </w:r>
      <w:permEnd w:id="49027606"/>
      <w:r w:rsidRPr="00AA7888">
        <w:rPr>
          <w:rFonts w:ascii="Arial" w:hAnsi="Arial" w:cs="Arial"/>
          <w:lang w:val="es-CO"/>
        </w:rPr>
        <w:t xml:space="preserve"> ningún tipo de mejora y adaptación sobre el bien inmueble de propiedad municipal. Si </w:t>
      </w:r>
      <w:permStart w:id="1578057030" w:edGrp="everyone"/>
      <w:r w:rsidRPr="00AA7888">
        <w:rPr>
          <w:rFonts w:ascii="Arial" w:hAnsi="Arial" w:cs="Arial"/>
          <w:lang w:val="es-CO"/>
        </w:rPr>
        <w:t>EL (LA</w:t>
      </w:r>
      <w:permEnd w:id="1578057030"/>
      <w:r w:rsidRPr="00AA7888">
        <w:rPr>
          <w:rFonts w:ascii="Arial" w:hAnsi="Arial" w:cs="Arial"/>
          <w:lang w:val="es-CO"/>
        </w:rPr>
        <w:t>) ARRENDATARI</w:t>
      </w:r>
      <w:permStart w:id="812138487" w:edGrp="everyone"/>
      <w:r w:rsidRPr="00AA7888">
        <w:rPr>
          <w:rFonts w:ascii="Arial" w:hAnsi="Arial" w:cs="Arial"/>
          <w:lang w:val="es-CO"/>
        </w:rPr>
        <w:t>O(A)</w:t>
      </w:r>
      <w:permEnd w:id="812138487"/>
      <w:r w:rsidRPr="00AA7888">
        <w:rPr>
          <w:rFonts w:ascii="Arial" w:hAnsi="Arial" w:cs="Arial"/>
          <w:lang w:val="es-CO"/>
        </w:rPr>
        <w:t xml:space="preserve"> lleva a cabo obras sin previa autorización o desconociendo lo autorizado, EL ARRENDADOR podrá ordenar su retiro inmediato, constituyéndose en una justa causa para dar por terminado anticipadamente el presente contrato. En todo caso, las partes entienden y así lo manifiestan, que las mejoras en general sólo reportan utilidad, beneficio y comodidad a </w:t>
      </w:r>
      <w:permStart w:id="1707364739" w:edGrp="everyone"/>
      <w:r w:rsidRPr="00AA7888">
        <w:rPr>
          <w:rFonts w:ascii="Arial" w:hAnsi="Arial" w:cs="Arial"/>
          <w:lang w:val="es-CO"/>
        </w:rPr>
        <w:t>EL (LA)</w:t>
      </w:r>
      <w:permEnd w:id="1707364739"/>
      <w:r w:rsidRPr="00AA7888">
        <w:rPr>
          <w:rFonts w:ascii="Arial" w:hAnsi="Arial" w:cs="Arial"/>
          <w:lang w:val="es-CO"/>
        </w:rPr>
        <w:t xml:space="preserve"> ARRENDATARI</w:t>
      </w:r>
      <w:permStart w:id="271473990" w:edGrp="everyone"/>
      <w:r w:rsidRPr="00AA7888">
        <w:rPr>
          <w:rFonts w:ascii="Arial" w:hAnsi="Arial" w:cs="Arial"/>
          <w:lang w:val="es-CO"/>
        </w:rPr>
        <w:t>O(A)</w:t>
      </w:r>
      <w:permEnd w:id="271473990"/>
      <w:r w:rsidRPr="00AA7888">
        <w:rPr>
          <w:rFonts w:ascii="Arial" w:hAnsi="Arial" w:cs="Arial"/>
          <w:lang w:val="es-CO"/>
        </w:rPr>
        <w:t xml:space="preserve"> y no son necesarias ni útiles para EL ARRENDADOR, por lo tanto, no habrá lugar a indemnización o compensación alguna por este concepto. </w:t>
      </w:r>
      <w:r w:rsidRPr="00AA7888">
        <w:rPr>
          <w:rFonts w:ascii="Arial" w:hAnsi="Arial" w:cs="Arial"/>
          <w:b/>
          <w:lang w:val="es-CO"/>
        </w:rPr>
        <w:t>PARÁGRAFO PRIMERO: MEJORAS REMOVIBLES.</w:t>
      </w:r>
      <w:r w:rsidRPr="00AA7888">
        <w:rPr>
          <w:rFonts w:ascii="Arial" w:hAnsi="Arial" w:cs="Arial"/>
          <w:lang w:val="es-CO"/>
        </w:rPr>
        <w:t xml:space="preserve"> Son aquellas que pueden ser retiradas sin que se deterioren las condiciones normales del inmueble objeto de arrendamiento. Para el efecto, </w:t>
      </w:r>
      <w:permStart w:id="2046060640" w:edGrp="everyone"/>
      <w:r w:rsidRPr="00AA7888">
        <w:rPr>
          <w:rFonts w:ascii="Arial" w:hAnsi="Arial" w:cs="Arial"/>
          <w:lang w:val="es-CO"/>
        </w:rPr>
        <w:t>EL (LA)</w:t>
      </w:r>
      <w:permEnd w:id="2046060640"/>
      <w:r w:rsidRPr="00AA7888">
        <w:rPr>
          <w:rFonts w:ascii="Arial" w:hAnsi="Arial" w:cs="Arial"/>
          <w:lang w:val="es-CO"/>
        </w:rPr>
        <w:t xml:space="preserve"> ARRENDATARI</w:t>
      </w:r>
      <w:permStart w:id="2098808839" w:edGrp="everyone"/>
      <w:r w:rsidRPr="00AA7888">
        <w:rPr>
          <w:rFonts w:ascii="Arial" w:hAnsi="Arial" w:cs="Arial"/>
          <w:lang w:val="es-CO"/>
        </w:rPr>
        <w:t>O(A)</w:t>
      </w:r>
      <w:permEnd w:id="2098808839"/>
      <w:r w:rsidRPr="00AA7888">
        <w:rPr>
          <w:rFonts w:ascii="Arial" w:hAnsi="Arial" w:cs="Arial"/>
          <w:lang w:val="es-CO"/>
        </w:rPr>
        <w:t xml:space="preserve"> cuenta con diez (10) días contados a partir de la terminación del presente con</w:t>
      </w:r>
      <w:r w:rsidR="00275720" w:rsidRPr="00AA7888">
        <w:rPr>
          <w:rFonts w:ascii="Arial" w:hAnsi="Arial" w:cs="Arial"/>
          <w:lang w:val="es-CO"/>
        </w:rPr>
        <w:t xml:space="preserve">trato para proceder a su retiro; </w:t>
      </w:r>
      <w:permStart w:id="215156712" w:edGrp="everyone"/>
      <w:r w:rsidR="00275720" w:rsidRPr="00AA7888">
        <w:rPr>
          <w:rFonts w:ascii="Arial" w:hAnsi="Arial" w:cs="Arial"/>
          <w:lang w:val="es-CO"/>
        </w:rPr>
        <w:t>EL</w:t>
      </w:r>
      <w:r w:rsidR="00A373C5" w:rsidRPr="00AA7888">
        <w:rPr>
          <w:rFonts w:ascii="Arial" w:hAnsi="Arial" w:cs="Arial"/>
          <w:lang w:val="es-CO"/>
        </w:rPr>
        <w:t xml:space="preserve"> (LA)</w:t>
      </w:r>
      <w:r w:rsidR="00275720" w:rsidRPr="00AA7888">
        <w:rPr>
          <w:rFonts w:ascii="Arial" w:hAnsi="Arial" w:cs="Arial"/>
          <w:lang w:val="es-CO"/>
        </w:rPr>
        <w:t xml:space="preserve"> </w:t>
      </w:r>
      <w:permEnd w:id="215156712"/>
      <w:r w:rsidR="00275720" w:rsidRPr="00AA7888">
        <w:rPr>
          <w:rFonts w:ascii="Arial" w:hAnsi="Arial" w:cs="Arial"/>
          <w:lang w:val="es-CO"/>
        </w:rPr>
        <w:t>ARRENDATARI</w:t>
      </w:r>
      <w:permStart w:id="1923424694" w:edGrp="everyone"/>
      <w:r w:rsidR="00275720" w:rsidRPr="00AA7888">
        <w:rPr>
          <w:rFonts w:ascii="Arial" w:hAnsi="Arial" w:cs="Arial"/>
          <w:lang w:val="es-CO"/>
        </w:rPr>
        <w:t xml:space="preserve">O (A) </w:t>
      </w:r>
      <w:permEnd w:id="1923424694"/>
      <w:r w:rsidR="00275720" w:rsidRPr="00AA7888">
        <w:rPr>
          <w:rFonts w:ascii="Arial" w:hAnsi="Arial" w:cs="Arial"/>
          <w:lang w:val="es-CO"/>
        </w:rPr>
        <w:t xml:space="preserve">deberá garantizar </w:t>
      </w:r>
      <w:r w:rsidR="00053C7A" w:rsidRPr="00AA7888">
        <w:rPr>
          <w:rFonts w:ascii="Arial" w:hAnsi="Arial" w:cs="Arial"/>
          <w:lang w:val="es-CO"/>
        </w:rPr>
        <w:t xml:space="preserve">que el inmueble </w:t>
      </w:r>
      <w:r w:rsidR="00275720" w:rsidRPr="00AA7888">
        <w:rPr>
          <w:rFonts w:ascii="Arial" w:hAnsi="Arial" w:cs="Arial"/>
          <w:lang w:val="es-CO"/>
        </w:rPr>
        <w:t>quede</w:t>
      </w:r>
      <w:r w:rsidR="00053C7A" w:rsidRPr="00AA7888">
        <w:rPr>
          <w:rFonts w:ascii="Arial" w:hAnsi="Arial" w:cs="Arial"/>
          <w:lang w:val="es-CO"/>
        </w:rPr>
        <w:t xml:space="preserve"> en perfecto estado al momento de </w:t>
      </w:r>
      <w:r w:rsidR="00053C7A" w:rsidRPr="00AA7888">
        <w:rPr>
          <w:rFonts w:ascii="Arial" w:hAnsi="Arial" w:cs="Arial"/>
          <w:lang w:val="es-CO"/>
        </w:rPr>
        <w:lastRenderedPageBreak/>
        <w:t>su entrega.</w:t>
      </w:r>
      <w:r w:rsidRPr="00AA7888">
        <w:rPr>
          <w:rFonts w:ascii="Arial" w:hAnsi="Arial" w:cs="Arial"/>
          <w:lang w:val="es-CO"/>
        </w:rPr>
        <w:t xml:space="preserve"> Cumplido el término anterior sin que </w:t>
      </w:r>
      <w:permStart w:id="1793752224" w:edGrp="everyone"/>
      <w:r w:rsidRPr="00AA7888">
        <w:rPr>
          <w:rFonts w:ascii="Arial" w:hAnsi="Arial" w:cs="Arial"/>
          <w:lang w:val="es-CO"/>
        </w:rPr>
        <w:t>EL (LA)</w:t>
      </w:r>
      <w:permEnd w:id="1793752224"/>
      <w:r w:rsidRPr="00AA7888">
        <w:rPr>
          <w:rFonts w:ascii="Arial" w:hAnsi="Arial" w:cs="Arial"/>
          <w:lang w:val="es-CO"/>
        </w:rPr>
        <w:t xml:space="preserve"> ARRENDATARI</w:t>
      </w:r>
      <w:permStart w:id="1338986803" w:edGrp="everyone"/>
      <w:r w:rsidRPr="00AA7888">
        <w:rPr>
          <w:rFonts w:ascii="Arial" w:hAnsi="Arial" w:cs="Arial"/>
          <w:lang w:val="es-CO"/>
        </w:rPr>
        <w:t>O(A)</w:t>
      </w:r>
      <w:permEnd w:id="1338986803"/>
      <w:r w:rsidRPr="00AA7888">
        <w:rPr>
          <w:rFonts w:ascii="Arial" w:hAnsi="Arial" w:cs="Arial"/>
          <w:lang w:val="es-CO"/>
        </w:rPr>
        <w:t xml:space="preserve"> retire las mencionadas mejoras, éstas pasarán a ser de propiedad de EL ARRENDADOR sin que haya lugar a indemnización alguna. </w:t>
      </w:r>
      <w:r w:rsidRPr="00AA7888">
        <w:rPr>
          <w:rFonts w:ascii="Arial" w:hAnsi="Arial" w:cs="Arial"/>
          <w:b/>
          <w:lang w:val="es-CO"/>
        </w:rPr>
        <w:t>PARÁGRAFO SEGUNDO: MEJORAS FIJAS.</w:t>
      </w:r>
      <w:r w:rsidRPr="00AA7888">
        <w:rPr>
          <w:rFonts w:ascii="Arial" w:hAnsi="Arial" w:cs="Arial"/>
          <w:lang w:val="es-CO"/>
        </w:rPr>
        <w:t xml:space="preserve"> Son aquellas que no pueden ser retiradas porque conllevan el deterioro en las condiciones de habitabilidad</w:t>
      </w:r>
      <w:r w:rsidR="00275720" w:rsidRPr="00AA7888">
        <w:rPr>
          <w:rFonts w:ascii="Arial" w:hAnsi="Arial" w:cs="Arial"/>
          <w:lang w:val="es-CO"/>
        </w:rPr>
        <w:t xml:space="preserve"> o en el uso</w:t>
      </w:r>
      <w:r w:rsidRPr="00AA7888">
        <w:rPr>
          <w:rFonts w:ascii="Arial" w:hAnsi="Arial" w:cs="Arial"/>
          <w:lang w:val="es-CO"/>
        </w:rPr>
        <w:t xml:space="preserve"> del inmueble objeto del contrato de arrendamiento o se afecta la estructura técnica existente, por lo tanto, acrecen a éste a la terminación del contrato por cualquier circunstancia, quedando de propiedad de EL ARRENDADOR sin que haya lugar a indemnización alguna. Las partes acuerdan, entienden y así lo manifiestan que dichas mejoras, en caso de ser autorizadas por EL ARRENDADOR, sólo reportan beneficios, utilidades y/o comodidades a </w:t>
      </w:r>
      <w:permStart w:id="2055633053" w:edGrp="everyone"/>
      <w:r w:rsidRPr="00AA7888">
        <w:rPr>
          <w:rFonts w:ascii="Arial" w:hAnsi="Arial" w:cs="Arial"/>
          <w:lang w:val="es-CO"/>
        </w:rPr>
        <w:t>EL (LA)</w:t>
      </w:r>
      <w:permEnd w:id="2055633053"/>
      <w:r w:rsidRPr="00AA7888">
        <w:rPr>
          <w:rFonts w:ascii="Arial" w:hAnsi="Arial" w:cs="Arial"/>
          <w:lang w:val="es-CO"/>
        </w:rPr>
        <w:t xml:space="preserve"> ARRENDATARI</w:t>
      </w:r>
      <w:permStart w:id="408568496" w:edGrp="everyone"/>
      <w:r w:rsidRPr="00AA7888">
        <w:rPr>
          <w:rFonts w:ascii="Arial" w:hAnsi="Arial" w:cs="Arial"/>
          <w:lang w:val="es-CO"/>
        </w:rPr>
        <w:t>O(A)</w:t>
      </w:r>
      <w:permEnd w:id="408568496"/>
      <w:r w:rsidRPr="00AA7888">
        <w:rPr>
          <w:rFonts w:ascii="Arial" w:hAnsi="Arial" w:cs="Arial"/>
          <w:lang w:val="es-CO"/>
        </w:rPr>
        <w:t xml:space="preserve">, quien las ejecuta por su cuenta y riesgo, que no son necesarias, útiles ni relevantes para EL ARRENDADOR y en consecuencia, no habrá lugar a indemnización alguna por este concepto. </w:t>
      </w:r>
      <w:r w:rsidRPr="00AA7888">
        <w:rPr>
          <w:rFonts w:ascii="Arial" w:hAnsi="Arial" w:cs="Arial"/>
          <w:b/>
          <w:lang w:val="es-CO"/>
        </w:rPr>
        <w:t>PARÁGRAFO TERCERO:</w:t>
      </w:r>
      <w:r w:rsidRPr="00AA7888">
        <w:rPr>
          <w:rFonts w:ascii="Arial" w:hAnsi="Arial" w:cs="Arial"/>
          <w:lang w:val="es-CO"/>
        </w:rPr>
        <w:t xml:space="preserve"> </w:t>
      </w:r>
      <w:permStart w:id="1781094211" w:edGrp="everyone"/>
      <w:r w:rsidRPr="00AA7888">
        <w:rPr>
          <w:rFonts w:ascii="Arial" w:hAnsi="Arial" w:cs="Arial"/>
          <w:lang w:val="es-CO"/>
        </w:rPr>
        <w:t>EL (LA)</w:t>
      </w:r>
      <w:permEnd w:id="1781094211"/>
      <w:r w:rsidRPr="00AA7888">
        <w:rPr>
          <w:rFonts w:ascii="Arial" w:hAnsi="Arial" w:cs="Arial"/>
          <w:lang w:val="es-CO"/>
        </w:rPr>
        <w:t xml:space="preserve"> ARRENDATARI</w:t>
      </w:r>
      <w:permStart w:id="1397884606" w:edGrp="everyone"/>
      <w:r w:rsidRPr="00AA7888">
        <w:rPr>
          <w:rFonts w:ascii="Arial" w:hAnsi="Arial" w:cs="Arial"/>
          <w:lang w:val="es-CO"/>
        </w:rPr>
        <w:t>O(A)</w:t>
      </w:r>
      <w:permEnd w:id="1397884606"/>
      <w:r w:rsidRPr="00AA7888">
        <w:rPr>
          <w:rFonts w:ascii="Arial" w:hAnsi="Arial" w:cs="Arial"/>
          <w:lang w:val="es-CO"/>
        </w:rPr>
        <w:t xml:space="preserve"> efectuará por su cuenta y riesgo las reparaciones locativas que ordena la Ley de acuerdo a lo establecido en los artículos 2028, 2029 y 2030 del Código Civil. </w:t>
      </w:r>
      <w:r w:rsidRPr="00AA7888">
        <w:rPr>
          <w:rFonts w:ascii="Arial" w:hAnsi="Arial" w:cs="Arial"/>
          <w:b/>
          <w:lang w:val="es-CO"/>
        </w:rPr>
        <w:t>PARÁGRAFO CUARTO:</w:t>
      </w:r>
      <w:r w:rsidRPr="00AA7888">
        <w:rPr>
          <w:rFonts w:ascii="Arial" w:hAnsi="Arial" w:cs="Arial"/>
          <w:lang w:val="es-CO"/>
        </w:rPr>
        <w:t xml:space="preserve"> Los daños y perjuicios que </w:t>
      </w:r>
      <w:permStart w:id="1632516892" w:edGrp="everyone"/>
      <w:r w:rsidRPr="00AA7888">
        <w:rPr>
          <w:rFonts w:ascii="Arial" w:hAnsi="Arial" w:cs="Arial"/>
          <w:lang w:val="es-CO"/>
        </w:rPr>
        <w:t>EL (LA)</w:t>
      </w:r>
      <w:permEnd w:id="1632516892"/>
      <w:r w:rsidRPr="00AA7888">
        <w:rPr>
          <w:rFonts w:ascii="Arial" w:hAnsi="Arial" w:cs="Arial"/>
          <w:lang w:val="es-CO"/>
        </w:rPr>
        <w:t xml:space="preserve"> ARRENDATARI</w:t>
      </w:r>
      <w:permStart w:id="999108779" w:edGrp="everyone"/>
      <w:r w:rsidRPr="00AA7888">
        <w:rPr>
          <w:rFonts w:ascii="Arial" w:hAnsi="Arial" w:cs="Arial"/>
          <w:lang w:val="es-CO"/>
        </w:rPr>
        <w:t>O(A)</w:t>
      </w:r>
      <w:permEnd w:id="999108779"/>
      <w:r w:rsidRPr="00AA7888">
        <w:rPr>
          <w:rFonts w:ascii="Arial" w:hAnsi="Arial" w:cs="Arial"/>
          <w:lang w:val="es-CO"/>
        </w:rPr>
        <w:t xml:space="preserve"> cause con ocasión de las reparaciones o mejoras por él realizadas, correrán a cargo exclusivo de </w:t>
      </w:r>
      <w:permStart w:id="1441284065" w:edGrp="everyone"/>
      <w:r w:rsidRPr="00AA7888">
        <w:rPr>
          <w:rFonts w:ascii="Arial" w:hAnsi="Arial" w:cs="Arial"/>
          <w:lang w:val="es-CO"/>
        </w:rPr>
        <w:t>EL (LA)</w:t>
      </w:r>
      <w:permEnd w:id="1441284065"/>
      <w:r w:rsidRPr="00AA7888">
        <w:rPr>
          <w:rFonts w:ascii="Arial" w:hAnsi="Arial" w:cs="Arial"/>
          <w:lang w:val="es-CO"/>
        </w:rPr>
        <w:t xml:space="preserve"> ARRENDATARI</w:t>
      </w:r>
      <w:permStart w:id="437417652" w:edGrp="everyone"/>
      <w:r w:rsidRPr="00AA7888">
        <w:rPr>
          <w:rFonts w:ascii="Arial" w:hAnsi="Arial" w:cs="Arial"/>
          <w:lang w:val="es-CO"/>
        </w:rPr>
        <w:t>O(A)</w:t>
      </w:r>
      <w:permEnd w:id="437417652"/>
      <w:r w:rsidRPr="00AA7888">
        <w:rPr>
          <w:rFonts w:ascii="Arial" w:hAnsi="Arial" w:cs="Arial"/>
          <w:lang w:val="es-CO"/>
        </w:rPr>
        <w:t xml:space="preserve">. </w:t>
      </w:r>
      <w:r w:rsidRPr="00AA7888">
        <w:rPr>
          <w:rFonts w:ascii="Arial" w:hAnsi="Arial" w:cs="Arial"/>
          <w:b/>
          <w:bCs/>
          <w:lang w:val="es-CO"/>
        </w:rPr>
        <w:t xml:space="preserve">DÉCIMA </w:t>
      </w:r>
      <w:r w:rsidR="00835BC3">
        <w:rPr>
          <w:rFonts w:ascii="Arial" w:hAnsi="Arial" w:cs="Arial"/>
          <w:b/>
          <w:bCs/>
          <w:lang w:val="es-CO"/>
        </w:rPr>
        <w:t>QUINTA</w:t>
      </w:r>
      <w:r w:rsidRPr="00AA7888">
        <w:rPr>
          <w:rFonts w:ascii="Arial" w:hAnsi="Arial" w:cs="Arial"/>
          <w:b/>
          <w:bCs/>
          <w:lang w:val="es-CO"/>
        </w:rPr>
        <w:t>: SERVICIOS PÚBLICOS E IMPUESTOS.</w:t>
      </w:r>
      <w:r w:rsidRPr="00AA7888">
        <w:rPr>
          <w:rFonts w:ascii="Arial" w:hAnsi="Arial" w:cs="Arial"/>
          <w:lang w:val="es-CO"/>
        </w:rPr>
        <w:t xml:space="preserve"> El </w:t>
      </w:r>
      <w:r w:rsidRPr="00AA7888">
        <w:rPr>
          <w:rFonts w:ascii="Arial" w:hAnsi="Arial" w:cs="Arial"/>
          <w:lang w:val="es-CO"/>
        </w:rPr>
        <w:lastRenderedPageBreak/>
        <w:t>pago de los servicios públicos,</w:t>
      </w:r>
      <w:r w:rsidRPr="00AA7888">
        <w:rPr>
          <w:rFonts w:ascii="Arial" w:hAnsi="Arial" w:cs="Arial"/>
          <w:bCs/>
        </w:rPr>
        <w:t xml:space="preserve"> </w:t>
      </w:r>
      <w:r w:rsidRPr="00AA7888">
        <w:rPr>
          <w:rFonts w:ascii="Arial" w:hAnsi="Arial" w:cs="Arial"/>
          <w:lang w:val="es-CO"/>
        </w:rPr>
        <w:t xml:space="preserve">al igual que los impuestos de cualquier índole, ya sea nacionales, departamentales o municipales, que se originen en razón de la(s) actividad(es) que </w:t>
      </w:r>
      <w:permStart w:id="206392344" w:edGrp="everyone"/>
      <w:r w:rsidRPr="00AA7888">
        <w:rPr>
          <w:rFonts w:ascii="Arial" w:hAnsi="Arial" w:cs="Arial"/>
          <w:lang w:val="es-CO"/>
        </w:rPr>
        <w:t>EL (LA)</w:t>
      </w:r>
      <w:permEnd w:id="206392344"/>
      <w:r w:rsidRPr="00AA7888">
        <w:rPr>
          <w:rFonts w:ascii="Arial" w:hAnsi="Arial" w:cs="Arial"/>
          <w:lang w:val="es-CO"/>
        </w:rPr>
        <w:t xml:space="preserve"> ARRENDATARI</w:t>
      </w:r>
      <w:permStart w:id="673122761" w:edGrp="everyone"/>
      <w:r w:rsidRPr="00AA7888">
        <w:rPr>
          <w:rFonts w:ascii="Arial" w:hAnsi="Arial" w:cs="Arial"/>
          <w:lang w:val="es-CO"/>
        </w:rPr>
        <w:t>O(A)</w:t>
      </w:r>
      <w:permEnd w:id="673122761"/>
      <w:r w:rsidRPr="00AA7888">
        <w:rPr>
          <w:rFonts w:ascii="Arial" w:hAnsi="Arial" w:cs="Arial"/>
          <w:lang w:val="es-CO"/>
        </w:rPr>
        <w:t xml:space="preserve"> ejerza dentro del inmueble arrendado, serán de su cuenta y riesgo. El pago de los servicios públicos correrá por cuenta de </w:t>
      </w:r>
      <w:permStart w:id="1141200399" w:edGrp="everyone"/>
      <w:r w:rsidRPr="00AA7888">
        <w:rPr>
          <w:rFonts w:ascii="Arial" w:hAnsi="Arial" w:cs="Arial"/>
          <w:lang w:val="es-CO"/>
        </w:rPr>
        <w:t>EL (LA)</w:t>
      </w:r>
      <w:permEnd w:id="1141200399"/>
      <w:r w:rsidRPr="00AA7888">
        <w:rPr>
          <w:rFonts w:ascii="Arial" w:hAnsi="Arial" w:cs="Arial"/>
          <w:lang w:val="es-CO"/>
        </w:rPr>
        <w:t xml:space="preserve"> ARRENDATARI</w:t>
      </w:r>
      <w:permStart w:id="707929838" w:edGrp="everyone"/>
      <w:r w:rsidRPr="00AA7888">
        <w:rPr>
          <w:rFonts w:ascii="Arial" w:hAnsi="Arial" w:cs="Arial"/>
          <w:lang w:val="es-CO"/>
        </w:rPr>
        <w:t>O(A)</w:t>
      </w:r>
      <w:permEnd w:id="707929838"/>
      <w:r w:rsidRPr="00AA7888">
        <w:rPr>
          <w:rFonts w:ascii="Arial" w:hAnsi="Arial" w:cs="Arial"/>
          <w:lang w:val="es-CO"/>
        </w:rPr>
        <w:t xml:space="preserve"> desde la fecha de entrega del inmueble hasta la fecha de restitución del mismo, los cuales serán calculados mediante sistema de aforo o recobro o facturación directa de la empresas públicas, facturación que en todo caso, se realizará en la forma en que determine la Secretaría de Suministros y Servicios de conformidad con las normas vigentes o que le apliquen en cualquier momento de la ejecución del contrato y durante la ocupación del inmueble. </w:t>
      </w:r>
      <w:r w:rsidRPr="00AA7888">
        <w:rPr>
          <w:rFonts w:ascii="Arial" w:hAnsi="Arial" w:cs="Arial"/>
          <w:b/>
          <w:lang w:val="es-CO"/>
        </w:rPr>
        <w:t>PARÁGRAFO PRIMERO:</w:t>
      </w:r>
      <w:r w:rsidRPr="00AA7888">
        <w:rPr>
          <w:rFonts w:ascii="Arial" w:hAnsi="Arial" w:cs="Arial"/>
          <w:lang w:val="es-CO"/>
        </w:rPr>
        <w:t xml:space="preserve"> Si </w:t>
      </w:r>
      <w:permStart w:id="1229455381" w:edGrp="everyone"/>
      <w:r w:rsidRPr="00AA7888">
        <w:rPr>
          <w:rFonts w:ascii="Arial" w:hAnsi="Arial" w:cs="Arial"/>
          <w:lang w:val="es-CO"/>
        </w:rPr>
        <w:t>EL (LA)</w:t>
      </w:r>
      <w:permEnd w:id="1229455381"/>
      <w:r w:rsidRPr="00AA7888">
        <w:rPr>
          <w:rFonts w:ascii="Arial" w:hAnsi="Arial" w:cs="Arial"/>
          <w:lang w:val="es-CO"/>
        </w:rPr>
        <w:t xml:space="preserve"> ARRENDATARI</w:t>
      </w:r>
      <w:permStart w:id="121906424" w:edGrp="everyone"/>
      <w:r w:rsidRPr="00AA7888">
        <w:rPr>
          <w:rFonts w:ascii="Arial" w:hAnsi="Arial" w:cs="Arial"/>
          <w:lang w:val="es-CO"/>
        </w:rPr>
        <w:t>O(A)</w:t>
      </w:r>
      <w:permEnd w:id="121906424"/>
      <w:r w:rsidRPr="00AA7888">
        <w:rPr>
          <w:rFonts w:ascii="Arial" w:hAnsi="Arial" w:cs="Arial"/>
          <w:lang w:val="es-CO"/>
        </w:rPr>
        <w:t xml:space="preserve"> no cancela en su oportunidad los servicios que le corresponden y como consecuencia de ello, las Empresas Públicas los suspendieren y/o retiraren los contadores o medidores, este hecho se entenderá como incumplimiento del contrato pudiendo exigir EL ARRENDADOR la restitución inmediata del inmueble. </w:t>
      </w:r>
      <w:r w:rsidRPr="00AA7888">
        <w:rPr>
          <w:rFonts w:ascii="Arial" w:hAnsi="Arial" w:cs="Arial"/>
          <w:b/>
          <w:lang w:val="es-CO"/>
        </w:rPr>
        <w:t>PARÁGRAFO SEGUNDO:</w:t>
      </w:r>
      <w:r w:rsidRPr="00AA7888">
        <w:rPr>
          <w:rFonts w:ascii="Arial" w:hAnsi="Arial" w:cs="Arial"/>
          <w:lang w:val="es-CO"/>
        </w:rPr>
        <w:t xml:space="preserve"> EL ARRENDADOR recibirá el inmueble y podrá cobrar sumas generadas por el incumplimiento del contrato hasta tanto </w:t>
      </w:r>
      <w:permStart w:id="127756228" w:edGrp="everyone"/>
      <w:r w:rsidRPr="00AA7888">
        <w:rPr>
          <w:rFonts w:ascii="Arial" w:hAnsi="Arial" w:cs="Arial"/>
          <w:lang w:val="es-CO"/>
        </w:rPr>
        <w:t>EL (LA)</w:t>
      </w:r>
      <w:permEnd w:id="127756228"/>
      <w:r w:rsidRPr="00AA7888">
        <w:rPr>
          <w:rFonts w:ascii="Arial" w:hAnsi="Arial" w:cs="Arial"/>
          <w:lang w:val="es-CO"/>
        </w:rPr>
        <w:t xml:space="preserve"> ARRENDATARI</w:t>
      </w:r>
      <w:permStart w:id="909195979" w:edGrp="everyone"/>
      <w:r w:rsidRPr="00AA7888">
        <w:rPr>
          <w:rFonts w:ascii="Arial" w:hAnsi="Arial" w:cs="Arial"/>
          <w:lang w:val="es-CO"/>
        </w:rPr>
        <w:t>O(A)</w:t>
      </w:r>
      <w:permEnd w:id="909195979"/>
      <w:r w:rsidRPr="00AA7888">
        <w:rPr>
          <w:rFonts w:ascii="Arial" w:hAnsi="Arial" w:cs="Arial"/>
          <w:lang w:val="es-CO"/>
        </w:rPr>
        <w:t xml:space="preserve"> presente Certificado de Paz y Salvo por concepto de servicios públicos, pago de Impuesto de Industria y Comercio (si aplica), cánones y demás. </w:t>
      </w:r>
      <w:r w:rsidR="00BD5ECB" w:rsidRPr="00AA7888">
        <w:rPr>
          <w:rFonts w:ascii="Arial" w:hAnsi="Arial" w:cs="Arial"/>
          <w:b/>
          <w:bCs/>
          <w:lang w:val="es-CO"/>
        </w:rPr>
        <w:t>DÉ</w:t>
      </w:r>
      <w:r w:rsidRPr="00AA7888">
        <w:rPr>
          <w:rFonts w:ascii="Arial" w:hAnsi="Arial" w:cs="Arial"/>
          <w:b/>
          <w:bCs/>
          <w:lang w:val="es-CO"/>
        </w:rPr>
        <w:t xml:space="preserve">CIMA </w:t>
      </w:r>
      <w:r w:rsidR="00835BC3">
        <w:rPr>
          <w:rFonts w:ascii="Arial" w:hAnsi="Arial" w:cs="Arial"/>
          <w:b/>
          <w:bCs/>
          <w:lang w:val="es-CO"/>
        </w:rPr>
        <w:t>SEXTA</w:t>
      </w:r>
      <w:r w:rsidRPr="00AA7888">
        <w:rPr>
          <w:rFonts w:ascii="Arial" w:hAnsi="Arial" w:cs="Arial"/>
          <w:b/>
          <w:bCs/>
          <w:lang w:val="es-CO"/>
        </w:rPr>
        <w:t>: RESTITUCIÓN.</w:t>
      </w:r>
      <w:r w:rsidRPr="00AA7888">
        <w:rPr>
          <w:rFonts w:ascii="Arial" w:hAnsi="Arial" w:cs="Arial"/>
          <w:bCs/>
          <w:lang w:val="es-CO"/>
        </w:rPr>
        <w:t xml:space="preserve"> </w:t>
      </w:r>
      <w:r w:rsidR="0005074C" w:rsidRPr="00AA7888">
        <w:rPr>
          <w:rFonts w:ascii="Arial" w:hAnsi="Arial" w:cs="Arial"/>
          <w:bCs/>
          <w:lang w:val="es-CO"/>
        </w:rPr>
        <w:t xml:space="preserve">Vencido el plazo de </w:t>
      </w:r>
      <w:r w:rsidR="0005074C" w:rsidRPr="00AA7888">
        <w:rPr>
          <w:rFonts w:ascii="Arial" w:hAnsi="Arial" w:cs="Arial"/>
          <w:bCs/>
          <w:lang w:val="es-CO"/>
        </w:rPr>
        <w:lastRenderedPageBreak/>
        <w:t xml:space="preserve">ejecución del contrato, </w:t>
      </w:r>
      <w:permStart w:id="1916151015" w:edGrp="everyone"/>
      <w:r w:rsidR="0005074C" w:rsidRPr="00AA7888">
        <w:rPr>
          <w:rFonts w:ascii="Arial" w:hAnsi="Arial" w:cs="Arial"/>
          <w:bCs/>
          <w:lang w:val="es-CO"/>
        </w:rPr>
        <w:t xml:space="preserve">EL </w:t>
      </w:r>
      <w:r w:rsidR="00F47B0B" w:rsidRPr="00AA7888">
        <w:rPr>
          <w:rFonts w:ascii="Arial" w:hAnsi="Arial" w:cs="Arial"/>
          <w:bCs/>
          <w:lang w:val="es-CO"/>
        </w:rPr>
        <w:t xml:space="preserve">LA </w:t>
      </w:r>
      <w:permEnd w:id="1916151015"/>
      <w:r w:rsidR="0005074C" w:rsidRPr="00AA7888">
        <w:rPr>
          <w:rFonts w:ascii="Arial" w:hAnsi="Arial" w:cs="Arial"/>
          <w:bCs/>
          <w:lang w:val="es-CO"/>
        </w:rPr>
        <w:t>ARRENDATARI</w:t>
      </w:r>
      <w:permStart w:id="908869457" w:edGrp="everyone"/>
      <w:r w:rsidR="0005074C" w:rsidRPr="00AA7888">
        <w:rPr>
          <w:rFonts w:ascii="Arial" w:hAnsi="Arial" w:cs="Arial"/>
          <w:bCs/>
          <w:lang w:val="es-CO"/>
        </w:rPr>
        <w:t xml:space="preserve">O </w:t>
      </w:r>
      <w:r w:rsidR="00F47B0B" w:rsidRPr="00AA7888">
        <w:rPr>
          <w:rFonts w:ascii="Arial" w:hAnsi="Arial" w:cs="Arial"/>
          <w:bCs/>
          <w:lang w:val="es-CO"/>
        </w:rPr>
        <w:t>(A)</w:t>
      </w:r>
      <w:permEnd w:id="908869457"/>
      <w:r w:rsidR="00F47B0B" w:rsidRPr="00AA7888">
        <w:rPr>
          <w:rFonts w:ascii="Arial" w:hAnsi="Arial" w:cs="Arial"/>
          <w:bCs/>
          <w:lang w:val="es-CO"/>
        </w:rPr>
        <w:t xml:space="preserve"> </w:t>
      </w:r>
      <w:r w:rsidR="0005074C" w:rsidRPr="00AA7888">
        <w:rPr>
          <w:rFonts w:ascii="Arial" w:hAnsi="Arial" w:cs="Arial"/>
          <w:bCs/>
          <w:lang w:val="es-CO"/>
        </w:rPr>
        <w:t>deberá realizar al día siguiente calendario la entrega inmediata del inmueble libre de personas, animales o cosas</w:t>
      </w:r>
      <w:r w:rsidR="001F0AA6" w:rsidRPr="00AA7888">
        <w:rPr>
          <w:rFonts w:ascii="Arial" w:hAnsi="Arial" w:cs="Arial"/>
          <w:bCs/>
          <w:lang w:val="es-CO"/>
        </w:rPr>
        <w:t xml:space="preserve">; el inmueble deberá ser </w:t>
      </w:r>
      <w:r w:rsidR="002603E8" w:rsidRPr="00AA7888">
        <w:rPr>
          <w:rFonts w:ascii="Arial" w:hAnsi="Arial" w:cs="Arial"/>
          <w:bCs/>
          <w:lang w:val="es-CO"/>
        </w:rPr>
        <w:t>restituido</w:t>
      </w:r>
      <w:r w:rsidR="001F0AA6" w:rsidRPr="00AA7888">
        <w:rPr>
          <w:rFonts w:ascii="Arial" w:hAnsi="Arial" w:cs="Arial"/>
          <w:bCs/>
          <w:lang w:val="es-CO"/>
        </w:rPr>
        <w:t xml:space="preserve"> en </w:t>
      </w:r>
      <w:r w:rsidR="001F0AA6" w:rsidRPr="00AA7888">
        <w:rPr>
          <w:rFonts w:ascii="Arial" w:hAnsi="Arial" w:cs="Arial"/>
          <w:lang w:val="es-CO"/>
        </w:rPr>
        <w:t xml:space="preserve">el mismo estado en que le fue entregado, incluidas las mejoras realizadas por EL ARRENDADOR, salvo el deterioro por el uso normal del inmueble y el deterioro por el paso del tiempo. Igualmente, el bien deberá estar a paz y salvo por concepto de servicios públicos domiciliarios expedido por las Empresas Públicas de Medellín u otros conceptos, conservando la posibilidad de llevarse consigo las mejoras realizadas no necesarias, consideradas voluntarias y que no afecten en manera alguna el bien inmueble entregado a través de este acto o contrato. </w:t>
      </w:r>
      <w:r w:rsidR="0005074C" w:rsidRPr="00AA7888">
        <w:rPr>
          <w:rFonts w:ascii="Arial" w:hAnsi="Arial" w:cs="Arial"/>
          <w:b/>
          <w:bCs/>
          <w:lang w:val="es-CO"/>
        </w:rPr>
        <w:t>PARÁGRAFO</w:t>
      </w:r>
      <w:r w:rsidR="00F47B0B" w:rsidRPr="00AA7888">
        <w:rPr>
          <w:rFonts w:ascii="Arial" w:hAnsi="Arial" w:cs="Arial"/>
          <w:b/>
          <w:bCs/>
          <w:lang w:val="es-CO"/>
        </w:rPr>
        <w:t xml:space="preserve"> PRIMERO</w:t>
      </w:r>
      <w:r w:rsidR="00C30DF2" w:rsidRPr="00AA7888">
        <w:rPr>
          <w:rFonts w:ascii="Arial" w:hAnsi="Arial" w:cs="Arial"/>
          <w:bCs/>
          <w:lang w:val="es-CO"/>
        </w:rPr>
        <w:t xml:space="preserve">: </w:t>
      </w:r>
      <w:r w:rsidR="0005074C" w:rsidRPr="00AA7888">
        <w:rPr>
          <w:rFonts w:ascii="Arial" w:hAnsi="Arial" w:cs="Arial"/>
          <w:bCs/>
          <w:lang w:val="es-CO"/>
        </w:rPr>
        <w:t xml:space="preserve">En el evento en que </w:t>
      </w:r>
      <w:permStart w:id="984614132" w:edGrp="everyone"/>
      <w:r w:rsidR="0005074C" w:rsidRPr="00AA7888">
        <w:rPr>
          <w:rFonts w:ascii="Arial" w:hAnsi="Arial" w:cs="Arial"/>
          <w:bCs/>
          <w:lang w:val="es-CO"/>
        </w:rPr>
        <w:t xml:space="preserve">EL </w:t>
      </w:r>
      <w:r w:rsidR="00F47B0B" w:rsidRPr="00AA7888">
        <w:rPr>
          <w:rFonts w:ascii="Arial" w:hAnsi="Arial" w:cs="Arial"/>
          <w:bCs/>
          <w:lang w:val="es-CO"/>
        </w:rPr>
        <w:t xml:space="preserve">LA </w:t>
      </w:r>
      <w:permEnd w:id="984614132"/>
      <w:r w:rsidR="0005074C" w:rsidRPr="00AA7888">
        <w:rPr>
          <w:rFonts w:ascii="Arial" w:hAnsi="Arial" w:cs="Arial"/>
          <w:bCs/>
          <w:lang w:val="es-CO"/>
        </w:rPr>
        <w:t>ARRENDATARI</w:t>
      </w:r>
      <w:permStart w:id="2117411541" w:edGrp="everyone"/>
      <w:r w:rsidR="0005074C" w:rsidRPr="00AA7888">
        <w:rPr>
          <w:rFonts w:ascii="Arial" w:hAnsi="Arial" w:cs="Arial"/>
          <w:bCs/>
          <w:lang w:val="es-CO"/>
        </w:rPr>
        <w:t>O</w:t>
      </w:r>
      <w:r w:rsidR="00F47B0B" w:rsidRPr="00AA7888">
        <w:rPr>
          <w:rFonts w:ascii="Arial" w:hAnsi="Arial" w:cs="Arial"/>
          <w:bCs/>
          <w:lang w:val="es-CO"/>
        </w:rPr>
        <w:t xml:space="preserve"> (A)</w:t>
      </w:r>
      <w:permEnd w:id="2117411541"/>
      <w:r w:rsidR="0005074C" w:rsidRPr="00AA7888">
        <w:rPr>
          <w:rFonts w:ascii="Arial" w:hAnsi="Arial" w:cs="Arial"/>
          <w:bCs/>
          <w:lang w:val="es-CO"/>
        </w:rPr>
        <w:t xml:space="preserve"> requiera un término adicional para la entrega del inmueble, que se encuentre debidamente justificado, este se deberá pactar de mutuo acuerdo mediante acta suscrita entre </w:t>
      </w:r>
      <w:permStart w:id="438178026" w:edGrp="everyone"/>
      <w:r w:rsidR="0005074C" w:rsidRPr="00AA7888">
        <w:rPr>
          <w:rFonts w:ascii="Arial" w:hAnsi="Arial" w:cs="Arial"/>
          <w:bCs/>
          <w:lang w:val="es-CO"/>
        </w:rPr>
        <w:t xml:space="preserve">EL </w:t>
      </w:r>
      <w:r w:rsidR="00F47B0B" w:rsidRPr="00AA7888">
        <w:rPr>
          <w:rFonts w:ascii="Arial" w:hAnsi="Arial" w:cs="Arial"/>
          <w:bCs/>
          <w:lang w:val="es-CO"/>
        </w:rPr>
        <w:t xml:space="preserve">LA </w:t>
      </w:r>
      <w:permEnd w:id="438178026"/>
      <w:r w:rsidR="0005074C" w:rsidRPr="00AA7888">
        <w:rPr>
          <w:rFonts w:ascii="Arial" w:hAnsi="Arial" w:cs="Arial"/>
          <w:bCs/>
          <w:lang w:val="es-CO"/>
        </w:rPr>
        <w:t>ARRENDATARI</w:t>
      </w:r>
      <w:permStart w:id="1104686541" w:edGrp="everyone"/>
      <w:r w:rsidR="0005074C" w:rsidRPr="00AA7888">
        <w:rPr>
          <w:rFonts w:ascii="Arial" w:hAnsi="Arial" w:cs="Arial"/>
          <w:bCs/>
          <w:lang w:val="es-CO"/>
        </w:rPr>
        <w:t>O</w:t>
      </w:r>
      <w:r w:rsidR="00F47B0B" w:rsidRPr="00AA7888">
        <w:rPr>
          <w:rFonts w:ascii="Arial" w:hAnsi="Arial" w:cs="Arial"/>
          <w:bCs/>
          <w:lang w:val="es-CO"/>
        </w:rPr>
        <w:t xml:space="preserve"> (A)</w:t>
      </w:r>
      <w:permEnd w:id="1104686541"/>
      <w:r w:rsidR="0005074C" w:rsidRPr="00AA7888">
        <w:rPr>
          <w:rFonts w:ascii="Arial" w:hAnsi="Arial" w:cs="Arial"/>
          <w:bCs/>
          <w:lang w:val="es-CO"/>
        </w:rPr>
        <w:t xml:space="preserve"> y el supervisor del contrato, documento en el cual se establecerá lo correspondiente al cobro de fracciones por concepto de ocupación, además de servicios públicos y administración en los eventos aplicables. Dicha acta será el documento soporte para la facturación de las fracciones adiciones a cobrar. </w:t>
      </w:r>
      <w:r w:rsidR="00AD26E9" w:rsidRPr="00AA7888">
        <w:rPr>
          <w:rFonts w:ascii="Arial" w:hAnsi="Arial" w:cs="Arial"/>
          <w:b/>
          <w:bCs/>
          <w:lang w:val="es-CO"/>
        </w:rPr>
        <w:t>PARÁGRAFO</w:t>
      </w:r>
      <w:r w:rsidR="00F47B0B" w:rsidRPr="00AA7888">
        <w:rPr>
          <w:rFonts w:ascii="Arial" w:hAnsi="Arial" w:cs="Arial"/>
          <w:b/>
          <w:bCs/>
          <w:lang w:val="es-CO"/>
        </w:rPr>
        <w:t xml:space="preserve"> SEGUNDO</w:t>
      </w:r>
      <w:r w:rsidR="00C30DF2" w:rsidRPr="00AA7888">
        <w:rPr>
          <w:rFonts w:ascii="Arial" w:hAnsi="Arial" w:cs="Arial"/>
          <w:b/>
          <w:bCs/>
          <w:lang w:val="es-CO"/>
        </w:rPr>
        <w:t xml:space="preserve">: </w:t>
      </w:r>
      <w:r w:rsidR="00AD26E9" w:rsidRPr="00AA7888">
        <w:rPr>
          <w:rFonts w:ascii="Arial" w:hAnsi="Arial" w:cs="Arial"/>
          <w:bCs/>
          <w:lang w:val="es-CO"/>
        </w:rPr>
        <w:t xml:space="preserve">El acuerdo previamente señalado no generará novación del contrato </w:t>
      </w:r>
      <w:r w:rsidR="002074AA" w:rsidRPr="00AA7888">
        <w:rPr>
          <w:rFonts w:ascii="Arial" w:hAnsi="Arial" w:cs="Arial"/>
          <w:bCs/>
          <w:lang w:val="es-CO"/>
        </w:rPr>
        <w:t xml:space="preserve">de arrendamiento. </w:t>
      </w:r>
      <w:r w:rsidRPr="00AA7888">
        <w:rPr>
          <w:rFonts w:ascii="Arial" w:hAnsi="Arial" w:cs="Arial"/>
          <w:b/>
          <w:bCs/>
          <w:lang w:val="es-CO"/>
        </w:rPr>
        <w:t xml:space="preserve">DÉCIMA </w:t>
      </w:r>
      <w:r w:rsidR="00835BC3">
        <w:rPr>
          <w:rFonts w:ascii="Arial" w:hAnsi="Arial" w:cs="Arial"/>
          <w:b/>
          <w:bCs/>
          <w:lang w:val="es-CO"/>
        </w:rPr>
        <w:t>SÉPTIMA</w:t>
      </w:r>
      <w:r w:rsidRPr="00AA7888">
        <w:rPr>
          <w:rFonts w:ascii="Arial" w:hAnsi="Arial" w:cs="Arial"/>
          <w:b/>
        </w:rPr>
        <w:t xml:space="preserve">: ABANDONO </w:t>
      </w:r>
      <w:r w:rsidRPr="00AA7888">
        <w:rPr>
          <w:rFonts w:ascii="Arial" w:hAnsi="Arial" w:cs="Arial"/>
          <w:b/>
        </w:rPr>
        <w:lastRenderedPageBreak/>
        <w:t xml:space="preserve">DEL INMUEBLE. </w:t>
      </w:r>
      <w:r w:rsidRPr="00AA7888">
        <w:rPr>
          <w:rFonts w:ascii="Arial" w:hAnsi="Arial" w:cs="Arial"/>
        </w:rPr>
        <w:t xml:space="preserve">Al suscribirse el presente contrato, </w:t>
      </w:r>
      <w:permStart w:id="92747092" w:edGrp="everyone"/>
      <w:r w:rsidRPr="00AA7888">
        <w:rPr>
          <w:rFonts w:ascii="Arial" w:hAnsi="Arial" w:cs="Arial"/>
        </w:rPr>
        <w:t xml:space="preserve">EL </w:t>
      </w:r>
      <w:r w:rsidR="00910A27" w:rsidRPr="00AA7888">
        <w:rPr>
          <w:rFonts w:ascii="Arial" w:hAnsi="Arial" w:cs="Arial"/>
        </w:rPr>
        <w:t xml:space="preserve">LA </w:t>
      </w:r>
      <w:permEnd w:id="92747092"/>
      <w:r w:rsidRPr="00AA7888">
        <w:rPr>
          <w:rFonts w:ascii="Arial" w:hAnsi="Arial" w:cs="Arial"/>
        </w:rPr>
        <w:t>ARRENDATARI</w:t>
      </w:r>
      <w:permStart w:id="172633891" w:edGrp="everyone"/>
      <w:r w:rsidRPr="00AA7888">
        <w:rPr>
          <w:rFonts w:ascii="Arial" w:hAnsi="Arial" w:cs="Arial"/>
        </w:rPr>
        <w:t>O</w:t>
      </w:r>
      <w:r w:rsidR="00910A27" w:rsidRPr="00AA7888">
        <w:rPr>
          <w:rFonts w:ascii="Arial" w:hAnsi="Arial" w:cs="Arial"/>
        </w:rPr>
        <w:t xml:space="preserve"> (A)</w:t>
      </w:r>
      <w:permEnd w:id="172633891"/>
      <w:r w:rsidRPr="00AA7888">
        <w:rPr>
          <w:rFonts w:ascii="Arial" w:hAnsi="Arial" w:cs="Arial"/>
        </w:rPr>
        <w:t>, faculta expresamente a EL ARRENDADOR</w:t>
      </w:r>
      <w:r w:rsidRPr="00AA7888">
        <w:rPr>
          <w:rFonts w:ascii="Arial" w:hAnsi="Arial" w:cs="Arial"/>
          <w:b/>
        </w:rPr>
        <w:t xml:space="preserve"> </w:t>
      </w:r>
      <w:r w:rsidRPr="00AA7888">
        <w:rPr>
          <w:rFonts w:ascii="Arial" w:hAnsi="Arial" w:cs="Arial"/>
        </w:rPr>
        <w:t>para ingresar al inmueble y recuperar su tenencia con el solo requisito de la presencia de dos testigos, en procura de evitar el deterioro o el desmantelamiento de tal inmueble y en aras de poder disponer del mismo y en cumplimiento de la debida administraci</w:t>
      </w:r>
      <w:r w:rsidR="00910A27" w:rsidRPr="00AA7888">
        <w:rPr>
          <w:rFonts w:ascii="Arial" w:hAnsi="Arial" w:cs="Arial"/>
        </w:rPr>
        <w:t>ón de los bienes inmuebles del M</w:t>
      </w:r>
      <w:r w:rsidRPr="00AA7888">
        <w:rPr>
          <w:rFonts w:ascii="Arial" w:hAnsi="Arial" w:cs="Arial"/>
        </w:rPr>
        <w:t xml:space="preserve">unicipio, siempre que por cualquier circunstancia el mismo permanezca abandonado o deshabitado por parte </w:t>
      </w:r>
      <w:permStart w:id="1144613472" w:edGrp="everyone"/>
      <w:r w:rsidRPr="00AA7888">
        <w:rPr>
          <w:rFonts w:ascii="Arial" w:hAnsi="Arial" w:cs="Arial"/>
        </w:rPr>
        <w:t xml:space="preserve">EL </w:t>
      </w:r>
      <w:r w:rsidR="00910A27" w:rsidRPr="00AA7888">
        <w:rPr>
          <w:rFonts w:ascii="Arial" w:hAnsi="Arial" w:cs="Arial"/>
        </w:rPr>
        <w:t xml:space="preserve">LA </w:t>
      </w:r>
      <w:permEnd w:id="1144613472"/>
      <w:r w:rsidRPr="00AA7888">
        <w:rPr>
          <w:rFonts w:ascii="Arial" w:hAnsi="Arial" w:cs="Arial"/>
        </w:rPr>
        <w:t>ARRENDATARI</w:t>
      </w:r>
      <w:permStart w:id="1300066226" w:edGrp="everyone"/>
      <w:r w:rsidRPr="00AA7888">
        <w:rPr>
          <w:rFonts w:ascii="Arial" w:hAnsi="Arial" w:cs="Arial"/>
        </w:rPr>
        <w:t xml:space="preserve">O </w:t>
      </w:r>
      <w:r w:rsidR="00910A27" w:rsidRPr="00AA7888">
        <w:rPr>
          <w:rFonts w:ascii="Arial" w:hAnsi="Arial" w:cs="Arial"/>
        </w:rPr>
        <w:t>(A)</w:t>
      </w:r>
      <w:permEnd w:id="1300066226"/>
      <w:r w:rsidR="00910A27" w:rsidRPr="00AA7888">
        <w:rPr>
          <w:rFonts w:ascii="Arial" w:hAnsi="Arial" w:cs="Arial"/>
        </w:rPr>
        <w:t xml:space="preserve"> </w:t>
      </w:r>
      <w:r w:rsidRPr="00AA7888">
        <w:rPr>
          <w:rFonts w:ascii="Arial" w:hAnsi="Arial" w:cs="Arial"/>
        </w:rPr>
        <w:t xml:space="preserve">y que la exposición al riesgo amenace la integridad física del bien o de sus vecinos. </w:t>
      </w:r>
      <w:r w:rsidRPr="00AA7888">
        <w:rPr>
          <w:rFonts w:ascii="Arial" w:hAnsi="Arial" w:cs="Arial"/>
          <w:b/>
          <w:bCs/>
          <w:lang w:val="es-CO"/>
        </w:rPr>
        <w:t>DÉCIMA</w:t>
      </w:r>
      <w:r w:rsidR="00835BC3">
        <w:rPr>
          <w:rFonts w:ascii="Arial" w:hAnsi="Arial" w:cs="Arial"/>
          <w:b/>
          <w:bCs/>
          <w:lang w:val="es-CO"/>
        </w:rPr>
        <w:t xml:space="preserve"> OCTAVA</w:t>
      </w:r>
      <w:r w:rsidRPr="00AA7888">
        <w:rPr>
          <w:rFonts w:ascii="Arial" w:hAnsi="Arial" w:cs="Arial"/>
          <w:b/>
          <w:bCs/>
          <w:lang w:val="es-CO"/>
        </w:rPr>
        <w:t>: GARANTÍAS.</w:t>
      </w:r>
      <w:r w:rsidR="00CE319D" w:rsidRPr="00AA7888">
        <w:rPr>
          <w:rFonts w:ascii="Arial" w:hAnsi="Arial" w:cs="Arial"/>
          <w:b/>
          <w:bCs/>
          <w:lang w:val="es-CO"/>
        </w:rPr>
        <w:t xml:space="preserve"> </w:t>
      </w:r>
      <w:permStart w:id="2129423553" w:edGrp="everyone"/>
      <w:r w:rsidR="00CE319D" w:rsidRPr="00AA7888">
        <w:rPr>
          <w:rFonts w:ascii="Arial" w:hAnsi="Arial" w:cs="Arial"/>
          <w:bCs/>
          <w:lang w:val="es-CO"/>
        </w:rPr>
        <w:t xml:space="preserve">EL (LA) </w:t>
      </w:r>
      <w:permEnd w:id="2129423553"/>
      <w:r w:rsidR="00CE319D" w:rsidRPr="00AA7888">
        <w:rPr>
          <w:rFonts w:ascii="Arial" w:hAnsi="Arial" w:cs="Arial"/>
          <w:bCs/>
          <w:lang w:val="es-CO"/>
        </w:rPr>
        <w:t>ARRENDATARI</w:t>
      </w:r>
      <w:permStart w:id="1095502085" w:edGrp="everyone"/>
      <w:r w:rsidR="00CE319D" w:rsidRPr="00AA7888">
        <w:rPr>
          <w:rFonts w:ascii="Arial" w:hAnsi="Arial" w:cs="Arial"/>
          <w:bCs/>
          <w:lang w:val="es-CO"/>
        </w:rPr>
        <w:t xml:space="preserve">O(A) deberá otorgar garantía única de cumplimiento en favor de Entidades Estatales, de conformidad con lo establecido por el Decreto Nacional 1082 de 2015, la </w:t>
      </w:r>
      <w:r w:rsidR="00CE319D" w:rsidRPr="00AA7888">
        <w:rPr>
          <w:rFonts w:ascii="Arial" w:hAnsi="Arial" w:cs="Arial"/>
          <w:lang w:val="es-CO"/>
        </w:rPr>
        <w:t>normativa vigente</w:t>
      </w:r>
      <w:r w:rsidR="00CE319D" w:rsidRPr="00AA7888">
        <w:rPr>
          <w:rFonts w:ascii="Arial" w:hAnsi="Arial" w:cs="Arial"/>
          <w:bCs/>
          <w:lang w:val="es-CO"/>
        </w:rPr>
        <w:t xml:space="preserve"> y demás normas que lo modifiquen, adicionen o sustituyan, la cual debe ser aceptada por EL ARRENDADOR y deberá cubrir los siguientes amparos: 1) </w:t>
      </w:r>
      <w:r w:rsidR="00FB6735" w:rsidRPr="00AA7888">
        <w:rPr>
          <w:rFonts w:ascii="Arial" w:hAnsi="Arial" w:cs="Arial"/>
          <w:bCs/>
          <w:lang w:val="es-CO"/>
        </w:rPr>
        <w:t>Seguro de arrendamiento.</w:t>
      </w:r>
      <w:r w:rsidR="00CE319D" w:rsidRPr="00AA7888">
        <w:rPr>
          <w:rFonts w:ascii="Arial" w:hAnsi="Arial" w:cs="Arial"/>
          <w:bCs/>
          <w:lang w:val="es-CO"/>
        </w:rPr>
        <w:t xml:space="preserve"> Con el fin de garantizar las obligaciones que en razón de este contrato asume EL (LA) ARRENDATARIO(A), deberá otorgar una garantía correspondiente al cien por ciento (100 %) del valor total del contrato, con una vigencia igual al plazo pactado en el contrato y cuatro (4) meses más. En caso de que sea Centros Comerciales Populares o Cerros Tutelares deberá otorgar garantía única de cumplimiento en favor de Entidades Estatales, la cual debe ser aceptada por EL ARRENDADOR </w:t>
      </w:r>
      <w:r w:rsidR="00CE319D" w:rsidRPr="00AA7888">
        <w:rPr>
          <w:rFonts w:ascii="Arial" w:hAnsi="Arial" w:cs="Arial"/>
          <w:bCs/>
          <w:lang w:val="es-CO"/>
        </w:rPr>
        <w:lastRenderedPageBreak/>
        <w:t>y deberá cubrir los siguientes amparos: 1) Cumplimiento. Con el fin de garantizar las obligaciones que en razón de este contrato asume EL (LA) ARRENDATARIO(A), deberá otorgar una garantía</w:t>
      </w:r>
      <w:r w:rsidR="00FB6735" w:rsidRPr="00AA7888">
        <w:rPr>
          <w:rFonts w:ascii="Arial" w:hAnsi="Arial" w:cs="Arial"/>
          <w:bCs/>
          <w:lang w:val="es-CO"/>
        </w:rPr>
        <w:t xml:space="preserve"> correspondiente al treinta</w:t>
      </w:r>
      <w:r w:rsidR="00CE319D" w:rsidRPr="00AA7888">
        <w:rPr>
          <w:rFonts w:ascii="Arial" w:hAnsi="Arial" w:cs="Arial"/>
          <w:bCs/>
          <w:lang w:val="es-CO"/>
        </w:rPr>
        <w:t xml:space="preserve"> por ciento </w:t>
      </w:r>
      <w:r w:rsidR="00FB6735" w:rsidRPr="00AA7888">
        <w:rPr>
          <w:rFonts w:ascii="Arial" w:hAnsi="Arial" w:cs="Arial"/>
          <w:bCs/>
          <w:lang w:val="es-CO"/>
        </w:rPr>
        <w:t xml:space="preserve">(30 %) </w:t>
      </w:r>
      <w:r w:rsidR="00CE319D" w:rsidRPr="00AA7888">
        <w:rPr>
          <w:rFonts w:ascii="Arial" w:hAnsi="Arial" w:cs="Arial"/>
          <w:bCs/>
          <w:lang w:val="es-CO"/>
        </w:rPr>
        <w:t xml:space="preserve">del valor del contrato, con una vigencia igual al plazo pactado y cuatro (4) meses más, para dar cumplimiento a lo estipulado en la Ley 80 de 1993 y decretos reglamentarios. </w:t>
      </w:r>
      <w:r w:rsidR="008D624B" w:rsidRPr="00AA7888">
        <w:rPr>
          <w:rFonts w:ascii="Arial" w:hAnsi="Arial" w:cs="Arial"/>
          <w:bCs/>
          <w:lang w:val="es-CO"/>
        </w:rPr>
        <w:t>En caso de que sea vivienda urbana</w:t>
      </w:r>
      <w:r w:rsidR="00CE319D" w:rsidRPr="00AA7888">
        <w:rPr>
          <w:rFonts w:ascii="Arial" w:hAnsi="Arial" w:cs="Arial"/>
          <w:bCs/>
          <w:lang w:val="es-CO"/>
        </w:rPr>
        <w:t>, no se exigirán garantías al ARRENDATARIO(A) para la ejecución del contrato de arrendamiento</w:t>
      </w:r>
      <w:r w:rsidR="00963D80">
        <w:rPr>
          <w:rFonts w:ascii="Arial" w:hAnsi="Arial" w:cs="Arial"/>
          <w:bCs/>
          <w:lang w:val="es-CO"/>
        </w:rPr>
        <w:t>, t</w:t>
      </w:r>
      <w:r w:rsidR="00CE319D" w:rsidRPr="00AA7888">
        <w:rPr>
          <w:rFonts w:ascii="Arial" w:hAnsi="Arial" w:cs="Arial"/>
          <w:bCs/>
          <w:lang w:val="es-CO"/>
        </w:rPr>
        <w:t>eniendo en cuenta las condiciones sociales y económicas de los arrendatarios, a quienes les es muy difícil cumplir con los requisitos exigidos por las empresas aseguradoras para la expedición de las garantías.</w:t>
      </w:r>
      <w:permEnd w:id="1095502085"/>
      <w:r w:rsidR="00CE319D" w:rsidRPr="00AA7888">
        <w:rPr>
          <w:rFonts w:ascii="Arial" w:hAnsi="Arial" w:cs="Arial"/>
          <w:bCs/>
          <w:lang w:val="es-CO"/>
        </w:rPr>
        <w:t xml:space="preserve"> </w:t>
      </w:r>
      <w:r w:rsidR="00CE319D" w:rsidRPr="00AA7888">
        <w:rPr>
          <w:rFonts w:ascii="Arial" w:hAnsi="Arial" w:cs="Arial"/>
          <w:b/>
          <w:bCs/>
          <w:lang w:val="es-CO"/>
        </w:rPr>
        <w:t>PARÁGRAFO PRIMERO:</w:t>
      </w:r>
      <w:r w:rsidR="00CE319D" w:rsidRPr="00AA7888">
        <w:rPr>
          <w:rFonts w:ascii="Arial" w:hAnsi="Arial" w:cs="Arial"/>
          <w:bCs/>
          <w:lang w:val="es-CO"/>
        </w:rPr>
        <w:t xml:space="preserve"> </w:t>
      </w:r>
      <w:permStart w:id="382422348" w:edGrp="everyone"/>
      <w:r w:rsidR="00CE319D" w:rsidRPr="00AA7888">
        <w:rPr>
          <w:rFonts w:ascii="Arial" w:hAnsi="Arial" w:cs="Arial"/>
          <w:bCs/>
          <w:lang w:val="es-CO"/>
        </w:rPr>
        <w:t xml:space="preserve">EL (LA) </w:t>
      </w:r>
      <w:permEnd w:id="382422348"/>
      <w:r w:rsidR="00CE319D" w:rsidRPr="00AA7888">
        <w:rPr>
          <w:rFonts w:ascii="Arial" w:hAnsi="Arial" w:cs="Arial"/>
          <w:bCs/>
          <w:lang w:val="es-CO"/>
        </w:rPr>
        <w:t>ARRENDATARI</w:t>
      </w:r>
      <w:permStart w:id="1816866701" w:edGrp="everyone"/>
      <w:r w:rsidR="00CE319D" w:rsidRPr="00AA7888">
        <w:rPr>
          <w:rFonts w:ascii="Arial" w:hAnsi="Arial" w:cs="Arial"/>
          <w:bCs/>
          <w:lang w:val="es-CO"/>
        </w:rPr>
        <w:t>O</w:t>
      </w:r>
      <w:r w:rsidR="006F7C90" w:rsidRPr="00AA7888">
        <w:rPr>
          <w:rFonts w:ascii="Arial" w:hAnsi="Arial" w:cs="Arial"/>
          <w:bCs/>
          <w:lang w:val="es-CO"/>
        </w:rPr>
        <w:t xml:space="preserve"> </w:t>
      </w:r>
      <w:r w:rsidR="00CE319D" w:rsidRPr="00AA7888">
        <w:rPr>
          <w:rFonts w:ascii="Arial" w:hAnsi="Arial" w:cs="Arial"/>
          <w:bCs/>
          <w:lang w:val="es-CO"/>
        </w:rPr>
        <w:t>(A)</w:t>
      </w:r>
      <w:permEnd w:id="1816866701"/>
      <w:r w:rsidR="00CE319D" w:rsidRPr="00AA7888">
        <w:rPr>
          <w:rFonts w:ascii="Arial" w:hAnsi="Arial" w:cs="Arial"/>
          <w:bCs/>
          <w:lang w:val="es-CO"/>
        </w:rPr>
        <w:t xml:space="preserve"> ampliará las garantías cuando se presenten modificaciones en el canon de arrendamiento y el plazo de ejecución del contrato. </w:t>
      </w:r>
      <w:r w:rsidR="00CE319D" w:rsidRPr="00AA7888">
        <w:rPr>
          <w:rFonts w:ascii="Arial" w:hAnsi="Arial" w:cs="Arial"/>
          <w:b/>
          <w:bCs/>
          <w:lang w:val="es-CO"/>
        </w:rPr>
        <w:t>PARÁGRAFO SEGUNDO:</w:t>
      </w:r>
      <w:r w:rsidR="00CE319D" w:rsidRPr="00AA7888">
        <w:rPr>
          <w:rFonts w:ascii="Arial" w:hAnsi="Arial" w:cs="Arial"/>
          <w:bCs/>
          <w:lang w:val="es-CO"/>
        </w:rPr>
        <w:t xml:space="preserve"> Las citadas garantías las deberá entregar </w:t>
      </w:r>
      <w:permStart w:id="1715814636" w:edGrp="everyone"/>
      <w:r w:rsidR="00CE319D" w:rsidRPr="00AA7888">
        <w:rPr>
          <w:rFonts w:ascii="Arial" w:hAnsi="Arial" w:cs="Arial"/>
          <w:bCs/>
          <w:lang w:val="es-CO"/>
        </w:rPr>
        <w:t xml:space="preserve">EL (LA) </w:t>
      </w:r>
      <w:permEnd w:id="1715814636"/>
      <w:r w:rsidR="00CE319D" w:rsidRPr="00AA7888">
        <w:rPr>
          <w:rFonts w:ascii="Arial" w:hAnsi="Arial" w:cs="Arial"/>
          <w:bCs/>
          <w:lang w:val="es-CO"/>
        </w:rPr>
        <w:t>ARRENDATARI</w:t>
      </w:r>
      <w:permStart w:id="2038707876" w:edGrp="everyone"/>
      <w:r w:rsidR="00CE319D" w:rsidRPr="00AA7888">
        <w:rPr>
          <w:rFonts w:ascii="Arial" w:hAnsi="Arial" w:cs="Arial"/>
          <w:bCs/>
          <w:lang w:val="es-CO"/>
        </w:rPr>
        <w:t>O(A)</w:t>
      </w:r>
      <w:permEnd w:id="2038707876"/>
      <w:r w:rsidR="00CE319D" w:rsidRPr="00AA7888">
        <w:rPr>
          <w:rFonts w:ascii="Arial" w:hAnsi="Arial" w:cs="Arial"/>
          <w:bCs/>
          <w:lang w:val="es-CO"/>
        </w:rPr>
        <w:t xml:space="preserve"> a EL ARRENDADOR, dentro de los diez (10) días calendario siguientes a la suscripción del presente contrato, de no ser así, se entenderá que desiste del contrato y se iniciarán los procedimientos requeridos para darlo por terminado. La aprobación de la póliza será requisito previo para la firma del acta de inicio del presente contrato.</w:t>
      </w:r>
      <w:r w:rsidR="00CE319D" w:rsidRPr="00AA7888">
        <w:rPr>
          <w:rFonts w:ascii="Arial" w:hAnsi="Arial" w:cs="Arial"/>
          <w:lang w:val="es-ES_tradnl"/>
        </w:rPr>
        <w:t xml:space="preserve"> </w:t>
      </w:r>
      <w:r w:rsidRPr="00AA7888">
        <w:rPr>
          <w:rFonts w:ascii="Arial" w:hAnsi="Arial" w:cs="Arial"/>
          <w:b/>
          <w:bCs/>
          <w:lang w:val="es-CO"/>
        </w:rPr>
        <w:t xml:space="preserve">DÉCIMA </w:t>
      </w:r>
      <w:r w:rsidR="00835BC3">
        <w:rPr>
          <w:rFonts w:ascii="Arial" w:hAnsi="Arial" w:cs="Arial"/>
          <w:b/>
          <w:bCs/>
          <w:lang w:val="es-CO"/>
        </w:rPr>
        <w:t>NOVENA</w:t>
      </w:r>
      <w:r w:rsidR="00F936CE">
        <w:rPr>
          <w:rFonts w:ascii="Arial" w:hAnsi="Arial" w:cs="Arial"/>
          <w:b/>
          <w:bCs/>
          <w:lang w:val="es-CO"/>
        </w:rPr>
        <w:t xml:space="preserve">: </w:t>
      </w:r>
      <w:r w:rsidRPr="00AA7888">
        <w:rPr>
          <w:rFonts w:ascii="Arial" w:hAnsi="Arial" w:cs="Arial"/>
          <w:b/>
          <w:bCs/>
          <w:lang w:val="es-CO"/>
        </w:rPr>
        <w:t>CLÁUSULA PENAL</w:t>
      </w:r>
      <w:r w:rsidRPr="00AA7888">
        <w:rPr>
          <w:rFonts w:ascii="Arial" w:hAnsi="Arial" w:cs="Arial"/>
          <w:b/>
          <w:lang w:val="es-CO"/>
        </w:rPr>
        <w:t xml:space="preserve">. </w:t>
      </w:r>
      <w:r w:rsidRPr="00AA7888">
        <w:rPr>
          <w:rFonts w:ascii="Arial" w:hAnsi="Arial" w:cs="Arial"/>
          <w:lang w:val="es-CO"/>
        </w:rPr>
        <w:t xml:space="preserve">En el presente contrato se pacta entre las </w:t>
      </w:r>
      <w:r w:rsidRPr="00AA7888">
        <w:rPr>
          <w:rFonts w:ascii="Arial" w:hAnsi="Arial" w:cs="Arial"/>
          <w:lang w:val="es-CO"/>
        </w:rPr>
        <w:lastRenderedPageBreak/>
        <w:t xml:space="preserve">partes cláusula penal, la cual se hará exigible de manera unilateral sin necesidad de declaratoria judicial, cuando a juicio del Secretario competente, previo informe de supervisión, el contratista incurra en el incumplimiento del contrato. Esta cláusula penal se considerará como tasación anticipada de los perjuicios causados a EL </w:t>
      </w:r>
      <w:r w:rsidRPr="00AA7888">
        <w:rPr>
          <w:rFonts w:ascii="Arial" w:hAnsi="Arial" w:cs="Arial"/>
          <w:bCs/>
          <w:lang w:val="es-CO"/>
        </w:rPr>
        <w:t>ARRENDADOR</w:t>
      </w:r>
      <w:r w:rsidRPr="00AA7888">
        <w:rPr>
          <w:rFonts w:ascii="Arial" w:hAnsi="Arial" w:cs="Arial"/>
          <w:lang w:val="es-CO"/>
        </w:rPr>
        <w:t xml:space="preserve">, la que se estima en un veinte (20%) del valor total del contrato. </w:t>
      </w:r>
      <w:r w:rsidR="00835BC3">
        <w:rPr>
          <w:rFonts w:ascii="Arial" w:hAnsi="Arial" w:cs="Arial"/>
          <w:b/>
          <w:lang w:val="es-CO"/>
        </w:rPr>
        <w:t>VIGÉSIMA</w:t>
      </w:r>
      <w:r w:rsidRPr="00AA7888">
        <w:rPr>
          <w:rFonts w:ascii="Arial" w:hAnsi="Arial" w:cs="Arial"/>
          <w:b/>
          <w:lang w:val="es-CO"/>
        </w:rPr>
        <w:t>: PROHIBICIÓN DE CESIÓN O SUBARRIENDO.</w:t>
      </w:r>
      <w:r w:rsidRPr="00AA7888">
        <w:rPr>
          <w:rFonts w:ascii="Arial" w:hAnsi="Arial" w:cs="Arial"/>
          <w:lang w:val="es-CO"/>
        </w:rPr>
        <w:t xml:space="preserve"> </w:t>
      </w:r>
      <w:permStart w:id="63637744" w:edGrp="everyone"/>
      <w:r w:rsidRPr="00AA7888">
        <w:rPr>
          <w:rFonts w:ascii="Arial" w:hAnsi="Arial" w:cs="Arial"/>
          <w:lang w:val="es-CO"/>
        </w:rPr>
        <w:t>EL (LA)</w:t>
      </w:r>
      <w:permEnd w:id="63637744"/>
      <w:r w:rsidRPr="00AA7888">
        <w:rPr>
          <w:rFonts w:ascii="Arial" w:hAnsi="Arial" w:cs="Arial"/>
          <w:lang w:val="es-CO"/>
        </w:rPr>
        <w:t xml:space="preserve"> ARRENDATARI</w:t>
      </w:r>
      <w:permStart w:id="333656457" w:edGrp="everyone"/>
      <w:r w:rsidRPr="00AA7888">
        <w:rPr>
          <w:rFonts w:ascii="Arial" w:hAnsi="Arial" w:cs="Arial"/>
          <w:lang w:val="es-CO"/>
        </w:rPr>
        <w:t>O(A)</w:t>
      </w:r>
      <w:permEnd w:id="333656457"/>
      <w:r w:rsidRPr="00AA7888">
        <w:rPr>
          <w:rFonts w:ascii="Arial" w:hAnsi="Arial" w:cs="Arial"/>
          <w:lang w:val="es-CO"/>
        </w:rPr>
        <w:t xml:space="preserve"> se obliga expresamente a no ceder o subarrendar el inmueble objeto de este contrato ni transferir su tenencia ni permitir el uso por parte de terceros a ningún título, a menos de que conste autorización expresa de EL ARRENDADOR y por escrito. El incumplimiento de lo aquí estipulado es causal de terminación </w:t>
      </w:r>
      <w:r w:rsidRPr="00EF0DEA">
        <w:rPr>
          <w:rFonts w:ascii="Arial" w:hAnsi="Arial" w:cs="Arial"/>
          <w:lang w:val="es-CO"/>
        </w:rPr>
        <w:t>d</w:t>
      </w:r>
      <w:r w:rsidRPr="00AA7888">
        <w:rPr>
          <w:rFonts w:ascii="Arial" w:hAnsi="Arial" w:cs="Arial"/>
          <w:lang w:val="es-CO"/>
        </w:rPr>
        <w:t xml:space="preserve">el contrato por parte de EL ARRENDADOR y procederá la restitución del inmueble objeto del mismo por parte de </w:t>
      </w:r>
      <w:permStart w:id="1440353455" w:edGrp="everyone"/>
      <w:r w:rsidRPr="00AA7888">
        <w:rPr>
          <w:rFonts w:ascii="Arial" w:hAnsi="Arial" w:cs="Arial"/>
          <w:lang w:val="es-CO"/>
        </w:rPr>
        <w:t>EL (LA)</w:t>
      </w:r>
      <w:permEnd w:id="1440353455"/>
      <w:r w:rsidRPr="00AA7888">
        <w:rPr>
          <w:rFonts w:ascii="Arial" w:hAnsi="Arial" w:cs="Arial"/>
          <w:lang w:val="es-CO"/>
        </w:rPr>
        <w:t xml:space="preserve"> ARRENDATARI</w:t>
      </w:r>
      <w:permStart w:id="1331055696" w:edGrp="everyone"/>
      <w:r w:rsidRPr="00AA7888">
        <w:rPr>
          <w:rFonts w:ascii="Arial" w:hAnsi="Arial" w:cs="Arial"/>
          <w:lang w:val="es-CO"/>
        </w:rPr>
        <w:t>O(A)</w:t>
      </w:r>
      <w:permEnd w:id="1331055696"/>
      <w:r w:rsidRPr="00AA7888">
        <w:rPr>
          <w:rFonts w:ascii="Arial" w:hAnsi="Arial" w:cs="Arial"/>
          <w:lang w:val="es-CO"/>
        </w:rPr>
        <w:t xml:space="preserve"> de manera inmediata.</w:t>
      </w:r>
      <w:r w:rsidRPr="00AA7888">
        <w:rPr>
          <w:rFonts w:ascii="Arial" w:hAnsi="Arial" w:cs="Arial"/>
          <w:bCs/>
          <w:lang w:val="es-CO"/>
        </w:rPr>
        <w:t xml:space="preserve"> </w:t>
      </w:r>
      <w:r w:rsidRPr="00AA7888">
        <w:rPr>
          <w:rFonts w:ascii="Arial" w:hAnsi="Arial" w:cs="Arial"/>
          <w:b/>
          <w:bCs/>
          <w:lang w:val="es-CO"/>
        </w:rPr>
        <w:t>PARÁGRAFO</w:t>
      </w:r>
      <w:r w:rsidR="00BD5ECB" w:rsidRPr="00AA7888">
        <w:rPr>
          <w:rFonts w:ascii="Arial" w:hAnsi="Arial" w:cs="Arial"/>
          <w:b/>
          <w:bCs/>
          <w:lang w:val="es-CO"/>
        </w:rPr>
        <w:t xml:space="preserve"> PRIMERO</w:t>
      </w:r>
      <w:r w:rsidRPr="00AA7888">
        <w:rPr>
          <w:rFonts w:ascii="Arial" w:hAnsi="Arial" w:cs="Arial"/>
          <w:b/>
          <w:bCs/>
          <w:lang w:val="es-CO"/>
        </w:rPr>
        <w:t>:</w:t>
      </w:r>
      <w:r w:rsidRPr="00AA7888">
        <w:rPr>
          <w:rFonts w:ascii="Arial" w:hAnsi="Arial" w:cs="Arial"/>
          <w:bCs/>
          <w:lang w:val="es-CO"/>
        </w:rPr>
        <w:t xml:space="preserve"> Cuando en el caso que el inmueble esté ubicado dentro de un Centro Comercial Popular y pertenezca al programa de reubicación de venteros ambulantes, éste deberá ser atendido exclusivamente por </w:t>
      </w:r>
      <w:permStart w:id="2071817342" w:edGrp="everyone"/>
      <w:r w:rsidRPr="00AA7888">
        <w:rPr>
          <w:rFonts w:ascii="Arial" w:hAnsi="Arial" w:cs="Arial"/>
          <w:lang w:val="es-CO"/>
        </w:rPr>
        <w:t>EL (LA)</w:t>
      </w:r>
      <w:permEnd w:id="2071817342"/>
      <w:r w:rsidRPr="00AA7888">
        <w:rPr>
          <w:rFonts w:ascii="Arial" w:hAnsi="Arial" w:cs="Arial"/>
          <w:lang w:val="es-CO"/>
        </w:rPr>
        <w:t xml:space="preserve"> ARRENDATARI</w:t>
      </w:r>
      <w:permStart w:id="666053875" w:edGrp="everyone"/>
      <w:r w:rsidRPr="00AA7888">
        <w:rPr>
          <w:rFonts w:ascii="Arial" w:hAnsi="Arial" w:cs="Arial"/>
          <w:lang w:val="es-CO"/>
        </w:rPr>
        <w:t>O(A)</w:t>
      </w:r>
      <w:permEnd w:id="666053875"/>
      <w:r w:rsidRPr="00AA7888">
        <w:rPr>
          <w:rFonts w:ascii="Arial" w:hAnsi="Arial" w:cs="Arial"/>
          <w:bCs/>
          <w:lang w:val="es-CO"/>
        </w:rPr>
        <w:t xml:space="preserve">. El incumplimiento dará lugar a la terminación del contrato y restitución del bien. </w:t>
      </w:r>
      <w:r w:rsidR="00835BC3">
        <w:rPr>
          <w:rFonts w:ascii="Arial" w:hAnsi="Arial" w:cs="Arial"/>
          <w:b/>
          <w:lang w:val="es-CO"/>
        </w:rPr>
        <w:t>VIGÉSIMA PRIMERA</w:t>
      </w:r>
      <w:r w:rsidRPr="00AA7888">
        <w:rPr>
          <w:rFonts w:ascii="Arial" w:hAnsi="Arial" w:cs="Arial"/>
          <w:b/>
          <w:bCs/>
          <w:spacing w:val="-2"/>
          <w:lang w:val="es-CO"/>
        </w:rPr>
        <w:t>: CAUSALES DE TERMINACIÓN</w:t>
      </w:r>
      <w:r w:rsidR="00463026" w:rsidRPr="00AA7888">
        <w:rPr>
          <w:rFonts w:ascii="Arial" w:hAnsi="Arial" w:cs="Arial"/>
          <w:b/>
          <w:bCs/>
          <w:spacing w:val="-2"/>
          <w:lang w:val="es-CO"/>
        </w:rPr>
        <w:t xml:space="preserve"> Y</w:t>
      </w:r>
      <w:r w:rsidR="00F027C6" w:rsidRPr="00AA7888">
        <w:rPr>
          <w:rFonts w:ascii="Arial" w:hAnsi="Arial" w:cs="Arial"/>
          <w:b/>
          <w:bCs/>
          <w:spacing w:val="-2"/>
          <w:lang w:val="es-CO"/>
        </w:rPr>
        <w:t>/O</w:t>
      </w:r>
      <w:r w:rsidR="00463026" w:rsidRPr="00AA7888">
        <w:rPr>
          <w:rFonts w:ascii="Arial" w:hAnsi="Arial" w:cs="Arial"/>
          <w:b/>
          <w:bCs/>
          <w:spacing w:val="-2"/>
          <w:lang w:val="es-CO"/>
        </w:rPr>
        <w:t xml:space="preserve"> </w:t>
      </w:r>
      <w:r w:rsidRPr="00AA7888">
        <w:rPr>
          <w:rFonts w:ascii="Arial" w:hAnsi="Arial" w:cs="Arial"/>
          <w:b/>
          <w:bCs/>
          <w:spacing w:val="-2"/>
          <w:lang w:val="es-CO"/>
        </w:rPr>
        <w:t>ANTICIPADA DEL CONTRATO.</w:t>
      </w:r>
      <w:r w:rsidRPr="00AA7888">
        <w:rPr>
          <w:rFonts w:ascii="Arial" w:hAnsi="Arial" w:cs="Arial"/>
          <w:bCs/>
          <w:spacing w:val="-2"/>
          <w:lang w:val="es-CO"/>
        </w:rPr>
        <w:t xml:space="preserve"> </w:t>
      </w:r>
      <w:r w:rsidRPr="00AA7888">
        <w:rPr>
          <w:rFonts w:ascii="Arial" w:hAnsi="Arial" w:cs="Arial"/>
          <w:iCs/>
          <w:lang w:eastAsia="es-ES"/>
        </w:rPr>
        <w:t xml:space="preserve">Son causales para terminar anticipadamente el presente contrato, dando lugar a la restitución inmediata del inmueble, las siguientes: a) </w:t>
      </w:r>
      <w:r w:rsidRPr="00AA7888">
        <w:rPr>
          <w:rFonts w:ascii="Arial" w:hAnsi="Arial" w:cs="Arial"/>
          <w:iCs/>
          <w:lang w:eastAsia="es-ES"/>
        </w:rPr>
        <w:lastRenderedPageBreak/>
        <w:t xml:space="preserve">Cuando las exigencias del servicio público lo requieran o la situación de orden público lo imponga; b) El incumplimiento de cualquiera de las obligaciones de </w:t>
      </w:r>
      <w:permStart w:id="1680165618" w:edGrp="everyone"/>
      <w:r w:rsidRPr="00AA7888">
        <w:rPr>
          <w:rFonts w:ascii="Arial" w:hAnsi="Arial" w:cs="Arial"/>
          <w:iCs/>
          <w:lang w:eastAsia="es-ES"/>
        </w:rPr>
        <w:t>EL (LA)</w:t>
      </w:r>
      <w:permEnd w:id="1680165618"/>
      <w:r w:rsidRPr="00AA7888">
        <w:rPr>
          <w:rFonts w:ascii="Arial" w:hAnsi="Arial" w:cs="Arial"/>
          <w:iCs/>
          <w:lang w:eastAsia="es-ES"/>
        </w:rPr>
        <w:t xml:space="preserve"> ARRENDATARI</w:t>
      </w:r>
      <w:permStart w:id="427112401" w:edGrp="everyone"/>
      <w:r w:rsidRPr="00AA7888">
        <w:rPr>
          <w:rFonts w:ascii="Arial" w:hAnsi="Arial" w:cs="Arial"/>
          <w:iCs/>
          <w:lang w:eastAsia="es-ES"/>
        </w:rPr>
        <w:t>O(A)</w:t>
      </w:r>
      <w:permEnd w:id="427112401"/>
      <w:r w:rsidRPr="00AA7888">
        <w:rPr>
          <w:rFonts w:ascii="Arial" w:hAnsi="Arial" w:cs="Arial"/>
          <w:iCs/>
          <w:lang w:eastAsia="es-ES"/>
        </w:rPr>
        <w:t>; c) Cuando se comprobare que la documentación aportada para la adjudicación fuere fraudulenta; d)</w:t>
      </w:r>
      <w:r w:rsidR="008D2B93" w:rsidRPr="00AA7888">
        <w:t xml:space="preserve"> </w:t>
      </w:r>
      <w:r w:rsidR="008D2B93" w:rsidRPr="00EF0DEA">
        <w:rPr>
          <w:rFonts w:ascii="Arial" w:hAnsi="Arial" w:cs="Arial"/>
          <w:iCs/>
          <w:lang w:eastAsia="es-ES"/>
        </w:rPr>
        <w:t xml:space="preserve">Por la renuencia en la </w:t>
      </w:r>
      <w:r w:rsidR="00F027C6" w:rsidRPr="00EF0DEA">
        <w:rPr>
          <w:rFonts w:ascii="Arial" w:hAnsi="Arial" w:cs="Arial"/>
          <w:iCs/>
          <w:lang w:eastAsia="es-ES"/>
        </w:rPr>
        <w:t>suscripción</w:t>
      </w:r>
      <w:r w:rsidR="008D2B93" w:rsidRPr="00EF0DEA">
        <w:rPr>
          <w:rFonts w:ascii="Arial" w:hAnsi="Arial" w:cs="Arial"/>
          <w:iCs/>
          <w:lang w:eastAsia="es-ES"/>
        </w:rPr>
        <w:t xml:space="preserve"> del acta de inicio se dará la terminación del contrato o se entenderá como desistimiento del contrato</w:t>
      </w:r>
      <w:r w:rsidRPr="00AA7888">
        <w:rPr>
          <w:rFonts w:ascii="Arial" w:hAnsi="Arial" w:cs="Arial"/>
          <w:iCs/>
          <w:lang w:eastAsia="es-ES"/>
        </w:rPr>
        <w:t xml:space="preserve"> </w:t>
      </w:r>
      <w:r w:rsidR="008D2B93" w:rsidRPr="00AA7888">
        <w:rPr>
          <w:rFonts w:ascii="Arial" w:hAnsi="Arial" w:cs="Arial"/>
          <w:iCs/>
          <w:lang w:eastAsia="es-ES"/>
        </w:rPr>
        <w:t xml:space="preserve">e) </w:t>
      </w:r>
      <w:r w:rsidRPr="00AA7888">
        <w:rPr>
          <w:rFonts w:ascii="Arial" w:hAnsi="Arial" w:cs="Arial"/>
          <w:iCs/>
          <w:lang w:eastAsia="es-ES"/>
        </w:rPr>
        <w:t xml:space="preserve">Por disolución o liquidación de persona jurídica de </w:t>
      </w:r>
      <w:permStart w:id="1358317160" w:edGrp="everyone"/>
      <w:r w:rsidRPr="00AA7888">
        <w:rPr>
          <w:rFonts w:ascii="Arial" w:hAnsi="Arial" w:cs="Arial"/>
          <w:iCs/>
          <w:lang w:eastAsia="es-ES"/>
        </w:rPr>
        <w:t>EL (LA)</w:t>
      </w:r>
      <w:permEnd w:id="1358317160"/>
      <w:r w:rsidRPr="00AA7888">
        <w:rPr>
          <w:rFonts w:ascii="Arial" w:hAnsi="Arial" w:cs="Arial"/>
          <w:iCs/>
          <w:lang w:eastAsia="es-ES"/>
        </w:rPr>
        <w:t xml:space="preserve"> ARRENDATARI</w:t>
      </w:r>
      <w:permStart w:id="1426141882" w:edGrp="everyone"/>
      <w:r w:rsidRPr="00AA7888">
        <w:rPr>
          <w:rFonts w:ascii="Arial" w:hAnsi="Arial" w:cs="Arial"/>
          <w:iCs/>
          <w:lang w:eastAsia="es-ES"/>
        </w:rPr>
        <w:t>O(A)</w:t>
      </w:r>
      <w:permEnd w:id="1426141882"/>
      <w:r w:rsidRPr="00AA7888">
        <w:rPr>
          <w:rFonts w:ascii="Arial" w:hAnsi="Arial" w:cs="Arial"/>
          <w:iCs/>
          <w:lang w:eastAsia="es-ES"/>
        </w:rPr>
        <w:t xml:space="preserve">; </w:t>
      </w:r>
      <w:r w:rsidR="008D2B93" w:rsidRPr="00AA7888">
        <w:rPr>
          <w:rFonts w:ascii="Arial" w:hAnsi="Arial" w:cs="Arial"/>
          <w:iCs/>
          <w:lang w:eastAsia="es-ES"/>
        </w:rPr>
        <w:t>f</w:t>
      </w:r>
      <w:r w:rsidRPr="00AA7888">
        <w:rPr>
          <w:rFonts w:ascii="Arial" w:hAnsi="Arial" w:cs="Arial"/>
          <w:iCs/>
          <w:lang w:eastAsia="es-ES"/>
        </w:rPr>
        <w:t xml:space="preserve">) Por liquidación forzosa de </w:t>
      </w:r>
      <w:permStart w:id="2134067945" w:edGrp="everyone"/>
      <w:r w:rsidRPr="00AA7888">
        <w:rPr>
          <w:rFonts w:ascii="Arial" w:hAnsi="Arial" w:cs="Arial"/>
          <w:iCs/>
          <w:lang w:eastAsia="es-ES"/>
        </w:rPr>
        <w:t>EL (LA)</w:t>
      </w:r>
      <w:permEnd w:id="2134067945"/>
      <w:r w:rsidRPr="00AA7888">
        <w:rPr>
          <w:rFonts w:ascii="Arial" w:hAnsi="Arial" w:cs="Arial"/>
          <w:iCs/>
          <w:lang w:eastAsia="es-ES"/>
        </w:rPr>
        <w:t xml:space="preserve"> ARRENDATARI</w:t>
      </w:r>
      <w:permStart w:id="1778001694" w:edGrp="everyone"/>
      <w:r w:rsidRPr="00AA7888">
        <w:rPr>
          <w:rFonts w:ascii="Arial" w:hAnsi="Arial" w:cs="Arial"/>
          <w:iCs/>
          <w:lang w:eastAsia="es-ES"/>
        </w:rPr>
        <w:t>O(A)</w:t>
      </w:r>
      <w:permEnd w:id="1778001694"/>
      <w:r w:rsidRPr="00AA7888">
        <w:rPr>
          <w:rFonts w:ascii="Arial" w:hAnsi="Arial" w:cs="Arial"/>
          <w:iCs/>
          <w:lang w:eastAsia="es-ES"/>
        </w:rPr>
        <w:t xml:space="preserve">; </w:t>
      </w:r>
      <w:r w:rsidR="008D2B93" w:rsidRPr="00AA7888">
        <w:rPr>
          <w:rFonts w:ascii="Arial" w:hAnsi="Arial" w:cs="Arial"/>
          <w:iCs/>
          <w:lang w:eastAsia="es-ES"/>
        </w:rPr>
        <w:t>g</w:t>
      </w:r>
      <w:r w:rsidRPr="00AA7888">
        <w:rPr>
          <w:rFonts w:ascii="Arial" w:hAnsi="Arial" w:cs="Arial"/>
          <w:iCs/>
          <w:lang w:eastAsia="es-ES"/>
        </w:rPr>
        <w:t xml:space="preserve">) Por embargos judiciales de </w:t>
      </w:r>
      <w:permStart w:id="732061065" w:edGrp="everyone"/>
      <w:r w:rsidRPr="00AA7888">
        <w:rPr>
          <w:rFonts w:ascii="Arial" w:hAnsi="Arial" w:cs="Arial"/>
          <w:iCs/>
          <w:lang w:eastAsia="es-ES"/>
        </w:rPr>
        <w:t>EL (LA)</w:t>
      </w:r>
      <w:permEnd w:id="732061065"/>
      <w:r w:rsidRPr="00AA7888">
        <w:rPr>
          <w:rFonts w:ascii="Arial" w:hAnsi="Arial" w:cs="Arial"/>
          <w:iCs/>
          <w:lang w:eastAsia="es-ES"/>
        </w:rPr>
        <w:t xml:space="preserve"> ARRENDATARI</w:t>
      </w:r>
      <w:permStart w:id="488187373" w:edGrp="everyone"/>
      <w:r w:rsidRPr="00AA7888">
        <w:rPr>
          <w:rFonts w:ascii="Arial" w:hAnsi="Arial" w:cs="Arial"/>
          <w:iCs/>
          <w:lang w:eastAsia="es-ES"/>
        </w:rPr>
        <w:t>O(A)</w:t>
      </w:r>
      <w:permEnd w:id="488187373"/>
      <w:r w:rsidRPr="00AA7888">
        <w:rPr>
          <w:rFonts w:ascii="Arial" w:hAnsi="Arial" w:cs="Arial"/>
          <w:iCs/>
          <w:lang w:eastAsia="es-ES"/>
        </w:rPr>
        <w:t xml:space="preserve"> que afecten el normal cumplimiento de las obligaciones surgidas por medio del presente contrato; </w:t>
      </w:r>
      <w:r w:rsidR="008D2B93" w:rsidRPr="00AA7888">
        <w:rPr>
          <w:rFonts w:ascii="Arial" w:hAnsi="Arial" w:cs="Arial"/>
          <w:iCs/>
          <w:lang w:eastAsia="es-ES"/>
        </w:rPr>
        <w:t>h</w:t>
      </w:r>
      <w:r w:rsidRPr="00AA7888">
        <w:rPr>
          <w:rFonts w:ascii="Arial" w:hAnsi="Arial" w:cs="Arial"/>
          <w:iCs/>
          <w:lang w:eastAsia="es-ES"/>
        </w:rPr>
        <w:t xml:space="preserve">) Por no mantener vigente las garantías de este contrato; </w:t>
      </w:r>
      <w:r w:rsidR="008D2B93" w:rsidRPr="00AA7888">
        <w:rPr>
          <w:rFonts w:ascii="Arial" w:hAnsi="Arial" w:cs="Arial"/>
          <w:iCs/>
          <w:lang w:eastAsia="es-ES"/>
        </w:rPr>
        <w:t>i</w:t>
      </w:r>
      <w:r w:rsidRPr="00AA7888">
        <w:rPr>
          <w:rFonts w:ascii="Arial" w:hAnsi="Arial" w:cs="Arial"/>
          <w:iCs/>
          <w:lang w:eastAsia="es-ES"/>
        </w:rPr>
        <w:t xml:space="preserve">) Por destrucción o deterioro del inmueble que haga imposible su utilización, </w:t>
      </w:r>
      <w:r w:rsidR="008D2B93" w:rsidRPr="00AA7888">
        <w:rPr>
          <w:rFonts w:ascii="Arial" w:hAnsi="Arial" w:cs="Arial"/>
          <w:iCs/>
          <w:lang w:eastAsia="es-ES"/>
        </w:rPr>
        <w:t>j</w:t>
      </w:r>
      <w:r w:rsidRPr="00AA7888">
        <w:rPr>
          <w:rFonts w:ascii="Arial" w:hAnsi="Arial" w:cs="Arial"/>
          <w:iCs/>
          <w:lang w:eastAsia="es-ES"/>
        </w:rPr>
        <w:t xml:space="preserve">) Por las causales especiales de terminación anticipada previstas en este contrato; </w:t>
      </w:r>
      <w:r w:rsidR="008D2B93" w:rsidRPr="00AA7888">
        <w:rPr>
          <w:rFonts w:ascii="Arial" w:hAnsi="Arial" w:cs="Arial"/>
          <w:iCs/>
          <w:lang w:eastAsia="es-ES"/>
        </w:rPr>
        <w:t>k</w:t>
      </w:r>
      <w:r w:rsidRPr="00AA7888">
        <w:rPr>
          <w:rFonts w:ascii="Arial" w:hAnsi="Arial" w:cs="Arial"/>
          <w:iCs/>
          <w:lang w:eastAsia="es-ES"/>
        </w:rPr>
        <w:t>)</w:t>
      </w:r>
      <w:r w:rsidR="00486F15" w:rsidRPr="00AA7888">
        <w:rPr>
          <w:rFonts w:ascii="Arial" w:hAnsi="Arial" w:cs="Arial"/>
          <w:lang w:val="es-CO"/>
        </w:rPr>
        <w:t xml:space="preserve"> </w:t>
      </w:r>
      <w:r w:rsidR="00486F15" w:rsidRPr="00EF0DEA">
        <w:rPr>
          <w:rFonts w:ascii="Arial" w:hAnsi="Arial" w:cs="Arial"/>
          <w:lang w:val="es-CO"/>
        </w:rPr>
        <w:t>Por ceder o subarrendar el inmueble objeto de este contrato, transferir su tenencia o permitir el uso por parte de terceros</w:t>
      </w:r>
      <w:r w:rsidR="00486F15" w:rsidRPr="00AA7888">
        <w:rPr>
          <w:rFonts w:ascii="Arial" w:hAnsi="Arial" w:cs="Arial"/>
          <w:lang w:val="es-CO"/>
        </w:rPr>
        <w:t xml:space="preserve"> </w:t>
      </w:r>
      <w:r w:rsidR="008D2B93" w:rsidRPr="00AA7888">
        <w:rPr>
          <w:rFonts w:ascii="Arial" w:hAnsi="Arial" w:cs="Arial"/>
          <w:lang w:val="es-CO"/>
        </w:rPr>
        <w:t>l</w:t>
      </w:r>
      <w:r w:rsidR="00486F15" w:rsidRPr="00AA7888">
        <w:rPr>
          <w:rFonts w:ascii="Arial" w:hAnsi="Arial" w:cs="Arial"/>
          <w:lang w:val="es-CO"/>
        </w:rPr>
        <w:t xml:space="preserve">) </w:t>
      </w:r>
      <w:r w:rsidRPr="00AA7888">
        <w:rPr>
          <w:rFonts w:ascii="Arial" w:hAnsi="Arial" w:cs="Arial"/>
          <w:iCs/>
          <w:lang w:eastAsia="es-ES"/>
        </w:rPr>
        <w:t xml:space="preserve">Por no ocupación del inmueble arrendado por parte de </w:t>
      </w:r>
      <w:permStart w:id="1802503804" w:edGrp="everyone"/>
      <w:r w:rsidRPr="00AA7888">
        <w:rPr>
          <w:rFonts w:ascii="Arial" w:hAnsi="Arial" w:cs="Arial"/>
          <w:iCs/>
          <w:lang w:eastAsia="es-ES"/>
        </w:rPr>
        <w:t>EL(LA)</w:t>
      </w:r>
      <w:permEnd w:id="1802503804"/>
      <w:r w:rsidRPr="00AA7888">
        <w:rPr>
          <w:rFonts w:ascii="Arial" w:hAnsi="Arial" w:cs="Arial"/>
          <w:iCs/>
          <w:lang w:eastAsia="es-ES"/>
        </w:rPr>
        <w:t xml:space="preserve"> ARRENDATARI</w:t>
      </w:r>
      <w:permStart w:id="933918635" w:edGrp="everyone"/>
      <w:r w:rsidRPr="00AA7888">
        <w:rPr>
          <w:rFonts w:ascii="Arial" w:hAnsi="Arial" w:cs="Arial"/>
          <w:iCs/>
          <w:lang w:eastAsia="es-ES"/>
        </w:rPr>
        <w:t>O(A)</w:t>
      </w:r>
      <w:permEnd w:id="933918635"/>
      <w:r w:rsidRPr="00AA7888">
        <w:rPr>
          <w:rFonts w:ascii="Arial" w:hAnsi="Arial" w:cs="Arial"/>
          <w:bCs/>
          <w:iCs/>
          <w:lang w:eastAsia="es-ES"/>
        </w:rPr>
        <w:t xml:space="preserve">, </w:t>
      </w:r>
      <w:r w:rsidRPr="00AA7888">
        <w:rPr>
          <w:rFonts w:ascii="Arial" w:hAnsi="Arial" w:cs="Arial"/>
          <w:iCs/>
          <w:lang w:eastAsia="es-ES"/>
        </w:rPr>
        <w:t xml:space="preserve">dentro de los sesenta (60) días calendario siguientes a la fecha de la suscripción del contrato o del acta de entrega; </w:t>
      </w:r>
      <w:r w:rsidR="008D2B93" w:rsidRPr="00AA7888">
        <w:rPr>
          <w:rFonts w:ascii="Arial" w:hAnsi="Arial" w:cs="Arial"/>
          <w:iCs/>
          <w:lang w:eastAsia="es-ES"/>
        </w:rPr>
        <w:t>m</w:t>
      </w:r>
      <w:r w:rsidRPr="00AA7888">
        <w:rPr>
          <w:rFonts w:ascii="Arial" w:hAnsi="Arial" w:cs="Arial"/>
          <w:iCs/>
          <w:lang w:eastAsia="es-ES"/>
        </w:rPr>
        <w:t xml:space="preserve">) Por solicitud de EL ARRENDADOR para ser utilizado en fines propios, </w:t>
      </w:r>
      <w:r w:rsidR="008D2B93" w:rsidRPr="00AA7888">
        <w:rPr>
          <w:rFonts w:ascii="Arial" w:hAnsi="Arial" w:cs="Arial"/>
          <w:iCs/>
          <w:lang w:eastAsia="es-ES"/>
        </w:rPr>
        <w:t>n</w:t>
      </w:r>
      <w:r w:rsidRPr="00AA7888">
        <w:rPr>
          <w:rFonts w:ascii="Arial" w:hAnsi="Arial" w:cs="Arial"/>
          <w:iCs/>
          <w:lang w:eastAsia="es-ES"/>
        </w:rPr>
        <w:t xml:space="preserve">) El desuso del inmueble en virtud del contrato de arrendamiento por parte de </w:t>
      </w:r>
      <w:permStart w:id="1480470189" w:edGrp="everyone"/>
      <w:r w:rsidRPr="00AA7888">
        <w:rPr>
          <w:rFonts w:ascii="Arial" w:hAnsi="Arial" w:cs="Arial"/>
          <w:iCs/>
          <w:lang w:eastAsia="es-ES"/>
        </w:rPr>
        <w:t>EL(LA)</w:t>
      </w:r>
      <w:permEnd w:id="1480470189"/>
      <w:r w:rsidRPr="00AA7888">
        <w:rPr>
          <w:rFonts w:ascii="Arial" w:hAnsi="Arial" w:cs="Arial"/>
          <w:iCs/>
          <w:lang w:eastAsia="es-ES"/>
        </w:rPr>
        <w:t xml:space="preserve"> ARRENDATARI</w:t>
      </w:r>
      <w:permStart w:id="1931811694" w:edGrp="everyone"/>
      <w:r w:rsidRPr="00AA7888">
        <w:rPr>
          <w:rFonts w:ascii="Arial" w:hAnsi="Arial" w:cs="Arial"/>
          <w:iCs/>
          <w:lang w:eastAsia="es-ES"/>
        </w:rPr>
        <w:t>O(A)</w:t>
      </w:r>
      <w:permEnd w:id="1931811694"/>
      <w:r w:rsidRPr="00AA7888">
        <w:rPr>
          <w:rFonts w:ascii="Arial" w:hAnsi="Arial" w:cs="Arial"/>
          <w:bCs/>
          <w:iCs/>
          <w:lang w:eastAsia="es-ES"/>
        </w:rPr>
        <w:t>,</w:t>
      </w:r>
      <w:r w:rsidRPr="00AA7888">
        <w:rPr>
          <w:rFonts w:ascii="Arial" w:hAnsi="Arial" w:cs="Arial"/>
          <w:iCs/>
          <w:lang w:eastAsia="es-ES"/>
        </w:rPr>
        <w:t xml:space="preserve"> será causal para la terminación del mismo, </w:t>
      </w:r>
      <w:r w:rsidR="008D2B93" w:rsidRPr="00AA7888">
        <w:rPr>
          <w:rFonts w:ascii="Arial" w:hAnsi="Arial" w:cs="Arial"/>
          <w:iCs/>
          <w:lang w:eastAsia="es-ES"/>
        </w:rPr>
        <w:t>ñ</w:t>
      </w:r>
      <w:r w:rsidRPr="00AA7888">
        <w:rPr>
          <w:rFonts w:ascii="Arial" w:hAnsi="Arial" w:cs="Arial"/>
          <w:iCs/>
          <w:lang w:eastAsia="es-ES"/>
        </w:rPr>
        <w:t xml:space="preserve">) En caso que el inmueble se destine a objeto </w:t>
      </w:r>
      <w:r w:rsidRPr="00AA7888">
        <w:rPr>
          <w:rFonts w:ascii="Arial" w:hAnsi="Arial" w:cs="Arial"/>
          <w:iCs/>
          <w:lang w:eastAsia="es-ES"/>
        </w:rPr>
        <w:lastRenderedPageBreak/>
        <w:t>diferente al estipulado en este contrato,</w:t>
      </w:r>
      <w:r w:rsidRPr="00AA7888">
        <w:rPr>
          <w:rFonts w:ascii="Arial" w:hAnsi="Arial" w:cs="Arial"/>
          <w:iCs/>
          <w:lang w:val="es-CO" w:eastAsia="es-ES"/>
        </w:rPr>
        <w:t xml:space="preserve"> </w:t>
      </w:r>
      <w:r w:rsidRPr="00AA7888">
        <w:rPr>
          <w:rFonts w:ascii="Arial" w:hAnsi="Arial" w:cs="Arial"/>
          <w:iCs/>
          <w:lang w:eastAsia="es-ES"/>
        </w:rPr>
        <w:t xml:space="preserve"> </w:t>
      </w:r>
      <w:r w:rsidR="008D2B93" w:rsidRPr="00AA7888">
        <w:rPr>
          <w:rFonts w:ascii="Arial" w:hAnsi="Arial" w:cs="Arial"/>
          <w:iCs/>
          <w:lang w:eastAsia="es-ES"/>
        </w:rPr>
        <w:t>o</w:t>
      </w:r>
      <w:r w:rsidRPr="00AA7888">
        <w:rPr>
          <w:rFonts w:ascii="Arial" w:hAnsi="Arial" w:cs="Arial"/>
          <w:iCs/>
          <w:lang w:eastAsia="es-ES"/>
        </w:rPr>
        <w:t>)</w:t>
      </w:r>
      <w:r w:rsidRPr="00AA7888">
        <w:rPr>
          <w:rFonts w:ascii="Arial" w:hAnsi="Arial" w:cs="Arial"/>
        </w:rPr>
        <w:t xml:space="preserve"> </w:t>
      </w:r>
      <w:r w:rsidRPr="00AA7888">
        <w:rPr>
          <w:rFonts w:ascii="Arial" w:hAnsi="Arial" w:cs="Arial"/>
          <w:iCs/>
          <w:lang w:eastAsia="es-ES"/>
        </w:rPr>
        <w:t xml:space="preserve">En el caso en que EL ARRENDADOR requiera el inmueble para ejercer las funciones que le son propias y </w:t>
      </w:r>
      <w:r w:rsidR="008D2B93" w:rsidRPr="00AA7888">
        <w:rPr>
          <w:rFonts w:ascii="Arial" w:hAnsi="Arial" w:cs="Arial"/>
          <w:iCs/>
          <w:lang w:eastAsia="es-ES"/>
        </w:rPr>
        <w:t>p</w:t>
      </w:r>
      <w:r w:rsidRPr="00AA7888">
        <w:rPr>
          <w:rFonts w:ascii="Arial" w:hAnsi="Arial" w:cs="Arial"/>
          <w:iCs/>
          <w:lang w:eastAsia="es-ES"/>
        </w:rPr>
        <w:t xml:space="preserve">) Para los beneficiarios del programa de reubicación de venteros ambulantes en los Centros Comerciales Populares, el concepto desfavorable del estudio socioeconómico verificado en cualquier momento de la ejecución del presente contrato. </w:t>
      </w:r>
      <w:permStart w:id="1013656640" w:edGrp="everyone"/>
      <w:r w:rsidR="008D2B93" w:rsidRPr="00AA7888">
        <w:rPr>
          <w:rFonts w:ascii="Arial" w:hAnsi="Arial" w:cs="Arial"/>
          <w:iCs/>
          <w:lang w:eastAsia="es-ES"/>
        </w:rPr>
        <w:t>q</w:t>
      </w:r>
      <w:r w:rsidRPr="00AA7888">
        <w:rPr>
          <w:rFonts w:ascii="Arial" w:hAnsi="Arial" w:cs="Arial"/>
          <w:iCs/>
          <w:lang w:eastAsia="es-ES"/>
        </w:rPr>
        <w:t>) Digite un literal en caso de ser necesario, de lo contrario borrar</w:t>
      </w:r>
      <w:permEnd w:id="1013656640"/>
      <w:r w:rsidRPr="00AA7888">
        <w:rPr>
          <w:rFonts w:ascii="Arial" w:hAnsi="Arial" w:cs="Arial"/>
          <w:iCs/>
          <w:lang w:eastAsia="es-ES"/>
        </w:rPr>
        <w:t xml:space="preserve"> </w:t>
      </w:r>
      <w:r w:rsidRPr="00AA7888">
        <w:rPr>
          <w:rFonts w:ascii="Arial" w:hAnsi="Arial" w:cs="Arial"/>
          <w:b/>
          <w:bCs/>
          <w:iCs/>
          <w:lang w:eastAsia="es-ES"/>
        </w:rPr>
        <w:t>PARÁGRAFO</w:t>
      </w:r>
      <w:r w:rsidR="00BD5ECB" w:rsidRPr="00AA7888">
        <w:rPr>
          <w:rFonts w:ascii="Arial" w:hAnsi="Arial" w:cs="Arial"/>
          <w:b/>
          <w:bCs/>
          <w:iCs/>
          <w:lang w:eastAsia="es-ES"/>
        </w:rPr>
        <w:t xml:space="preserve"> PRIMERO</w:t>
      </w:r>
      <w:r w:rsidRPr="00AA7888">
        <w:rPr>
          <w:rFonts w:ascii="Arial" w:hAnsi="Arial" w:cs="Arial"/>
          <w:b/>
          <w:bCs/>
          <w:iCs/>
          <w:lang w:eastAsia="es-ES"/>
        </w:rPr>
        <w:t>:</w:t>
      </w:r>
      <w:r w:rsidRPr="00AA7888">
        <w:rPr>
          <w:rFonts w:ascii="Arial" w:hAnsi="Arial" w:cs="Arial"/>
          <w:bCs/>
          <w:iCs/>
          <w:lang w:eastAsia="es-ES"/>
        </w:rPr>
        <w:t xml:space="preserve"> </w:t>
      </w:r>
      <w:permStart w:id="272173149" w:edGrp="everyone"/>
      <w:r w:rsidRPr="00AA7888">
        <w:rPr>
          <w:rFonts w:ascii="Arial" w:hAnsi="Arial" w:cs="Arial"/>
          <w:iCs/>
          <w:lang w:eastAsia="es-ES"/>
        </w:rPr>
        <w:t>EL (LA)</w:t>
      </w:r>
      <w:permEnd w:id="272173149"/>
      <w:r w:rsidRPr="00AA7888">
        <w:rPr>
          <w:rFonts w:ascii="Arial" w:hAnsi="Arial" w:cs="Arial"/>
          <w:iCs/>
          <w:lang w:eastAsia="es-ES"/>
        </w:rPr>
        <w:t xml:space="preserve"> ARRENDATARI</w:t>
      </w:r>
      <w:permStart w:id="1852900271" w:edGrp="everyone"/>
      <w:r w:rsidRPr="00AA7888">
        <w:rPr>
          <w:rFonts w:ascii="Arial" w:hAnsi="Arial" w:cs="Arial"/>
          <w:iCs/>
          <w:lang w:eastAsia="es-ES"/>
        </w:rPr>
        <w:t>O(A)</w:t>
      </w:r>
      <w:permEnd w:id="1852900271"/>
      <w:r w:rsidRPr="00AA7888">
        <w:rPr>
          <w:rFonts w:ascii="Arial" w:hAnsi="Arial" w:cs="Arial"/>
          <w:iCs/>
          <w:lang w:eastAsia="es-ES"/>
        </w:rPr>
        <w:t xml:space="preserve"> está facultado para solicitar la terminación anticipada del presente contrato. Para el efecto, manifestará por escrito su interés de restituir el inmueble otorgado en arrendamiento con una antelación no inferior a tres (3) meses a la fecha de restitución proyectada. En este caso no habrá lugar a indemnización alguna. No obstante, para que proceda la solicitud de </w:t>
      </w:r>
      <w:permStart w:id="808927447" w:edGrp="everyone"/>
      <w:r w:rsidRPr="00AA7888">
        <w:rPr>
          <w:rFonts w:ascii="Arial" w:hAnsi="Arial" w:cs="Arial"/>
          <w:iCs/>
          <w:lang w:eastAsia="es-ES"/>
        </w:rPr>
        <w:t>EL (LA)</w:t>
      </w:r>
      <w:permEnd w:id="808927447"/>
      <w:r w:rsidRPr="00AA7888">
        <w:rPr>
          <w:rFonts w:ascii="Arial" w:hAnsi="Arial" w:cs="Arial"/>
          <w:iCs/>
          <w:lang w:eastAsia="es-ES"/>
        </w:rPr>
        <w:t xml:space="preserve"> ARRENDATARI</w:t>
      </w:r>
      <w:permStart w:id="1557224606" w:edGrp="everyone"/>
      <w:r w:rsidRPr="00AA7888">
        <w:rPr>
          <w:rFonts w:ascii="Arial" w:hAnsi="Arial" w:cs="Arial"/>
          <w:iCs/>
          <w:lang w:eastAsia="es-ES"/>
        </w:rPr>
        <w:t>O(A)</w:t>
      </w:r>
      <w:permEnd w:id="1557224606"/>
      <w:r w:rsidRPr="00AA7888">
        <w:rPr>
          <w:rFonts w:ascii="Arial" w:hAnsi="Arial" w:cs="Arial"/>
          <w:bCs/>
          <w:iCs/>
          <w:lang w:eastAsia="es-ES"/>
        </w:rPr>
        <w:t>,</w:t>
      </w:r>
      <w:r w:rsidRPr="00AA7888">
        <w:rPr>
          <w:rFonts w:ascii="Arial" w:hAnsi="Arial" w:cs="Arial"/>
          <w:iCs/>
          <w:lang w:eastAsia="es-ES"/>
        </w:rPr>
        <w:t xml:space="preserve"> deberá encontrarse al día en el pago de los cánones de arrendamiento y demás obligaciones derivadas de este contrato.</w:t>
      </w:r>
      <w:r w:rsidRPr="00AA7888">
        <w:rPr>
          <w:rFonts w:ascii="Arial" w:hAnsi="Arial" w:cs="Arial"/>
          <w:i/>
          <w:iCs/>
          <w:lang w:eastAsia="es-ES"/>
        </w:rPr>
        <w:t xml:space="preserve"> </w:t>
      </w:r>
      <w:r w:rsidR="00C51A03" w:rsidRPr="00AA7888">
        <w:rPr>
          <w:rFonts w:ascii="Arial" w:hAnsi="Arial" w:cs="Arial"/>
          <w:b/>
          <w:bCs/>
          <w:lang w:val="es-CO"/>
        </w:rPr>
        <w:t>VIGÉSIMA</w:t>
      </w:r>
      <w:r w:rsidR="00835BC3">
        <w:rPr>
          <w:rFonts w:ascii="Arial" w:hAnsi="Arial" w:cs="Arial"/>
          <w:b/>
          <w:bCs/>
          <w:lang w:val="es-CO"/>
        </w:rPr>
        <w:t xml:space="preserve"> SEGUNDA</w:t>
      </w:r>
      <w:r w:rsidRPr="00AA7888">
        <w:rPr>
          <w:rFonts w:ascii="Arial" w:hAnsi="Arial" w:cs="Arial"/>
          <w:b/>
          <w:bCs/>
          <w:spacing w:val="-2"/>
          <w:lang w:val="es-CO"/>
        </w:rPr>
        <w:t>: RÉGIMEN LEGAL DE INHABILIDADES E INCOMPATIBILIDADES.</w:t>
      </w:r>
      <w:r w:rsidRPr="00AA7888">
        <w:rPr>
          <w:rFonts w:ascii="Arial" w:hAnsi="Arial" w:cs="Arial"/>
          <w:bCs/>
          <w:spacing w:val="-2"/>
          <w:lang w:val="es-CO"/>
        </w:rPr>
        <w:t xml:space="preserve"> </w:t>
      </w:r>
      <w:r w:rsidRPr="00AA7888">
        <w:rPr>
          <w:rFonts w:ascii="Arial" w:hAnsi="Arial" w:cs="Arial"/>
          <w:spacing w:val="-2"/>
          <w:lang w:val="es-CO"/>
        </w:rPr>
        <w:t xml:space="preserve">Las partes dejan expresa constancia bajo la gravedad del juramento que se entiende prestado con la firma de este contrato, que no se encuentran incursas en ninguna de las causales de inhabilidad e incompatibilidad de que tratan la Ley 80 de 1993 y las demás disposiciones legales vigentes. </w:t>
      </w:r>
      <w:r w:rsidRPr="00AA7888">
        <w:rPr>
          <w:rFonts w:ascii="Arial" w:hAnsi="Arial" w:cs="Arial"/>
          <w:b/>
          <w:bCs/>
          <w:spacing w:val="-2"/>
          <w:lang w:val="es-CO"/>
        </w:rPr>
        <w:t>VIGÉSIMA</w:t>
      </w:r>
      <w:r w:rsidR="00673994" w:rsidRPr="00AA7888">
        <w:rPr>
          <w:rFonts w:ascii="Arial" w:hAnsi="Arial" w:cs="Arial"/>
          <w:b/>
          <w:bCs/>
          <w:spacing w:val="-2"/>
          <w:lang w:val="es-CO"/>
        </w:rPr>
        <w:t xml:space="preserve"> </w:t>
      </w:r>
      <w:r w:rsidR="00835BC3">
        <w:rPr>
          <w:rFonts w:ascii="Arial" w:hAnsi="Arial" w:cs="Arial"/>
          <w:b/>
          <w:bCs/>
          <w:spacing w:val="-2"/>
          <w:lang w:val="es-CO"/>
        </w:rPr>
        <w:t>TERCERA</w:t>
      </w:r>
      <w:r w:rsidR="00C51A03">
        <w:rPr>
          <w:rFonts w:ascii="Arial" w:hAnsi="Arial" w:cs="Arial"/>
          <w:b/>
          <w:bCs/>
          <w:spacing w:val="-2"/>
          <w:lang w:val="es-CO"/>
        </w:rPr>
        <w:t xml:space="preserve">: </w:t>
      </w:r>
      <w:r w:rsidRPr="00AA7888">
        <w:rPr>
          <w:rFonts w:ascii="Arial" w:hAnsi="Arial" w:cs="Arial"/>
          <w:b/>
          <w:bCs/>
          <w:spacing w:val="-2"/>
          <w:lang w:val="es-CO"/>
        </w:rPr>
        <w:t xml:space="preserve">PRIMA Y/O COMPENSACIÓN. </w:t>
      </w:r>
      <w:permStart w:id="1466763806" w:edGrp="everyone"/>
      <w:r w:rsidRPr="00AA7888">
        <w:rPr>
          <w:rFonts w:ascii="Arial" w:hAnsi="Arial" w:cs="Arial"/>
          <w:bCs/>
          <w:spacing w:val="-2"/>
          <w:lang w:val="es-CO"/>
        </w:rPr>
        <w:t>EL(LA)</w:t>
      </w:r>
      <w:permEnd w:id="1466763806"/>
      <w:r w:rsidRPr="00AA7888">
        <w:rPr>
          <w:rFonts w:ascii="Arial" w:hAnsi="Arial" w:cs="Arial"/>
          <w:bCs/>
          <w:spacing w:val="-2"/>
          <w:lang w:val="es-CO"/>
        </w:rPr>
        <w:t xml:space="preserve"> </w:t>
      </w:r>
      <w:r w:rsidRPr="00AA7888">
        <w:rPr>
          <w:rFonts w:ascii="Arial" w:hAnsi="Arial" w:cs="Arial"/>
          <w:bCs/>
          <w:spacing w:val="-2"/>
          <w:lang w:val="es-CO"/>
        </w:rPr>
        <w:lastRenderedPageBreak/>
        <w:t>ARRENDATARI</w:t>
      </w:r>
      <w:permStart w:id="339617707" w:edGrp="everyone"/>
      <w:r w:rsidRPr="00AA7888">
        <w:rPr>
          <w:rFonts w:ascii="Arial" w:hAnsi="Arial" w:cs="Arial"/>
          <w:bCs/>
          <w:spacing w:val="-2"/>
          <w:lang w:val="es-CO"/>
        </w:rPr>
        <w:t>O(A)</w:t>
      </w:r>
      <w:permEnd w:id="339617707"/>
      <w:r w:rsidRPr="00AA7888">
        <w:rPr>
          <w:rFonts w:ascii="Arial" w:hAnsi="Arial" w:cs="Arial"/>
          <w:b/>
          <w:bCs/>
          <w:spacing w:val="-2"/>
          <w:lang w:val="es-CO"/>
        </w:rPr>
        <w:t xml:space="preserve"> </w:t>
      </w:r>
      <w:r w:rsidRPr="00AA7888">
        <w:rPr>
          <w:rFonts w:ascii="Arial" w:hAnsi="Arial" w:cs="Arial"/>
          <w:bCs/>
          <w:spacing w:val="-2"/>
          <w:lang w:val="es-CO"/>
        </w:rPr>
        <w:t>manifiesta que no tiene derecho a prima, ni compensación alguna por la terminación del contrato, entrega del inmueble al vencimiento del plazo o por la ocurrencia de una, cualquiera de las causales de restitución del inmueble.</w:t>
      </w:r>
      <w:r w:rsidRPr="00AA7888">
        <w:rPr>
          <w:rFonts w:ascii="Arial" w:hAnsi="Arial" w:cs="Arial"/>
          <w:b/>
          <w:bCs/>
          <w:spacing w:val="-2"/>
          <w:lang w:val="es-CO"/>
        </w:rPr>
        <w:t xml:space="preserve"> VIGÉSIMA</w:t>
      </w:r>
      <w:r w:rsidR="00673994" w:rsidRPr="00AA7888">
        <w:rPr>
          <w:rFonts w:ascii="Arial" w:hAnsi="Arial" w:cs="Arial"/>
          <w:b/>
          <w:bCs/>
          <w:spacing w:val="-2"/>
          <w:lang w:val="es-CO"/>
        </w:rPr>
        <w:t xml:space="preserve"> </w:t>
      </w:r>
      <w:r w:rsidR="00835BC3">
        <w:rPr>
          <w:rFonts w:ascii="Arial" w:hAnsi="Arial" w:cs="Arial"/>
          <w:b/>
          <w:bCs/>
          <w:spacing w:val="-2"/>
          <w:lang w:val="es-CO"/>
        </w:rPr>
        <w:t>CUARTA</w:t>
      </w:r>
      <w:r w:rsidRPr="00AA7888">
        <w:rPr>
          <w:rFonts w:ascii="Arial" w:hAnsi="Arial" w:cs="Arial"/>
          <w:b/>
          <w:bCs/>
          <w:spacing w:val="-2"/>
          <w:lang w:val="es-CO"/>
        </w:rPr>
        <w:t>: SUPERVISIÓN E INSPECCIÓN.</w:t>
      </w:r>
      <w:r w:rsidRPr="00AA7888">
        <w:rPr>
          <w:rFonts w:ascii="Arial" w:hAnsi="Arial" w:cs="Arial"/>
          <w:lang w:val="es-MX"/>
        </w:rPr>
        <w:t xml:space="preserve"> </w:t>
      </w:r>
      <w:r w:rsidRPr="00EF0DEA">
        <w:rPr>
          <w:rFonts w:ascii="Arial" w:hAnsi="Arial" w:cs="Arial"/>
          <w:lang w:val="es-MX"/>
        </w:rPr>
        <w:t xml:space="preserve">La vigilancia técnica, administrativa, financiera, contable y jurídica sobre el presente contrato será ejercida por un servidor público designado mediante oficio por la Secretaría de Suministros y Servicios, el cual deberá velar por el cumplimiento de las obligaciones contractuales e informar sobre su incumplimiento y de toda irregularidad que se presente sobre hechos imputables a </w:t>
      </w:r>
      <w:permStart w:id="1138119626" w:edGrp="everyone"/>
      <w:r w:rsidRPr="00EF0DEA">
        <w:rPr>
          <w:rFonts w:ascii="Arial" w:hAnsi="Arial" w:cs="Arial"/>
          <w:lang w:val="es-MX"/>
        </w:rPr>
        <w:t>EL (LA)</w:t>
      </w:r>
      <w:permEnd w:id="1138119626"/>
      <w:r w:rsidRPr="00EF0DEA">
        <w:rPr>
          <w:rFonts w:ascii="Arial" w:hAnsi="Arial" w:cs="Arial"/>
          <w:lang w:val="es-MX"/>
        </w:rPr>
        <w:t xml:space="preserve"> ARRENDATARI</w:t>
      </w:r>
      <w:permStart w:id="1215440846" w:edGrp="everyone"/>
      <w:r w:rsidRPr="00EF0DEA">
        <w:rPr>
          <w:rFonts w:ascii="Arial" w:hAnsi="Arial" w:cs="Arial"/>
          <w:lang w:val="es-MX"/>
        </w:rPr>
        <w:t>O(A)</w:t>
      </w:r>
      <w:permEnd w:id="1215440846"/>
      <w:r w:rsidRPr="00EF0DEA">
        <w:rPr>
          <w:rFonts w:ascii="Arial" w:hAnsi="Arial" w:cs="Arial"/>
          <w:lang w:val="es-MX"/>
        </w:rPr>
        <w:t xml:space="preserve">, que pueda causar perjuicios al MUNICIPIO DE MEDELLÍN, como propietario del inmueble y cumplir con las demás disposiciones en materia de supervisión. EL MUNICIPIO DE MEDELLÍN se reserva el derecho de inspeccionar la parte física del inmueble y su ocupación, independientemente de la supervisión del contrato, con el fin de realizar las verificaciones requeridas al respecto como propietario del inmueble. </w:t>
      </w:r>
      <w:r w:rsidR="00673994" w:rsidRPr="00AA7888">
        <w:rPr>
          <w:rFonts w:ascii="Arial" w:hAnsi="Arial" w:cs="Arial"/>
          <w:b/>
          <w:bCs/>
          <w:spacing w:val="-2"/>
          <w:lang w:val="es-CO"/>
        </w:rPr>
        <w:t xml:space="preserve">VIGÉSIMA </w:t>
      </w:r>
      <w:r w:rsidR="00835BC3">
        <w:rPr>
          <w:rFonts w:ascii="Arial" w:hAnsi="Arial" w:cs="Arial"/>
          <w:b/>
          <w:bCs/>
          <w:spacing w:val="-2"/>
          <w:lang w:val="es-CO"/>
        </w:rPr>
        <w:t>QUINTA</w:t>
      </w:r>
      <w:r w:rsidRPr="00AA7888">
        <w:rPr>
          <w:rFonts w:ascii="Arial" w:hAnsi="Arial" w:cs="Arial"/>
          <w:b/>
          <w:bCs/>
          <w:spacing w:val="-2"/>
          <w:lang w:val="es-CO"/>
        </w:rPr>
        <w:t xml:space="preserve">: </w:t>
      </w:r>
      <w:r w:rsidRPr="00AA7888">
        <w:rPr>
          <w:rFonts w:ascii="Arial" w:hAnsi="Arial" w:cs="Arial"/>
          <w:b/>
          <w:lang w:val="es-CO"/>
        </w:rPr>
        <w:t>MÉRITO EJECUTIVO.</w:t>
      </w:r>
      <w:r w:rsidRPr="00AA7888">
        <w:rPr>
          <w:rFonts w:ascii="Arial" w:hAnsi="Arial" w:cs="Arial"/>
          <w:lang w:val="es-CO"/>
        </w:rPr>
        <w:t xml:space="preserve"> El presente contrato de arrendamiento presta mérito ejecutivo de acuerdo con la Ley y para efectos del cumplimiento de las obligaciones en él contenidas. </w:t>
      </w:r>
      <w:r w:rsidR="00673994" w:rsidRPr="00AA7888">
        <w:rPr>
          <w:rFonts w:ascii="Arial" w:hAnsi="Arial" w:cs="Arial"/>
          <w:b/>
          <w:lang w:val="es-CO"/>
        </w:rPr>
        <w:t xml:space="preserve">VIGÉSIMA </w:t>
      </w:r>
      <w:r w:rsidR="00835BC3">
        <w:rPr>
          <w:rFonts w:ascii="Arial" w:hAnsi="Arial" w:cs="Arial"/>
          <w:b/>
          <w:lang w:val="es-CO"/>
        </w:rPr>
        <w:t>SEXTA</w:t>
      </w:r>
      <w:r w:rsidRPr="00AA7888">
        <w:rPr>
          <w:rFonts w:ascii="Arial" w:hAnsi="Arial" w:cs="Arial"/>
          <w:b/>
        </w:rPr>
        <w:t xml:space="preserve">: </w:t>
      </w:r>
      <w:r w:rsidRPr="00AA7888">
        <w:rPr>
          <w:rFonts w:ascii="Arial" w:hAnsi="Arial" w:cs="Arial"/>
          <w:b/>
          <w:lang w:val="es-CO"/>
        </w:rPr>
        <w:t>VÍNCULO LABORAL.</w:t>
      </w:r>
      <w:r w:rsidRPr="00AA7888">
        <w:rPr>
          <w:rFonts w:ascii="Arial" w:hAnsi="Arial" w:cs="Arial"/>
          <w:lang w:val="es-CO"/>
        </w:rPr>
        <w:t xml:space="preserve"> EL ARRENDADOR</w:t>
      </w:r>
      <w:r w:rsidR="00F027C6" w:rsidRPr="00AA7888">
        <w:rPr>
          <w:rFonts w:ascii="Arial" w:hAnsi="Arial" w:cs="Arial"/>
          <w:lang w:val="es-CO"/>
        </w:rPr>
        <w:t>, sus empleados, dependientes, subordinados, entre otros;</w:t>
      </w:r>
      <w:r w:rsidRPr="00AA7888">
        <w:rPr>
          <w:rFonts w:ascii="Arial" w:hAnsi="Arial" w:cs="Arial"/>
          <w:lang w:val="es-CO"/>
        </w:rPr>
        <w:t xml:space="preserve"> no adquiere</w:t>
      </w:r>
      <w:r w:rsidR="00F027C6" w:rsidRPr="00AA7888">
        <w:rPr>
          <w:rFonts w:ascii="Arial" w:hAnsi="Arial" w:cs="Arial"/>
          <w:lang w:val="es-CO"/>
        </w:rPr>
        <w:t>n</w:t>
      </w:r>
      <w:r w:rsidRPr="00AA7888">
        <w:rPr>
          <w:rFonts w:ascii="Arial" w:hAnsi="Arial" w:cs="Arial"/>
          <w:lang w:val="es-CO"/>
        </w:rPr>
        <w:t xml:space="preserve"> ningún vínculo o re</w:t>
      </w:r>
      <w:r w:rsidRPr="00AA7888">
        <w:rPr>
          <w:rFonts w:ascii="Arial" w:hAnsi="Arial" w:cs="Arial"/>
          <w:lang w:val="es-CO"/>
        </w:rPr>
        <w:lastRenderedPageBreak/>
        <w:t xml:space="preserve">lación de carácter laboral con </w:t>
      </w:r>
      <w:permStart w:id="883126994" w:edGrp="everyone"/>
      <w:r w:rsidRPr="00AA7888">
        <w:rPr>
          <w:rFonts w:ascii="Arial" w:hAnsi="Arial" w:cs="Arial"/>
          <w:lang w:val="es-CO"/>
        </w:rPr>
        <w:t>EL (LA)</w:t>
      </w:r>
      <w:permEnd w:id="883126994"/>
      <w:r w:rsidRPr="00AA7888">
        <w:rPr>
          <w:rFonts w:ascii="Arial" w:hAnsi="Arial" w:cs="Arial"/>
          <w:lang w:val="es-CO"/>
        </w:rPr>
        <w:t xml:space="preserve"> ARRENDATARI</w:t>
      </w:r>
      <w:permStart w:id="8657577" w:edGrp="everyone"/>
      <w:r w:rsidRPr="00AA7888">
        <w:rPr>
          <w:rFonts w:ascii="Arial" w:hAnsi="Arial" w:cs="Arial"/>
          <w:lang w:val="es-CO"/>
        </w:rPr>
        <w:t>O(A)</w:t>
      </w:r>
      <w:permEnd w:id="8657577"/>
      <w:r w:rsidRPr="00AA7888">
        <w:rPr>
          <w:rFonts w:ascii="Arial" w:hAnsi="Arial" w:cs="Arial"/>
          <w:lang w:val="es-CO"/>
        </w:rPr>
        <w:t xml:space="preserve"> ni con el personal que él designe para el cumplimiento de las obligaciones derivadas del presente contrato. </w:t>
      </w:r>
      <w:r w:rsidR="00673994" w:rsidRPr="00AA7888">
        <w:rPr>
          <w:rFonts w:ascii="Arial" w:hAnsi="Arial" w:cs="Arial"/>
          <w:b/>
          <w:lang w:val="es-CO"/>
        </w:rPr>
        <w:t xml:space="preserve">VIGÉSIMA </w:t>
      </w:r>
      <w:r w:rsidR="00835BC3">
        <w:rPr>
          <w:rFonts w:ascii="Arial" w:hAnsi="Arial" w:cs="Arial"/>
          <w:b/>
          <w:lang w:val="es-CO"/>
        </w:rPr>
        <w:t>SÉTIMA</w:t>
      </w:r>
      <w:r w:rsidR="0013580B" w:rsidRPr="00AA7888">
        <w:rPr>
          <w:rFonts w:ascii="Arial" w:hAnsi="Arial" w:cs="Arial"/>
          <w:b/>
          <w:lang w:val="es-CO"/>
        </w:rPr>
        <w:t>: INDEMNIDAD.</w:t>
      </w:r>
      <w:r w:rsidRPr="00AA7888">
        <w:rPr>
          <w:rFonts w:ascii="Arial" w:hAnsi="Arial" w:cs="Arial"/>
          <w:b/>
          <w:lang w:val="es-CO"/>
        </w:rPr>
        <w:t xml:space="preserve"> </w:t>
      </w:r>
      <w:permStart w:id="1158510357" w:edGrp="everyone"/>
      <w:r w:rsidRPr="00AA7888">
        <w:rPr>
          <w:rFonts w:ascii="Arial" w:eastAsia="Times New Roman" w:hAnsi="Arial" w:cs="Arial"/>
          <w:lang w:val="es-CO" w:eastAsia="es-MX"/>
        </w:rPr>
        <w:t>EL (LA)</w:t>
      </w:r>
      <w:permEnd w:id="1158510357"/>
      <w:r w:rsidRPr="00AA7888">
        <w:rPr>
          <w:rFonts w:ascii="Arial" w:eastAsia="Times New Roman" w:hAnsi="Arial" w:cs="Arial"/>
          <w:lang w:val="es-CO" w:eastAsia="es-MX"/>
        </w:rPr>
        <w:t xml:space="preserve"> ARRENDATARI</w:t>
      </w:r>
      <w:permStart w:id="1564956219" w:edGrp="everyone"/>
      <w:r w:rsidRPr="00AA7888">
        <w:rPr>
          <w:rFonts w:ascii="Arial" w:eastAsia="Times New Roman" w:hAnsi="Arial" w:cs="Arial"/>
          <w:lang w:val="es-CO" w:eastAsia="es-MX"/>
        </w:rPr>
        <w:t>O(A)</w:t>
      </w:r>
      <w:permEnd w:id="1564956219"/>
      <w:r w:rsidRPr="00AA7888">
        <w:rPr>
          <w:rFonts w:ascii="Arial" w:eastAsia="Times New Roman" w:hAnsi="Arial" w:cs="Arial"/>
          <w:lang w:val="es-CO" w:eastAsia="es-MX"/>
        </w:rPr>
        <w:t xml:space="preserve"> deberá mantener libre al</w:t>
      </w:r>
      <w:r w:rsidRPr="00AA7888">
        <w:rPr>
          <w:rFonts w:ascii="Arial" w:eastAsia="Times New Roman" w:hAnsi="Arial" w:cs="Arial"/>
          <w:b/>
          <w:lang w:val="es-CO" w:eastAsia="es-MX"/>
        </w:rPr>
        <w:t xml:space="preserve"> </w:t>
      </w:r>
      <w:r w:rsidRPr="00AA7888">
        <w:rPr>
          <w:rFonts w:ascii="Arial" w:eastAsia="Times New Roman" w:hAnsi="Arial" w:cs="Arial"/>
          <w:lang w:val="es-CO" w:eastAsia="es-MX"/>
        </w:rPr>
        <w:t xml:space="preserve">MUNICIPIO DE MEDELLÍN de cualquier daño o perjuicio originado en reclamaciones de terceros y que se deriven de sus actuaciones o de las de sus subcontratistas o dependientes. </w:t>
      </w:r>
      <w:r w:rsidR="00673994" w:rsidRPr="00AA7888">
        <w:rPr>
          <w:rFonts w:ascii="Arial" w:hAnsi="Arial" w:cs="Arial"/>
          <w:b/>
        </w:rPr>
        <w:t xml:space="preserve">VIGÉSIMA </w:t>
      </w:r>
      <w:r w:rsidR="00835BC3">
        <w:rPr>
          <w:rFonts w:ascii="Arial" w:hAnsi="Arial" w:cs="Arial"/>
          <w:b/>
        </w:rPr>
        <w:t>OCTAVA</w:t>
      </w:r>
      <w:r w:rsidRPr="00AA7888">
        <w:rPr>
          <w:rFonts w:ascii="Arial" w:hAnsi="Arial" w:cs="Arial"/>
          <w:b/>
        </w:rPr>
        <w:t>:</w:t>
      </w:r>
      <w:r w:rsidR="00673994" w:rsidRPr="00AA7888">
        <w:rPr>
          <w:rFonts w:ascii="Arial" w:hAnsi="Arial" w:cs="Arial"/>
        </w:rPr>
        <w:t xml:space="preserve"> </w:t>
      </w:r>
      <w:r w:rsidR="00B00A5D" w:rsidRPr="00AA7888">
        <w:rPr>
          <w:rFonts w:ascii="Arial" w:hAnsi="Arial" w:cs="Arial"/>
          <w:b/>
        </w:rPr>
        <w:t>TRATAMIENTO DE DATOS.</w:t>
      </w:r>
      <w:r w:rsidR="00B00A5D" w:rsidRPr="00AA7888">
        <w:rPr>
          <w:rFonts w:ascii="Arial" w:hAnsi="Arial" w:cs="Arial"/>
        </w:rPr>
        <w:t xml:space="preserve"> </w:t>
      </w:r>
      <w:r w:rsidR="00673994" w:rsidRPr="00AA7888">
        <w:rPr>
          <w:rFonts w:ascii="Arial" w:hAnsi="Arial" w:cs="Arial"/>
        </w:rPr>
        <w:t xml:space="preserve">El Municipio de Medellín, en concordancia con lo establecido en la Constitución Política de Colombia (arts. 15 y 20), la Ley 1581 de </w:t>
      </w:r>
      <w:r w:rsidR="00673994" w:rsidRPr="00AA7888">
        <w:rPr>
          <w:rFonts w:ascii="Arial" w:hAnsi="Arial" w:cs="Arial"/>
          <w:i/>
        </w:rPr>
        <w:t>2012 "Por la cual se dictan disposiciones generales para la protección de datos personales"</w:t>
      </w:r>
      <w:r w:rsidR="00673994" w:rsidRPr="00AA7888">
        <w:rPr>
          <w:rFonts w:ascii="Arial" w:hAnsi="Arial" w:cs="Arial"/>
        </w:rPr>
        <w:t xml:space="preserve"> y el Decreto 1377 de 2013 </w:t>
      </w:r>
      <w:r w:rsidR="00673994" w:rsidRPr="00AA7888">
        <w:rPr>
          <w:rFonts w:ascii="Arial" w:hAnsi="Arial" w:cs="Arial"/>
          <w:i/>
        </w:rPr>
        <w:t>"Por el cual se reglamenta parcialmente la Ley 1581 de 2012"</w:t>
      </w:r>
      <w:r w:rsidR="00673994" w:rsidRPr="00AA7888">
        <w:rPr>
          <w:rFonts w:ascii="Arial" w:hAnsi="Arial" w:cs="Arial"/>
        </w:rPr>
        <w:t xml:space="preserve"> y comprometido con el uso legal, el tratamiento de datos de acuerdo con los fines establecidos y la seguridad y privacidad de la información que recolecte, almacene, use, circule o suprima, y en cumplimiento del mandato legal y el compromiso institucional en cuanto al tratamiento de la información, adopta la Política para el tratamiento de datos personales” mediante el Decreto 1096 de 2018, los cuales serán tratados con la finalidad de recolectar, </w:t>
      </w:r>
      <w:r w:rsidR="00673994" w:rsidRPr="00AA7888">
        <w:rPr>
          <w:rFonts w:ascii="Arial" w:hAnsi="Arial" w:cs="Arial"/>
          <w:shd w:val="clear" w:color="auto" w:fill="FFFFFF"/>
        </w:rPr>
        <w:t>incorporar, reportar, procesar y consultar en bancos de datos la información relacionada o derivada de este contrato, así como su entrega a terceros para las gestiones de cobro a que hubiere lugar.</w:t>
      </w:r>
      <w:r w:rsidR="00673994" w:rsidRPr="00AA7888">
        <w:rPr>
          <w:rFonts w:ascii="Arial" w:hAnsi="Arial" w:cs="Arial"/>
        </w:rPr>
        <w:t xml:space="preserve"> En este sentido, el Municipio de Medellín como entidad responsable del tratamiento de los </w:t>
      </w:r>
      <w:r w:rsidR="00673994" w:rsidRPr="00AA7888">
        <w:rPr>
          <w:rFonts w:ascii="Arial" w:hAnsi="Arial" w:cs="Arial"/>
        </w:rPr>
        <w:lastRenderedPageBreak/>
        <w:t xml:space="preserve">datos, le comunica que la información suministrada, con ocasión a la celebración del contrato de arrendamiento suscrito con la Secretaría de Suministros y Servicios del Municipio de Medellín, serán tratados de manera segura y confidencial, y que le asisten los derechos de conocerlos, actualizarlos y rectificarlos, acorde con la norma de protección de datos personales y la política adoptada. Los datos personales recolectados y almacenados por el Municipio de Medellín, en la medida que dependen de la relación directa o indirecta que tenga con </w:t>
      </w:r>
      <w:permStart w:id="1096034831" w:edGrp="everyone"/>
      <w:r w:rsidR="00673994" w:rsidRPr="00AA7888">
        <w:rPr>
          <w:rFonts w:ascii="Arial" w:hAnsi="Arial" w:cs="Arial"/>
        </w:rPr>
        <w:t xml:space="preserve">EL </w:t>
      </w:r>
      <w:r w:rsidR="00187B1C" w:rsidRPr="00AA7888">
        <w:rPr>
          <w:rFonts w:ascii="Arial" w:hAnsi="Arial" w:cs="Arial"/>
        </w:rPr>
        <w:t xml:space="preserve">LA </w:t>
      </w:r>
      <w:permEnd w:id="1096034831"/>
      <w:r w:rsidR="00673994" w:rsidRPr="00AA7888">
        <w:rPr>
          <w:rFonts w:ascii="Arial" w:hAnsi="Arial" w:cs="Arial"/>
        </w:rPr>
        <w:t>ARRENDATARI</w:t>
      </w:r>
      <w:permStart w:id="851932031" w:edGrp="everyone"/>
      <w:r w:rsidR="00673994" w:rsidRPr="00AA7888">
        <w:rPr>
          <w:rFonts w:ascii="Arial" w:hAnsi="Arial" w:cs="Arial"/>
        </w:rPr>
        <w:t>O</w:t>
      </w:r>
      <w:r w:rsidR="00187B1C" w:rsidRPr="00AA7888">
        <w:rPr>
          <w:rFonts w:ascii="Arial" w:hAnsi="Arial" w:cs="Arial"/>
        </w:rPr>
        <w:t xml:space="preserve"> (A)</w:t>
      </w:r>
      <w:permEnd w:id="851932031"/>
      <w:r w:rsidR="00673994" w:rsidRPr="00AA7888">
        <w:rPr>
          <w:rFonts w:ascii="Arial" w:hAnsi="Arial" w:cs="Arial"/>
        </w:rPr>
        <w:t>, en este caso la suscripción del contrato de arrendamiento, podrá ser necesario obtener, su nombre, dirección, número telefónico, dirección de residencia, correo electrónico, entre otros. Así mismo, el Municipio de Medellín podrá, entregar o dar acceso a terceros a los datos personales que recopile y trate, caso en el cual dichos terceros actuarán como encargados del tratamiento y estarán sujetos a los deberes y obligaciones que para tal figura prevé la Ley 1581 de 2012 y sus decretos reglamentarios.</w:t>
      </w:r>
      <w:r w:rsidR="00835BC3">
        <w:rPr>
          <w:rFonts w:ascii="Arial" w:hAnsi="Arial" w:cs="Arial"/>
          <w:b/>
        </w:rPr>
        <w:t xml:space="preserve"> VIGÉSIMA NOVENA</w:t>
      </w:r>
      <w:r w:rsidR="00673994" w:rsidRPr="00AA7888">
        <w:rPr>
          <w:rFonts w:ascii="Arial" w:hAnsi="Arial" w:cs="Arial"/>
          <w:b/>
        </w:rPr>
        <w:t xml:space="preserve">: </w:t>
      </w:r>
      <w:r w:rsidRPr="00AA7888">
        <w:rPr>
          <w:rFonts w:ascii="Arial" w:eastAsia="Times New Roman" w:hAnsi="Arial" w:cs="Arial"/>
          <w:b/>
          <w:bCs/>
          <w:lang w:eastAsia="es-CO"/>
        </w:rPr>
        <w:t xml:space="preserve">AUTORIZACIÓN DE TRATAMIENTO DE DATOS. </w:t>
      </w:r>
      <w:permStart w:id="1182084083" w:edGrp="everyone"/>
      <w:r w:rsidRPr="00AA7888">
        <w:rPr>
          <w:rFonts w:ascii="Arial" w:eastAsia="Times New Roman" w:hAnsi="Arial" w:cs="Arial"/>
          <w:bCs/>
          <w:lang w:eastAsia="es-CO"/>
        </w:rPr>
        <w:t>E</w:t>
      </w:r>
      <w:r w:rsidR="004B3C81" w:rsidRPr="00AA7888">
        <w:rPr>
          <w:rFonts w:ascii="Arial" w:eastAsia="Times New Roman" w:hAnsi="Arial" w:cs="Arial"/>
          <w:bCs/>
          <w:lang w:eastAsia="es-CO"/>
        </w:rPr>
        <w:t>L</w:t>
      </w:r>
      <w:r w:rsidRPr="00AA7888">
        <w:rPr>
          <w:rFonts w:ascii="Arial" w:eastAsia="Times New Roman" w:hAnsi="Arial" w:cs="Arial"/>
          <w:bCs/>
          <w:lang w:eastAsia="es-CO"/>
        </w:rPr>
        <w:t xml:space="preserve"> </w:t>
      </w:r>
      <w:r w:rsidR="004B3C81" w:rsidRPr="00AA7888">
        <w:rPr>
          <w:rFonts w:ascii="Arial" w:eastAsia="Times New Roman" w:hAnsi="Arial" w:cs="Arial"/>
          <w:bCs/>
          <w:lang w:eastAsia="es-CO"/>
        </w:rPr>
        <w:t>LA</w:t>
      </w:r>
      <w:permEnd w:id="1182084083"/>
      <w:r w:rsidR="004B3C81" w:rsidRPr="00AA7888">
        <w:rPr>
          <w:rFonts w:ascii="Arial" w:eastAsia="Times New Roman" w:hAnsi="Arial" w:cs="Arial"/>
          <w:bCs/>
          <w:lang w:eastAsia="es-CO"/>
        </w:rPr>
        <w:t xml:space="preserve"> </w:t>
      </w:r>
      <w:r w:rsidR="00673994" w:rsidRPr="00AA7888">
        <w:rPr>
          <w:rFonts w:ascii="Arial" w:eastAsia="Times New Roman" w:hAnsi="Arial" w:cs="Arial"/>
          <w:bCs/>
          <w:lang w:eastAsia="es-CO"/>
        </w:rPr>
        <w:t>ARRENDATARI</w:t>
      </w:r>
      <w:permStart w:id="348665362" w:edGrp="everyone"/>
      <w:r w:rsidR="00673994" w:rsidRPr="00AA7888">
        <w:rPr>
          <w:rFonts w:ascii="Arial" w:eastAsia="Times New Roman" w:hAnsi="Arial" w:cs="Arial"/>
          <w:bCs/>
          <w:lang w:eastAsia="es-CO"/>
        </w:rPr>
        <w:t>O</w:t>
      </w:r>
      <w:r w:rsidR="004B3C81" w:rsidRPr="00AA7888">
        <w:rPr>
          <w:rFonts w:ascii="Arial" w:eastAsia="Times New Roman" w:hAnsi="Arial" w:cs="Arial"/>
          <w:bCs/>
          <w:lang w:eastAsia="es-CO"/>
        </w:rPr>
        <w:t xml:space="preserve"> (A)</w:t>
      </w:r>
      <w:permEnd w:id="348665362"/>
      <w:r w:rsidRPr="00AA7888">
        <w:rPr>
          <w:rFonts w:ascii="Arial" w:eastAsia="Times New Roman" w:hAnsi="Arial" w:cs="Arial"/>
          <w:b/>
          <w:bCs/>
          <w:lang w:eastAsia="es-CO"/>
        </w:rPr>
        <w:t xml:space="preserve">, </w:t>
      </w:r>
      <w:r w:rsidRPr="00AA7888">
        <w:rPr>
          <w:rFonts w:ascii="Arial" w:eastAsia="Times New Roman" w:hAnsi="Arial" w:cs="Arial"/>
          <w:bCs/>
          <w:lang w:eastAsia="es-CO"/>
        </w:rPr>
        <w:t>m</w:t>
      </w:r>
      <w:r w:rsidRPr="00AA7888">
        <w:rPr>
          <w:rFonts w:ascii="Arial" w:eastAsia="Times New Roman" w:hAnsi="Arial" w:cs="Arial"/>
          <w:lang w:eastAsia="es-CO"/>
        </w:rPr>
        <w:t xml:space="preserve">anifiesta que ha sido informado por el Municipio de Medellín, de lo siguiente: 1) Que el Municipio de Medellín actuará como responsable del tratamiento de datos personales de los cuales es titular 2) De la finalidad del tratamiento de datos 3) De los derechos que como titular de los datos le asisten. 4) Que el Municipio de Medellín se reserva el derecho a realizar </w:t>
      </w:r>
      <w:r w:rsidRPr="00AA7888">
        <w:rPr>
          <w:rFonts w:ascii="Arial" w:eastAsia="Times New Roman" w:hAnsi="Arial" w:cs="Arial"/>
          <w:lang w:eastAsia="es-CO"/>
        </w:rPr>
        <w:lastRenderedPageBreak/>
        <w:t xml:space="preserve">modificaciones a la Política de Tratamiento de Datos Personales en cualquier momento, lo cual será informado y publicado oportunamente en la página Web o por correo electrónico. En señal de conformidad con lo anterior, EL </w:t>
      </w:r>
      <w:r w:rsidR="00673994" w:rsidRPr="00AA7888">
        <w:rPr>
          <w:rFonts w:ascii="Arial" w:eastAsia="Times New Roman" w:hAnsi="Arial" w:cs="Arial"/>
          <w:lang w:eastAsia="es-CO"/>
        </w:rPr>
        <w:t>ARRENDATARIO, AUTORIZA a EL ARRENDADOR</w:t>
      </w:r>
      <w:r w:rsidRPr="00AA7888">
        <w:rPr>
          <w:rFonts w:ascii="Arial" w:eastAsia="Times New Roman" w:hAnsi="Arial" w:cs="Arial"/>
          <w:lang w:eastAsia="es-CO"/>
        </w:rPr>
        <w:t>, para incorporar, reportar, procesar y consultar en bancos de datos la información relacionada o derivada de este contrato, así como su entrega a terceros para las gestiones de cobro a que hubiere lugar</w:t>
      </w:r>
      <w:r w:rsidRPr="00AA7888">
        <w:rPr>
          <w:rFonts w:ascii="Arial" w:hAnsi="Arial" w:cs="Arial"/>
        </w:rPr>
        <w:t>.</w:t>
      </w:r>
      <w:r w:rsidR="00673994" w:rsidRPr="00AA7888">
        <w:rPr>
          <w:rFonts w:ascii="Arial" w:hAnsi="Arial" w:cs="Arial"/>
          <w:b/>
        </w:rPr>
        <w:t xml:space="preserve"> </w:t>
      </w:r>
      <w:r w:rsidR="00835BC3">
        <w:rPr>
          <w:rFonts w:ascii="Arial" w:hAnsi="Arial" w:cs="Arial"/>
          <w:b/>
        </w:rPr>
        <w:t>TRIGÉSIMA</w:t>
      </w:r>
      <w:r w:rsidR="00673994" w:rsidRPr="00AA7888">
        <w:rPr>
          <w:rFonts w:ascii="Arial" w:hAnsi="Arial" w:cs="Arial"/>
          <w:b/>
        </w:rPr>
        <w:t>:</w:t>
      </w:r>
      <w:r w:rsidRPr="00AA7888">
        <w:rPr>
          <w:rFonts w:ascii="Arial" w:hAnsi="Arial" w:cs="Arial"/>
          <w:b/>
        </w:rPr>
        <w:t xml:space="preserve"> </w:t>
      </w:r>
      <w:r w:rsidR="00131522">
        <w:rPr>
          <w:rFonts w:ascii="Arial" w:hAnsi="Arial" w:cs="Arial"/>
          <w:b/>
        </w:rPr>
        <w:t xml:space="preserve">DEUDORES SOLIDARIOS. </w:t>
      </w:r>
      <w:r w:rsidR="00131522">
        <w:rPr>
          <w:rFonts w:ascii="Arial" w:hAnsi="Arial" w:cs="Arial"/>
        </w:rPr>
        <w:t xml:space="preserve">En caso de presentarse pluralidad de arrendatarios, los mismos serán deudores de forma solidaria e indivisible de todas las cargas y obligaciones contenidas en el presente contrato, tanto durante el termino inicialmente pactado como durante sus </w:t>
      </w:r>
      <w:r w:rsidR="003C4C99">
        <w:rPr>
          <w:rFonts w:ascii="Arial" w:hAnsi="Arial" w:cs="Arial"/>
        </w:rPr>
        <w:t xml:space="preserve">renovaciones </w:t>
      </w:r>
      <w:r w:rsidR="00131522">
        <w:rPr>
          <w:rFonts w:ascii="Arial" w:hAnsi="Arial" w:cs="Arial"/>
        </w:rPr>
        <w:t>y hasta la restitución real del inmueble a favor del</w:t>
      </w:r>
      <w:r w:rsidR="00131522" w:rsidRPr="00AA7888">
        <w:rPr>
          <w:rFonts w:ascii="Arial" w:eastAsia="Times New Roman" w:hAnsi="Arial" w:cs="Arial"/>
          <w:lang w:eastAsia="es-CO"/>
        </w:rPr>
        <w:t xml:space="preserve"> ARRENDADOR</w:t>
      </w:r>
      <w:r w:rsidR="00131522">
        <w:rPr>
          <w:rFonts w:ascii="Arial" w:hAnsi="Arial" w:cs="Arial"/>
        </w:rPr>
        <w:t xml:space="preserve">. Serán deudores solidarios por concepto de: cánones de arrendamiento, pago de servicios públicos, cuotas de administración cuando apliquen, indemnizaciones, daños en el inmueble, clausulas penales, costas procesales y cualquier otro concepto derivado del presente contrato, las cuales podrán ser exigidas por </w:t>
      </w:r>
      <w:r w:rsidR="00131522" w:rsidRPr="00AA7888">
        <w:rPr>
          <w:rFonts w:ascii="Arial" w:eastAsia="Times New Roman" w:hAnsi="Arial" w:cs="Arial"/>
          <w:lang w:eastAsia="es-CO"/>
        </w:rPr>
        <w:t>EL ARRENDADOR</w:t>
      </w:r>
      <w:r w:rsidR="00131522">
        <w:rPr>
          <w:rFonts w:ascii="Arial" w:hAnsi="Arial" w:cs="Arial"/>
        </w:rPr>
        <w:t xml:space="preserve"> a cualquiera de los obligados por la vía ejecutiva, sin necesidad de requerimientos privados o judiciales</w:t>
      </w:r>
      <w:r w:rsidR="00F1375C">
        <w:rPr>
          <w:rFonts w:ascii="Arial" w:hAnsi="Arial" w:cs="Arial"/>
        </w:rPr>
        <w:t xml:space="preserve">. Requerimientos a los cuales renuncian expresamente conforme a la cláusula octava del presente contrato. </w:t>
      </w:r>
      <w:r w:rsidR="00835BC3">
        <w:rPr>
          <w:rFonts w:ascii="Arial" w:hAnsi="Arial" w:cs="Arial"/>
          <w:b/>
        </w:rPr>
        <w:t>TRIGÉSIMA PRIMERA</w:t>
      </w:r>
      <w:r w:rsidR="00F1375C">
        <w:rPr>
          <w:rFonts w:ascii="Arial" w:hAnsi="Arial" w:cs="Arial"/>
          <w:b/>
        </w:rPr>
        <w:t>:</w:t>
      </w:r>
      <w:r w:rsidR="00F1375C">
        <w:rPr>
          <w:rFonts w:ascii="Arial" w:hAnsi="Arial" w:cs="Arial"/>
        </w:rPr>
        <w:t xml:space="preserve"> </w:t>
      </w:r>
      <w:r w:rsidRPr="00AA7888">
        <w:rPr>
          <w:rFonts w:ascii="Arial" w:hAnsi="Arial" w:cs="Arial"/>
          <w:b/>
        </w:rPr>
        <w:t>AUDITORÍA INTERNA.</w:t>
      </w:r>
      <w:r w:rsidRPr="00AA7888">
        <w:rPr>
          <w:rFonts w:ascii="Arial" w:hAnsi="Arial" w:cs="Arial"/>
        </w:rPr>
        <w:t xml:space="preserve"> En ejercicio de </w:t>
      </w:r>
      <w:r w:rsidRPr="00AA7888">
        <w:rPr>
          <w:rFonts w:ascii="Arial" w:hAnsi="Arial" w:cs="Arial"/>
        </w:rPr>
        <w:lastRenderedPageBreak/>
        <w:t xml:space="preserve">la función de auditoría interna, la Secretaría de Evaluación y Control mediante comunicación suscrita por el Secretario de Despacho o los Subsecretarios, podrá requerir del contratista toda la información relacionada con los aspectos técnicos, administrativos, financieros y legales del contrato, pudiendo ser necesario, inspeccionar los documentos, lugares o sedes donde se ejecute la prestación, según las técnicas de auditorías aplicadas. Los informes de auditoría interna son de uso reservado de la Secretaría de Evaluación y Control, el ordenador del gasto y señor Alcalde. La reticencia del contratista a atender los requerimientos de la auditoría interna será objeto de multa por mora en la entrega de información, con fundamento en el Decreto Municipal 2505 del 17 de Diciembre de 2013 y la Circular No. 002 del 10 de Enero de 2014 emitida por el Comité Técnico de Orientación y Seguimiento de la Contratación. </w:t>
      </w:r>
      <w:r w:rsidR="00F1375C">
        <w:rPr>
          <w:rFonts w:ascii="Arial" w:hAnsi="Arial" w:cs="Arial"/>
          <w:b/>
        </w:rPr>
        <w:t>TRIGESIMA</w:t>
      </w:r>
      <w:r w:rsidR="00835BC3">
        <w:rPr>
          <w:rFonts w:ascii="Arial" w:hAnsi="Arial" w:cs="Arial"/>
          <w:b/>
        </w:rPr>
        <w:t xml:space="preserve"> SEGUNDA</w:t>
      </w:r>
      <w:r w:rsidRPr="00AA7888">
        <w:rPr>
          <w:rFonts w:ascii="Arial" w:hAnsi="Arial" w:cs="Arial"/>
          <w:b/>
        </w:rPr>
        <w:t>:</w:t>
      </w:r>
      <w:r w:rsidRPr="00AA7888">
        <w:rPr>
          <w:rFonts w:ascii="Arial" w:eastAsiaTheme="minorHAnsi" w:hAnsi="Arial" w:cs="Arial"/>
          <w:b/>
          <w:lang w:val="es-CO"/>
        </w:rPr>
        <w:t xml:space="preserve"> PUBLICACIÓN</w:t>
      </w:r>
      <w:r w:rsidR="0013580B" w:rsidRPr="00AA7888">
        <w:rPr>
          <w:rFonts w:ascii="Arial" w:eastAsiaTheme="minorHAnsi" w:hAnsi="Arial" w:cs="Arial"/>
          <w:b/>
          <w:lang w:val="es-CO"/>
        </w:rPr>
        <w:t>.</w:t>
      </w:r>
      <w:r w:rsidRPr="00AA7888">
        <w:rPr>
          <w:rFonts w:ascii="Arial" w:hAnsi="Arial" w:cs="Arial"/>
          <w:lang w:val="es-CO"/>
        </w:rPr>
        <w:t xml:space="preserve"> De conformidad con el</w:t>
      </w:r>
      <w:r w:rsidR="00C41FE0" w:rsidRPr="00AA7888">
        <w:rPr>
          <w:rFonts w:ascii="Arial" w:hAnsi="Arial" w:cs="Arial"/>
          <w:lang w:val="es-CO"/>
        </w:rPr>
        <w:t xml:space="preserve"> </w:t>
      </w:r>
      <w:r w:rsidRPr="00AA7888">
        <w:rPr>
          <w:rFonts w:ascii="Arial" w:hAnsi="Arial" w:cs="Arial"/>
          <w:lang w:val="es-CO"/>
        </w:rPr>
        <w:t>Decreto 1082 de 2015 y con el artículo 223 del Decreto-Ley 019 de 2012, el presente contrato una vez perfeccionado, deberá ser publicado por parte del MUNICIPIO DE MEDELLÍN.</w:t>
      </w:r>
      <w:r w:rsidRPr="00AA7888">
        <w:rPr>
          <w:rFonts w:ascii="Arial" w:eastAsia="Times New Roman" w:hAnsi="Arial" w:cs="Arial"/>
          <w:lang w:val="es-CO" w:eastAsia="es-MX"/>
        </w:rPr>
        <w:t xml:space="preserve"> </w:t>
      </w:r>
      <w:r w:rsidR="00673994" w:rsidRPr="00AA7888">
        <w:rPr>
          <w:rFonts w:ascii="Arial" w:hAnsi="Arial" w:cs="Arial"/>
          <w:b/>
          <w:lang w:val="es-CO"/>
        </w:rPr>
        <w:t>TRIGÉSIM</w:t>
      </w:r>
      <w:r w:rsidR="00C51A03">
        <w:rPr>
          <w:rFonts w:ascii="Arial" w:hAnsi="Arial" w:cs="Arial"/>
          <w:b/>
          <w:lang w:val="es-CO"/>
        </w:rPr>
        <w:t>A</w:t>
      </w:r>
      <w:r w:rsidR="00835BC3">
        <w:rPr>
          <w:rFonts w:ascii="Arial" w:hAnsi="Arial" w:cs="Arial"/>
          <w:b/>
          <w:lang w:val="es-CO"/>
        </w:rPr>
        <w:t xml:space="preserve"> TERCERA</w:t>
      </w:r>
      <w:r w:rsidRPr="00AA7888">
        <w:rPr>
          <w:rFonts w:ascii="Arial" w:hAnsi="Arial" w:cs="Arial"/>
          <w:b/>
          <w:lang w:val="es-CO"/>
        </w:rPr>
        <w:t>: PERFECCIONAMIENTO DEL CONTRATO Y EJECUCIÓN.</w:t>
      </w:r>
      <w:r w:rsidRPr="00AA7888">
        <w:rPr>
          <w:rFonts w:ascii="Arial" w:hAnsi="Arial" w:cs="Arial"/>
          <w:lang w:val="es-CO"/>
        </w:rPr>
        <w:t xml:space="preserve"> </w:t>
      </w:r>
      <w:permStart w:id="1886676801" w:edGrp="everyone"/>
      <w:r w:rsidRPr="00AA7888">
        <w:rPr>
          <w:rFonts w:ascii="Arial" w:hAnsi="Arial" w:cs="Arial"/>
          <w:lang w:val="es-CO"/>
        </w:rPr>
        <w:t xml:space="preserve">El presente contrato requiere para su perfeccionamiento </w:t>
      </w:r>
      <w:r w:rsidRPr="00AA7888">
        <w:rPr>
          <w:rFonts w:ascii="Arial" w:hAnsi="Arial" w:cs="Arial"/>
        </w:rPr>
        <w:t xml:space="preserve">el acuerdo sobre el objeto y la contraprestación y éste se eleve a escrito, y para su ejecución la aprobación de la garantía por parte </w:t>
      </w:r>
      <w:r w:rsidRPr="00AA7888">
        <w:rPr>
          <w:rFonts w:ascii="Arial" w:hAnsi="Arial" w:cs="Arial"/>
          <w:lang w:val="es-CO"/>
        </w:rPr>
        <w:t xml:space="preserve">de la Unidad Administración de Bienes Inmuebles de la Secretaría de Suministros y Servicios del MUNICIPIO DE </w:t>
      </w:r>
      <w:r w:rsidRPr="00AA7888">
        <w:rPr>
          <w:rFonts w:ascii="Arial" w:hAnsi="Arial" w:cs="Arial"/>
          <w:lang w:val="es-CO"/>
        </w:rPr>
        <w:lastRenderedPageBreak/>
        <w:t>MEDELLÍN</w:t>
      </w:r>
      <w:r w:rsidR="007A14E0" w:rsidRPr="00AA7888">
        <w:rPr>
          <w:rFonts w:ascii="Arial" w:hAnsi="Arial" w:cs="Arial"/>
          <w:lang w:val="es-CO"/>
        </w:rPr>
        <w:t xml:space="preserve">; </w:t>
      </w:r>
      <w:r w:rsidR="007A14E0" w:rsidRPr="00EF0DEA">
        <w:rPr>
          <w:rFonts w:ascii="Arial" w:hAnsi="Arial" w:cs="Arial"/>
          <w:lang w:val="es-CO"/>
        </w:rPr>
        <w:t>así mismo la firma y suscripción del acta de inicio por parte de EL</w:t>
      </w:r>
      <w:r w:rsidR="007A14E0" w:rsidRPr="00AA7888">
        <w:rPr>
          <w:rFonts w:ascii="Arial" w:hAnsi="Arial" w:cs="Arial"/>
          <w:lang w:val="es-CO"/>
        </w:rPr>
        <w:t xml:space="preserve"> (LA) ARRENDATARIO(A)  </w:t>
      </w:r>
      <w:r w:rsidRPr="00AA7888">
        <w:rPr>
          <w:rFonts w:ascii="Arial" w:hAnsi="Arial" w:cs="Arial"/>
          <w:lang w:val="es-CO"/>
        </w:rPr>
        <w:t>(Si aplica)</w:t>
      </w:r>
      <w:permEnd w:id="1886676801"/>
      <w:r w:rsidRPr="00AA7888">
        <w:rPr>
          <w:rFonts w:ascii="Arial" w:hAnsi="Arial" w:cs="Arial"/>
          <w:lang w:val="es-CO"/>
        </w:rPr>
        <w:t xml:space="preserve">. </w:t>
      </w:r>
      <w:r w:rsidR="00673994" w:rsidRPr="00AA7888">
        <w:rPr>
          <w:rFonts w:ascii="Arial" w:hAnsi="Arial" w:cs="Arial"/>
          <w:b/>
          <w:lang w:val="es-CO"/>
        </w:rPr>
        <w:t xml:space="preserve">TRIGÉSIMA </w:t>
      </w:r>
      <w:r w:rsidR="00835BC3">
        <w:rPr>
          <w:rFonts w:ascii="Arial" w:hAnsi="Arial" w:cs="Arial"/>
          <w:b/>
          <w:lang w:val="es-CO"/>
        </w:rPr>
        <w:t>CUARTA</w:t>
      </w:r>
      <w:r w:rsidRPr="00AA7888">
        <w:rPr>
          <w:rFonts w:ascii="Arial" w:hAnsi="Arial" w:cs="Arial"/>
          <w:b/>
          <w:lang w:val="es-CO"/>
        </w:rPr>
        <w:t xml:space="preserve">: </w:t>
      </w:r>
      <w:r w:rsidRPr="00AA7888">
        <w:rPr>
          <w:rFonts w:ascii="Arial" w:hAnsi="Arial" w:cs="Arial"/>
          <w:b/>
          <w:lang w:val="es-ES_tradnl"/>
        </w:rPr>
        <w:t>NOTIFICACIONES</w:t>
      </w:r>
      <w:r w:rsidR="0013580B" w:rsidRPr="00AA7888">
        <w:rPr>
          <w:rFonts w:ascii="Arial" w:hAnsi="Arial" w:cs="Arial"/>
          <w:b/>
          <w:lang w:val="es-ES_tradnl"/>
        </w:rPr>
        <w:t>.</w:t>
      </w:r>
      <w:r w:rsidRPr="00AA7888">
        <w:rPr>
          <w:rFonts w:ascii="Arial" w:hAnsi="Arial" w:cs="Arial"/>
          <w:lang w:val="es-ES_tradnl"/>
        </w:rPr>
        <w:t xml:space="preserve"> </w:t>
      </w:r>
      <w:r w:rsidRPr="00AA7888">
        <w:rPr>
          <w:rFonts w:ascii="Arial" w:hAnsi="Arial" w:cs="Arial"/>
        </w:rPr>
        <w:t xml:space="preserve">Las notificaciones que cualquiera de las partes deseare hacer a la otra, deben formularse por escrito a las siguientes direcciones: </w:t>
      </w:r>
      <w:permStart w:id="205674695" w:edGrp="everyone"/>
      <w:r w:rsidRPr="00AA7888">
        <w:rPr>
          <w:rFonts w:ascii="Arial" w:hAnsi="Arial" w:cs="Arial"/>
        </w:rPr>
        <w:t>(INSERTE DESCRIPCIÓN DE LA DIRECCIÓN DE NOTIFICACIONES DE AMBAS PARTES, DIRECCIÓN ARRENDADOR Oficina 701 Centro Administrativo Municipal – CAM – Calle 44 No. 52 – 165)</w:t>
      </w:r>
      <w:permEnd w:id="205674695"/>
      <w:r w:rsidRPr="00AA7888">
        <w:rPr>
          <w:rFonts w:ascii="Arial" w:hAnsi="Arial" w:cs="Arial"/>
        </w:rPr>
        <w:t xml:space="preserve">. </w:t>
      </w:r>
      <w:r w:rsidRPr="00AA7888">
        <w:rPr>
          <w:rFonts w:ascii="Arial" w:hAnsi="Arial" w:cs="Arial"/>
          <w:b/>
          <w:lang w:val="es-MX"/>
        </w:rPr>
        <w:t>TRI</w:t>
      </w:r>
      <w:r w:rsidRPr="00AA7888">
        <w:rPr>
          <w:rFonts w:ascii="Arial" w:hAnsi="Arial" w:cs="Arial"/>
          <w:b/>
        </w:rPr>
        <w:t>GÉSIMA</w:t>
      </w:r>
      <w:r w:rsidR="00673994" w:rsidRPr="00AA7888">
        <w:rPr>
          <w:rFonts w:ascii="Arial" w:hAnsi="Arial" w:cs="Arial"/>
          <w:b/>
        </w:rPr>
        <w:t xml:space="preserve"> </w:t>
      </w:r>
      <w:r w:rsidR="00835BC3">
        <w:rPr>
          <w:rFonts w:ascii="Arial" w:hAnsi="Arial" w:cs="Arial"/>
          <w:b/>
        </w:rPr>
        <w:t>QUINTA</w:t>
      </w:r>
      <w:r w:rsidRPr="00AA7888">
        <w:rPr>
          <w:rFonts w:ascii="Arial" w:hAnsi="Arial" w:cs="Arial"/>
          <w:b/>
          <w:lang w:val="es-ES_tradnl"/>
        </w:rPr>
        <w:t xml:space="preserve">: </w:t>
      </w:r>
      <w:r w:rsidRPr="00AA7888">
        <w:rPr>
          <w:rFonts w:ascii="Arial" w:hAnsi="Arial" w:cs="Arial"/>
          <w:b/>
        </w:rPr>
        <w:t xml:space="preserve">IMPUESTOS. </w:t>
      </w:r>
      <w:permStart w:id="1902018487" w:edGrp="everyone"/>
      <w:r w:rsidRPr="00AA7888">
        <w:rPr>
          <w:rFonts w:ascii="Arial" w:hAnsi="Arial" w:cs="Arial"/>
          <w:lang w:val="es-MX"/>
        </w:rPr>
        <w:t>EL (LA)</w:t>
      </w:r>
      <w:permEnd w:id="1902018487"/>
      <w:r w:rsidRPr="00AA7888">
        <w:rPr>
          <w:rFonts w:ascii="Arial" w:hAnsi="Arial" w:cs="Arial"/>
          <w:lang w:val="es-MX"/>
        </w:rPr>
        <w:t xml:space="preserve"> ARRENDATARI</w:t>
      </w:r>
      <w:permStart w:id="692912495" w:edGrp="everyone"/>
      <w:r w:rsidRPr="00AA7888">
        <w:rPr>
          <w:rFonts w:ascii="Arial" w:hAnsi="Arial" w:cs="Arial"/>
          <w:lang w:val="es-MX"/>
        </w:rPr>
        <w:t>O(A)</w:t>
      </w:r>
      <w:permEnd w:id="692912495"/>
      <w:r w:rsidRPr="00AA7888">
        <w:rPr>
          <w:rFonts w:ascii="Arial" w:hAnsi="Arial" w:cs="Arial"/>
          <w:lang w:val="es-MX"/>
        </w:rPr>
        <w:t xml:space="preserve"> procederá a cancelar el impuesto de timbre así como cualquier otro impuesto y/o estampilla a que hubiere lugar con la legalización del presente contrato.</w:t>
      </w:r>
      <w:r w:rsidR="004545B3" w:rsidRPr="00AA7888">
        <w:rPr>
          <w:rFonts w:ascii="Arial" w:hAnsi="Arial" w:cs="Arial"/>
          <w:lang w:val="es-MX"/>
        </w:rPr>
        <w:t xml:space="preserve"> </w:t>
      </w:r>
      <w:r w:rsidRPr="00AA7888">
        <w:rPr>
          <w:rFonts w:ascii="Arial" w:hAnsi="Arial" w:cs="Arial"/>
          <w:b/>
          <w:lang w:val="es-MX"/>
        </w:rPr>
        <w:t>TRI</w:t>
      </w:r>
      <w:r w:rsidRPr="00AA7888">
        <w:rPr>
          <w:rFonts w:ascii="Arial" w:hAnsi="Arial" w:cs="Arial"/>
          <w:b/>
        </w:rPr>
        <w:t xml:space="preserve">GÉSIMA </w:t>
      </w:r>
      <w:r w:rsidR="00835BC3">
        <w:rPr>
          <w:rFonts w:ascii="Arial" w:hAnsi="Arial" w:cs="Arial"/>
          <w:b/>
        </w:rPr>
        <w:t>SEXTA</w:t>
      </w:r>
      <w:r w:rsidRPr="00AA7888">
        <w:rPr>
          <w:rFonts w:ascii="Arial" w:hAnsi="Arial" w:cs="Arial"/>
          <w:b/>
        </w:rPr>
        <w:t>: DOMICILIO.</w:t>
      </w:r>
      <w:r w:rsidRPr="00AA7888">
        <w:rPr>
          <w:rFonts w:ascii="Arial" w:hAnsi="Arial" w:cs="Arial"/>
        </w:rPr>
        <w:t xml:space="preserve"> </w:t>
      </w:r>
      <w:r w:rsidRPr="00AA7888">
        <w:rPr>
          <w:rFonts w:ascii="Arial" w:hAnsi="Arial" w:cs="Arial"/>
          <w:lang w:val="es-CO"/>
        </w:rPr>
        <w:t xml:space="preserve">Para todos los efectos legales distintos de la competencia en materia judicial, se fija como domicilio, el municipio de Medellín.  </w:t>
      </w:r>
    </w:p>
    <w:p w14:paraId="383077BB" w14:textId="77777777" w:rsidR="00035764" w:rsidRPr="00AA7888" w:rsidRDefault="00035764" w:rsidP="00F936CE">
      <w:pPr>
        <w:spacing w:after="0" w:line="336" w:lineRule="auto"/>
        <w:jc w:val="both"/>
        <w:rPr>
          <w:rFonts w:ascii="Arial" w:hAnsi="Arial" w:cs="Arial"/>
          <w:lang w:val="es-CO"/>
        </w:rPr>
      </w:pPr>
    </w:p>
    <w:p w14:paraId="366E136E" w14:textId="77777777" w:rsidR="004A2626" w:rsidRPr="00AA7888" w:rsidRDefault="004A2626" w:rsidP="00F936CE">
      <w:pPr>
        <w:spacing w:after="0" w:line="336" w:lineRule="auto"/>
        <w:jc w:val="both"/>
        <w:rPr>
          <w:rFonts w:ascii="Arial" w:hAnsi="Arial" w:cs="Arial"/>
          <w:lang w:val="es-CO"/>
        </w:rPr>
      </w:pPr>
      <w:r w:rsidRPr="00AA7888">
        <w:rPr>
          <w:rFonts w:ascii="Arial" w:hAnsi="Arial" w:cs="Arial"/>
          <w:lang w:val="es-CO"/>
        </w:rPr>
        <w:t xml:space="preserve">Para constancia, se firma en la ciudad de Medellín, a los </w:t>
      </w:r>
      <w:permStart w:id="520831117" w:edGrp="everyone"/>
      <w:r w:rsidRPr="00AA7888">
        <w:rPr>
          <w:rFonts w:ascii="Arial" w:hAnsi="Arial" w:cs="Arial"/>
          <w:lang w:val="es-CO"/>
        </w:rPr>
        <w:t>____________________</w:t>
      </w:r>
      <w:permEnd w:id="520831117"/>
    </w:p>
    <w:p w14:paraId="37EC3C47" w14:textId="77777777" w:rsidR="004A2626" w:rsidRPr="00AA7888" w:rsidRDefault="004A2626" w:rsidP="00F936CE">
      <w:pPr>
        <w:spacing w:after="0" w:line="336" w:lineRule="auto"/>
        <w:jc w:val="both"/>
        <w:rPr>
          <w:rFonts w:ascii="Arial" w:hAnsi="Arial" w:cs="Arial"/>
          <w:lang w:val="es-CO"/>
        </w:rPr>
      </w:pPr>
    </w:p>
    <w:p w14:paraId="7CD1370C" w14:textId="77777777" w:rsidR="002315C3" w:rsidRPr="00AA7888" w:rsidRDefault="002315C3" w:rsidP="00F936CE">
      <w:pPr>
        <w:spacing w:after="0" w:line="336" w:lineRule="auto"/>
        <w:jc w:val="both"/>
        <w:rPr>
          <w:rFonts w:ascii="Arial" w:hAnsi="Arial" w:cs="Arial"/>
          <w:lang w:val="es-CO"/>
        </w:rPr>
      </w:pPr>
    </w:p>
    <w:p w14:paraId="0139BD9A" w14:textId="77777777" w:rsidR="004A2626" w:rsidRPr="00AA7888" w:rsidRDefault="004A2626" w:rsidP="00F936CE">
      <w:pPr>
        <w:spacing w:after="0" w:line="336" w:lineRule="auto"/>
        <w:jc w:val="both"/>
        <w:rPr>
          <w:rFonts w:ascii="Arial" w:hAnsi="Arial" w:cs="Arial"/>
          <w:lang w:val="es-CO"/>
        </w:rPr>
      </w:pPr>
    </w:p>
    <w:p w14:paraId="1F2B6256" w14:textId="77777777" w:rsidR="004A2626" w:rsidRPr="00AA7888" w:rsidRDefault="004A2626" w:rsidP="00F936CE">
      <w:pPr>
        <w:spacing w:after="0" w:line="336" w:lineRule="auto"/>
        <w:jc w:val="both"/>
        <w:rPr>
          <w:rFonts w:ascii="Arial" w:hAnsi="Arial" w:cs="Arial"/>
          <w:b/>
          <w:lang w:val="es-CO"/>
        </w:rPr>
      </w:pPr>
      <w:permStart w:id="1805342701" w:edGrp="everyone"/>
      <w:r w:rsidRPr="00AA7888">
        <w:rPr>
          <w:rFonts w:ascii="Arial" w:hAnsi="Arial" w:cs="Arial"/>
          <w:b/>
          <w:lang w:val="es-CO"/>
        </w:rPr>
        <w:t>(DIGITE NOMBRE DEL SECRETARIO DE SUMINISTROS Y SERVICIOS)</w:t>
      </w:r>
      <w:permEnd w:id="1805342701"/>
    </w:p>
    <w:p w14:paraId="5E684938" w14:textId="77777777" w:rsidR="004A2626" w:rsidRPr="00AA7888" w:rsidRDefault="0013580B" w:rsidP="00F936CE">
      <w:pPr>
        <w:spacing w:after="0" w:line="336" w:lineRule="auto"/>
        <w:jc w:val="both"/>
        <w:rPr>
          <w:rFonts w:ascii="Arial" w:hAnsi="Arial" w:cs="Arial"/>
          <w:lang w:val="es-CO"/>
        </w:rPr>
      </w:pPr>
      <w:r w:rsidRPr="00AA7888">
        <w:rPr>
          <w:rFonts w:ascii="Arial" w:hAnsi="Arial" w:cs="Arial"/>
          <w:lang w:val="es-CO"/>
        </w:rPr>
        <w:t>Cédula N°</w:t>
      </w:r>
      <w:r w:rsidR="004A2626" w:rsidRPr="00AA7888">
        <w:rPr>
          <w:rFonts w:ascii="Arial" w:hAnsi="Arial" w:cs="Arial"/>
          <w:lang w:val="es-CO"/>
        </w:rPr>
        <w:t xml:space="preserve"> </w:t>
      </w:r>
      <w:permStart w:id="403980572" w:edGrp="everyone"/>
      <w:r w:rsidR="004A2626" w:rsidRPr="00AA7888">
        <w:rPr>
          <w:rFonts w:ascii="Arial" w:hAnsi="Arial" w:cs="Arial"/>
          <w:b/>
          <w:lang w:val="es-CO"/>
        </w:rPr>
        <w:t>(DIGITE NÚMERO DE IDENTIFICACIÓN)</w:t>
      </w:r>
      <w:permEnd w:id="403980572"/>
    </w:p>
    <w:p w14:paraId="61CDD5BA" w14:textId="77777777" w:rsidR="004A2626" w:rsidRPr="00AA7888" w:rsidRDefault="004A2626" w:rsidP="00F936CE">
      <w:pPr>
        <w:spacing w:after="0" w:line="336" w:lineRule="auto"/>
        <w:jc w:val="both"/>
        <w:rPr>
          <w:rFonts w:ascii="Arial" w:hAnsi="Arial" w:cs="Arial"/>
          <w:lang w:val="es-CO"/>
        </w:rPr>
      </w:pPr>
      <w:r w:rsidRPr="00AA7888">
        <w:rPr>
          <w:rFonts w:ascii="Arial" w:hAnsi="Arial" w:cs="Arial"/>
          <w:lang w:val="es-CO"/>
        </w:rPr>
        <w:lastRenderedPageBreak/>
        <w:t>Secretario de Suministros y Servicios</w:t>
      </w:r>
    </w:p>
    <w:p w14:paraId="308D23C7" w14:textId="77777777" w:rsidR="004A2626" w:rsidRPr="00AA7888" w:rsidRDefault="004A2626" w:rsidP="00F936CE">
      <w:pPr>
        <w:spacing w:after="0" w:line="336" w:lineRule="auto"/>
        <w:jc w:val="both"/>
        <w:rPr>
          <w:rFonts w:ascii="Arial" w:hAnsi="Arial" w:cs="Arial"/>
          <w:lang w:val="es-CO"/>
        </w:rPr>
      </w:pPr>
      <w:r w:rsidRPr="00AA7888">
        <w:rPr>
          <w:rFonts w:ascii="Arial" w:hAnsi="Arial" w:cs="Arial"/>
          <w:lang w:val="es-CO"/>
        </w:rPr>
        <w:t>Municipio de Medellín</w:t>
      </w:r>
    </w:p>
    <w:p w14:paraId="31A24FA7" w14:textId="77777777" w:rsidR="004A2626" w:rsidRPr="00AA7888" w:rsidRDefault="004A2626" w:rsidP="00F936CE">
      <w:pPr>
        <w:spacing w:after="0" w:line="336" w:lineRule="auto"/>
        <w:rPr>
          <w:rFonts w:ascii="Arial" w:hAnsi="Arial" w:cs="Arial"/>
          <w:lang w:val="es-CO"/>
        </w:rPr>
      </w:pPr>
      <w:r w:rsidRPr="00AA7888">
        <w:rPr>
          <w:rFonts w:ascii="Arial" w:hAnsi="Arial" w:cs="Arial"/>
          <w:lang w:val="es-CO"/>
        </w:rPr>
        <w:t>Arrendador</w:t>
      </w:r>
    </w:p>
    <w:p w14:paraId="3AD682A6" w14:textId="77777777" w:rsidR="004A2626" w:rsidRPr="00AA7888" w:rsidRDefault="004A2626" w:rsidP="00F936CE">
      <w:pPr>
        <w:spacing w:after="0" w:line="336" w:lineRule="auto"/>
        <w:rPr>
          <w:rFonts w:ascii="Arial" w:hAnsi="Arial" w:cs="Arial"/>
          <w:lang w:val="es-CO"/>
        </w:rPr>
      </w:pPr>
    </w:p>
    <w:p w14:paraId="525EF0FF" w14:textId="77777777" w:rsidR="002315C3" w:rsidRPr="00AA7888" w:rsidRDefault="002315C3" w:rsidP="00F936CE">
      <w:pPr>
        <w:spacing w:after="0" w:line="336" w:lineRule="auto"/>
        <w:rPr>
          <w:rFonts w:ascii="Arial" w:hAnsi="Arial" w:cs="Arial"/>
          <w:lang w:val="es-CO"/>
        </w:rPr>
      </w:pPr>
    </w:p>
    <w:p w14:paraId="1F50468C" w14:textId="77777777" w:rsidR="004A2626" w:rsidRPr="00AA7888" w:rsidRDefault="004A2626" w:rsidP="00F936CE">
      <w:pPr>
        <w:spacing w:after="0" w:line="336" w:lineRule="auto"/>
        <w:rPr>
          <w:rFonts w:ascii="Arial" w:hAnsi="Arial" w:cs="Arial"/>
          <w:lang w:val="es-CO"/>
        </w:rPr>
      </w:pPr>
    </w:p>
    <w:p w14:paraId="65AF2F84" w14:textId="77777777" w:rsidR="004A2626" w:rsidRPr="00AA7888" w:rsidRDefault="004A2626" w:rsidP="00F936CE">
      <w:pPr>
        <w:spacing w:after="0" w:line="336" w:lineRule="auto"/>
        <w:jc w:val="both"/>
        <w:rPr>
          <w:rFonts w:ascii="Arial" w:hAnsi="Arial" w:cs="Arial"/>
          <w:b/>
          <w:noProof/>
          <w:lang w:val="es-CO"/>
        </w:rPr>
      </w:pPr>
      <w:permStart w:id="605185114" w:edGrp="everyone"/>
      <w:r w:rsidRPr="00AA7888">
        <w:rPr>
          <w:rFonts w:ascii="Arial" w:hAnsi="Arial" w:cs="Arial"/>
          <w:b/>
          <w:noProof/>
          <w:lang w:val="es-CO"/>
        </w:rPr>
        <w:t>(DIGITE NOMBRE COMPLETO DEL (LA) ARRENDATARIO(A))</w:t>
      </w:r>
    </w:p>
    <w:permEnd w:id="605185114"/>
    <w:p w14:paraId="0CBEBFCF" w14:textId="77777777" w:rsidR="004A2626" w:rsidRPr="00AA7888" w:rsidRDefault="0013580B" w:rsidP="00F936CE">
      <w:pPr>
        <w:spacing w:after="0" w:line="336" w:lineRule="auto"/>
        <w:jc w:val="both"/>
        <w:rPr>
          <w:rFonts w:ascii="Arial" w:hAnsi="Arial" w:cs="Arial"/>
          <w:b/>
          <w:lang w:val="es-CO"/>
        </w:rPr>
      </w:pPr>
      <w:r w:rsidRPr="00AA7888">
        <w:rPr>
          <w:rFonts w:ascii="Arial" w:hAnsi="Arial" w:cs="Arial"/>
          <w:lang w:val="es-CO"/>
        </w:rPr>
        <w:t>Cédula N°</w:t>
      </w:r>
      <w:r w:rsidR="004A2626" w:rsidRPr="00AA7888">
        <w:rPr>
          <w:rFonts w:ascii="Arial" w:hAnsi="Arial" w:cs="Arial"/>
          <w:lang w:val="es-CO"/>
        </w:rPr>
        <w:t xml:space="preserve"> </w:t>
      </w:r>
      <w:permStart w:id="300687855" w:edGrp="everyone"/>
      <w:r w:rsidR="004A2626" w:rsidRPr="00AA7888">
        <w:rPr>
          <w:rFonts w:ascii="Arial" w:hAnsi="Arial" w:cs="Arial"/>
          <w:b/>
          <w:lang w:val="es-CO"/>
        </w:rPr>
        <w:t>(DIGITE NÚMERO DE IDENTIFICACIÓN)</w:t>
      </w:r>
      <w:permEnd w:id="300687855"/>
    </w:p>
    <w:p w14:paraId="0CD12E69" w14:textId="77777777" w:rsidR="004A2626" w:rsidRPr="00AA7888" w:rsidRDefault="004A2626" w:rsidP="00F936CE">
      <w:pPr>
        <w:spacing w:after="0" w:line="336" w:lineRule="auto"/>
        <w:jc w:val="both"/>
        <w:rPr>
          <w:rFonts w:ascii="Arial" w:hAnsi="Arial" w:cs="Arial"/>
          <w:b/>
          <w:noProof/>
          <w:lang w:val="es-CO"/>
        </w:rPr>
      </w:pPr>
      <w:permStart w:id="629155759" w:edGrp="everyone"/>
      <w:r w:rsidRPr="00AA7888">
        <w:rPr>
          <w:rFonts w:ascii="Arial" w:hAnsi="Arial" w:cs="Arial"/>
          <w:b/>
          <w:noProof/>
          <w:lang w:val="es-CO"/>
        </w:rPr>
        <w:t>(DIGITE NOMBRE COMPLETO O RAZÓN SOCIAL DEL (LA) ARRENDATARIO(A) SI OBRA EN REPRESENTACIÓN DE… DIGITE RAZON SOCIAL)</w:t>
      </w:r>
      <w:permEnd w:id="629155759"/>
    </w:p>
    <w:p w14:paraId="4FEE2D30" w14:textId="77777777" w:rsidR="004A2626" w:rsidRPr="00AA7888" w:rsidRDefault="004A2626" w:rsidP="00F936CE">
      <w:pPr>
        <w:spacing w:after="0" w:line="336" w:lineRule="auto"/>
        <w:jc w:val="both"/>
        <w:rPr>
          <w:rFonts w:ascii="Arial" w:hAnsi="Arial" w:cs="Arial"/>
          <w:lang w:val="es-CO"/>
        </w:rPr>
      </w:pPr>
      <w:r w:rsidRPr="00AA7888">
        <w:rPr>
          <w:rFonts w:ascii="Arial" w:hAnsi="Arial" w:cs="Arial"/>
          <w:lang w:val="es-CO"/>
        </w:rPr>
        <w:t>Dirección:</w:t>
      </w:r>
      <w:r w:rsidRPr="00AA7888">
        <w:rPr>
          <w:rFonts w:ascii="Arial" w:hAnsi="Arial" w:cs="Arial"/>
        </w:rPr>
        <w:t xml:space="preserve"> </w:t>
      </w:r>
      <w:permStart w:id="649207787" w:edGrp="everyone"/>
      <w:r w:rsidRPr="00AA7888">
        <w:rPr>
          <w:rFonts w:ascii="Arial" w:hAnsi="Arial" w:cs="Arial"/>
          <w:b/>
        </w:rPr>
        <w:t>(</w:t>
      </w:r>
      <w:r w:rsidRPr="00AA7888">
        <w:rPr>
          <w:rFonts w:ascii="Arial" w:hAnsi="Arial" w:cs="Arial"/>
          <w:b/>
          <w:lang w:val="es-CO"/>
        </w:rPr>
        <w:t>DIGITE DIRECCIÓN RESIDENCIA Y/O NOTIFICACIONES)</w:t>
      </w:r>
      <w:permEnd w:id="649207787"/>
    </w:p>
    <w:p w14:paraId="7F48695E" w14:textId="77777777" w:rsidR="004A2626" w:rsidRPr="00AA7888" w:rsidRDefault="004A2626" w:rsidP="00F936CE">
      <w:pPr>
        <w:spacing w:after="0" w:line="336" w:lineRule="auto"/>
        <w:jc w:val="both"/>
        <w:rPr>
          <w:rFonts w:ascii="Arial" w:hAnsi="Arial" w:cs="Arial"/>
          <w:b/>
          <w:lang w:val="es-CO"/>
        </w:rPr>
      </w:pPr>
      <w:r w:rsidRPr="00AA7888">
        <w:rPr>
          <w:rFonts w:ascii="Arial" w:hAnsi="Arial" w:cs="Arial"/>
          <w:lang w:val="es-CO"/>
        </w:rPr>
        <w:t>Teléfono:</w:t>
      </w:r>
      <w:r w:rsidRPr="00AA7888">
        <w:rPr>
          <w:rFonts w:ascii="Arial" w:hAnsi="Arial" w:cs="Arial"/>
        </w:rPr>
        <w:t xml:space="preserve"> </w:t>
      </w:r>
      <w:permStart w:id="1553889653" w:edGrp="everyone"/>
      <w:r w:rsidRPr="00AA7888">
        <w:rPr>
          <w:rFonts w:ascii="Arial" w:hAnsi="Arial" w:cs="Arial"/>
          <w:b/>
        </w:rPr>
        <w:t>(</w:t>
      </w:r>
      <w:r w:rsidRPr="00AA7888">
        <w:rPr>
          <w:rFonts w:ascii="Arial" w:hAnsi="Arial" w:cs="Arial"/>
          <w:b/>
          <w:lang w:val="es-CO"/>
        </w:rPr>
        <w:t>DIGITE TELÉFONO Y CELULAR DEL (LA) ARRENDATARIO(A))</w:t>
      </w:r>
      <w:permEnd w:id="1553889653"/>
    </w:p>
    <w:p w14:paraId="17FF40AC" w14:textId="77777777" w:rsidR="004A2626" w:rsidRPr="00AA7888" w:rsidRDefault="004A2626" w:rsidP="00F936CE">
      <w:pPr>
        <w:spacing w:after="0" w:line="336" w:lineRule="auto"/>
        <w:jc w:val="both"/>
        <w:rPr>
          <w:rFonts w:ascii="Arial" w:hAnsi="Arial" w:cs="Arial"/>
          <w:lang w:val="es-CO"/>
        </w:rPr>
      </w:pPr>
      <w:r w:rsidRPr="00AA7888">
        <w:rPr>
          <w:rFonts w:ascii="Arial" w:hAnsi="Arial" w:cs="Arial"/>
          <w:lang w:val="es-CO"/>
        </w:rPr>
        <w:t xml:space="preserve">Correo electrónico: </w:t>
      </w:r>
      <w:permStart w:id="1345739503" w:edGrp="everyone"/>
      <w:r w:rsidRPr="00AA7888">
        <w:rPr>
          <w:rFonts w:ascii="Arial" w:hAnsi="Arial" w:cs="Arial"/>
          <w:b/>
          <w:lang w:val="es-CO"/>
        </w:rPr>
        <w:t>(DIGITE DIRECCIÓN DE CORREO ELECTRÓNICO)</w:t>
      </w:r>
      <w:permEnd w:id="1345739503"/>
      <w:r w:rsidRPr="00AA7888">
        <w:rPr>
          <w:rFonts w:ascii="Arial" w:hAnsi="Arial" w:cs="Arial"/>
          <w:b/>
          <w:lang w:val="es-CO"/>
        </w:rPr>
        <w:t xml:space="preserve"> </w:t>
      </w:r>
    </w:p>
    <w:p w14:paraId="3660D456" w14:textId="77777777" w:rsidR="004A2626" w:rsidRPr="00AA7888" w:rsidRDefault="004A2626" w:rsidP="00F936CE">
      <w:pPr>
        <w:spacing w:after="0" w:line="336" w:lineRule="auto"/>
        <w:jc w:val="both"/>
        <w:rPr>
          <w:rFonts w:ascii="Arial" w:hAnsi="Arial" w:cs="Arial"/>
          <w:lang w:val="es-CO"/>
        </w:rPr>
      </w:pPr>
      <w:r w:rsidRPr="00AA7888">
        <w:rPr>
          <w:rFonts w:ascii="Arial" w:hAnsi="Arial" w:cs="Arial"/>
          <w:lang w:val="es-CO"/>
        </w:rPr>
        <w:t xml:space="preserve">NIT N° </w:t>
      </w:r>
      <w:permStart w:id="1148016683" w:edGrp="everyone"/>
      <w:r w:rsidRPr="00EF0DEA">
        <w:rPr>
          <w:rFonts w:ascii="Arial" w:hAnsi="Arial" w:cs="Arial"/>
          <w:b/>
          <w:noProof/>
          <w:lang w:val="es-CO"/>
        </w:rPr>
        <w:t>(DIGITE NÚMERO DE IDENTIFICACIÓN)</w:t>
      </w:r>
      <w:permEnd w:id="1148016683"/>
    </w:p>
    <w:p w14:paraId="3BBEB684" w14:textId="77777777" w:rsidR="00CE79B0" w:rsidRPr="00AA7888" w:rsidRDefault="004A2626" w:rsidP="00F936CE">
      <w:pPr>
        <w:spacing w:after="0" w:line="336" w:lineRule="auto"/>
        <w:jc w:val="both"/>
        <w:rPr>
          <w:rFonts w:ascii="Arial" w:hAnsi="Arial" w:cs="Arial"/>
          <w:lang w:val="es-CO"/>
        </w:rPr>
      </w:pPr>
      <w:r w:rsidRPr="00AA7888">
        <w:rPr>
          <w:rFonts w:ascii="Arial" w:hAnsi="Arial" w:cs="Arial"/>
          <w:lang w:val="es-CO"/>
        </w:rPr>
        <w:t xml:space="preserve">Arrendatario </w:t>
      </w:r>
    </w:p>
    <w:p w14:paraId="1E6CC68A" w14:textId="77777777" w:rsidR="00CE79B0" w:rsidRPr="00AA7888" w:rsidRDefault="00CE79B0" w:rsidP="00CE79B0">
      <w:pPr>
        <w:spacing w:after="0" w:line="240" w:lineRule="auto"/>
        <w:jc w:val="both"/>
        <w:rPr>
          <w:rFonts w:ascii="Arial" w:hAnsi="Arial" w:cs="Arial"/>
          <w:lang w:val="es-CO"/>
        </w:rPr>
      </w:pPr>
    </w:p>
    <w:tbl>
      <w:tblPr>
        <w:tblStyle w:val="Tablaconcuadrcula"/>
        <w:tblW w:w="9144" w:type="dxa"/>
        <w:tblLook w:val="04A0" w:firstRow="1" w:lastRow="0" w:firstColumn="1" w:lastColumn="0" w:noHBand="0" w:noVBand="1"/>
      </w:tblPr>
      <w:tblGrid>
        <w:gridCol w:w="2263"/>
        <w:gridCol w:w="2410"/>
        <w:gridCol w:w="2410"/>
        <w:gridCol w:w="2061"/>
      </w:tblGrid>
      <w:tr w:rsidR="00AA7888" w:rsidRPr="00F936CE" w14:paraId="7F576595" w14:textId="77777777" w:rsidTr="0013580B">
        <w:trPr>
          <w:trHeight w:val="303"/>
        </w:trPr>
        <w:tc>
          <w:tcPr>
            <w:tcW w:w="2263" w:type="dxa"/>
          </w:tcPr>
          <w:p w14:paraId="4E0954C7" w14:textId="77777777" w:rsidR="004A2626" w:rsidRPr="00BE1197" w:rsidRDefault="004A2626" w:rsidP="0013580B">
            <w:pPr>
              <w:spacing w:after="0"/>
              <w:jc w:val="both"/>
              <w:rPr>
                <w:rFonts w:ascii="Arial" w:hAnsi="Arial" w:cs="Arial"/>
                <w:sz w:val="12"/>
                <w:szCs w:val="12"/>
              </w:rPr>
            </w:pPr>
            <w:r w:rsidRPr="00BE1197">
              <w:rPr>
                <w:rFonts w:ascii="Arial" w:hAnsi="Arial" w:cs="Arial"/>
                <w:bCs/>
                <w:sz w:val="12"/>
                <w:szCs w:val="12"/>
              </w:rPr>
              <w:t>E</w:t>
            </w:r>
            <w:r w:rsidRPr="00BE1197">
              <w:rPr>
                <w:rFonts w:ascii="Arial" w:hAnsi="Arial" w:cs="Arial"/>
                <w:sz w:val="12"/>
                <w:szCs w:val="12"/>
              </w:rPr>
              <w:t>laboró:</w:t>
            </w:r>
          </w:p>
          <w:p w14:paraId="57063C6B" w14:textId="77777777" w:rsidR="004A2626" w:rsidRPr="00BE1197" w:rsidRDefault="004A2626" w:rsidP="0013580B">
            <w:pPr>
              <w:spacing w:after="0"/>
              <w:jc w:val="both"/>
              <w:rPr>
                <w:rFonts w:ascii="Arial" w:hAnsi="Arial" w:cs="Arial"/>
                <w:sz w:val="12"/>
                <w:szCs w:val="12"/>
              </w:rPr>
            </w:pPr>
            <w:permStart w:id="159519291" w:edGrp="everyone"/>
            <w:r w:rsidRPr="00BE1197">
              <w:rPr>
                <w:rFonts w:ascii="Arial" w:hAnsi="Arial" w:cs="Arial"/>
                <w:bCs/>
                <w:sz w:val="12"/>
                <w:szCs w:val="12"/>
              </w:rPr>
              <w:t>(DIGITE NOMBRE)</w:t>
            </w:r>
            <w:permEnd w:id="159519291"/>
          </w:p>
        </w:tc>
        <w:tc>
          <w:tcPr>
            <w:tcW w:w="2410" w:type="dxa"/>
          </w:tcPr>
          <w:p w14:paraId="2548C4D1" w14:textId="77777777" w:rsidR="004A2626" w:rsidRPr="00BE1197" w:rsidRDefault="004A2626" w:rsidP="0013580B">
            <w:pPr>
              <w:spacing w:after="0"/>
              <w:jc w:val="both"/>
              <w:rPr>
                <w:rFonts w:ascii="Arial" w:hAnsi="Arial" w:cs="Arial"/>
                <w:sz w:val="12"/>
                <w:szCs w:val="12"/>
              </w:rPr>
            </w:pPr>
            <w:r w:rsidRPr="00BE1197">
              <w:rPr>
                <w:rFonts w:ascii="Arial" w:hAnsi="Arial" w:cs="Arial"/>
                <w:sz w:val="12"/>
                <w:szCs w:val="12"/>
              </w:rPr>
              <w:t xml:space="preserve">Revisó: </w:t>
            </w:r>
          </w:p>
          <w:p w14:paraId="73B347A3" w14:textId="77777777" w:rsidR="004A2626" w:rsidRPr="00BE1197" w:rsidRDefault="004A2626" w:rsidP="0013580B">
            <w:pPr>
              <w:spacing w:after="0"/>
              <w:jc w:val="both"/>
              <w:rPr>
                <w:rFonts w:ascii="Arial" w:hAnsi="Arial" w:cs="Arial"/>
                <w:bCs/>
                <w:sz w:val="12"/>
                <w:szCs w:val="12"/>
              </w:rPr>
            </w:pPr>
            <w:permStart w:id="1999127846" w:edGrp="everyone"/>
            <w:r w:rsidRPr="00BE1197">
              <w:rPr>
                <w:rFonts w:ascii="Arial" w:hAnsi="Arial" w:cs="Arial"/>
                <w:bCs/>
                <w:sz w:val="12"/>
                <w:szCs w:val="12"/>
              </w:rPr>
              <w:t>(DIGITE NOMBRE)</w:t>
            </w:r>
            <w:permEnd w:id="1999127846"/>
          </w:p>
        </w:tc>
        <w:tc>
          <w:tcPr>
            <w:tcW w:w="2410" w:type="dxa"/>
          </w:tcPr>
          <w:p w14:paraId="3FD01D85" w14:textId="77777777" w:rsidR="004A2626" w:rsidRPr="00BE1197" w:rsidRDefault="004A2626" w:rsidP="0013580B">
            <w:pPr>
              <w:spacing w:after="0"/>
              <w:jc w:val="both"/>
              <w:rPr>
                <w:rFonts w:ascii="Arial" w:hAnsi="Arial" w:cs="Arial"/>
                <w:bCs/>
                <w:sz w:val="12"/>
                <w:szCs w:val="12"/>
              </w:rPr>
            </w:pPr>
            <w:r w:rsidRPr="00BE1197">
              <w:rPr>
                <w:rFonts w:ascii="Arial" w:hAnsi="Arial" w:cs="Arial"/>
                <w:bCs/>
                <w:sz w:val="12"/>
                <w:szCs w:val="12"/>
              </w:rPr>
              <w:t>Revisó:</w:t>
            </w:r>
          </w:p>
          <w:p w14:paraId="2E0940F9" w14:textId="77777777" w:rsidR="004A2626" w:rsidRPr="00BE1197" w:rsidRDefault="004A2626" w:rsidP="0013580B">
            <w:pPr>
              <w:spacing w:after="0"/>
              <w:jc w:val="both"/>
              <w:rPr>
                <w:rFonts w:ascii="Arial" w:hAnsi="Arial" w:cs="Arial"/>
                <w:sz w:val="12"/>
                <w:szCs w:val="12"/>
              </w:rPr>
            </w:pPr>
            <w:permStart w:id="1015506304" w:edGrp="everyone"/>
            <w:r w:rsidRPr="00BE1197">
              <w:rPr>
                <w:rFonts w:ascii="Arial" w:hAnsi="Arial" w:cs="Arial"/>
                <w:bCs/>
                <w:sz w:val="12"/>
                <w:szCs w:val="12"/>
              </w:rPr>
              <w:t>(DIGITE NOMBRE)</w:t>
            </w:r>
            <w:permEnd w:id="1015506304"/>
            <w:r w:rsidRPr="00BE1197">
              <w:rPr>
                <w:rFonts w:ascii="Arial" w:hAnsi="Arial" w:cs="Arial"/>
                <w:bCs/>
                <w:sz w:val="12"/>
                <w:szCs w:val="12"/>
              </w:rPr>
              <w:t xml:space="preserve"> </w:t>
            </w:r>
          </w:p>
        </w:tc>
        <w:tc>
          <w:tcPr>
            <w:tcW w:w="2061" w:type="dxa"/>
          </w:tcPr>
          <w:p w14:paraId="340E5923" w14:textId="77777777" w:rsidR="004A2626" w:rsidRPr="00BE1197" w:rsidRDefault="004A2626" w:rsidP="0013580B">
            <w:pPr>
              <w:spacing w:after="0"/>
              <w:jc w:val="both"/>
              <w:rPr>
                <w:rFonts w:ascii="Arial" w:hAnsi="Arial" w:cs="Arial"/>
                <w:bCs/>
                <w:sz w:val="12"/>
                <w:szCs w:val="12"/>
              </w:rPr>
            </w:pPr>
            <w:r w:rsidRPr="00BE1197">
              <w:rPr>
                <w:rFonts w:ascii="Arial" w:hAnsi="Arial" w:cs="Arial"/>
                <w:bCs/>
                <w:sz w:val="12"/>
                <w:szCs w:val="12"/>
              </w:rPr>
              <w:t xml:space="preserve">Revisó y Aprobó: </w:t>
            </w:r>
          </w:p>
          <w:p w14:paraId="257E74E6" w14:textId="77777777" w:rsidR="004A2626" w:rsidRPr="00BE1197" w:rsidRDefault="004A2626" w:rsidP="0013580B">
            <w:pPr>
              <w:spacing w:after="0"/>
              <w:jc w:val="both"/>
              <w:rPr>
                <w:rFonts w:ascii="Arial" w:hAnsi="Arial" w:cs="Arial"/>
                <w:bCs/>
                <w:sz w:val="12"/>
                <w:szCs w:val="12"/>
              </w:rPr>
            </w:pPr>
            <w:permStart w:id="1313894312" w:edGrp="everyone"/>
            <w:r w:rsidRPr="00BE1197">
              <w:rPr>
                <w:rFonts w:ascii="Arial" w:hAnsi="Arial" w:cs="Arial"/>
                <w:bCs/>
                <w:sz w:val="12"/>
                <w:szCs w:val="12"/>
              </w:rPr>
              <w:t>(DIGITE NOMBRE)</w:t>
            </w:r>
            <w:permEnd w:id="1313894312"/>
          </w:p>
        </w:tc>
      </w:tr>
      <w:tr w:rsidR="004A2626" w:rsidRPr="00F936CE" w14:paraId="440579F6" w14:textId="77777777" w:rsidTr="0013580B">
        <w:trPr>
          <w:trHeight w:val="330"/>
        </w:trPr>
        <w:tc>
          <w:tcPr>
            <w:tcW w:w="2263" w:type="dxa"/>
            <w:vAlign w:val="center"/>
          </w:tcPr>
          <w:p w14:paraId="56E0F0A6" w14:textId="77777777" w:rsidR="0013580B" w:rsidRPr="00BE1197" w:rsidRDefault="0013580B" w:rsidP="0013580B">
            <w:pPr>
              <w:spacing w:after="0"/>
              <w:rPr>
                <w:rFonts w:ascii="Arial" w:hAnsi="Arial" w:cs="Arial"/>
                <w:sz w:val="12"/>
                <w:szCs w:val="12"/>
              </w:rPr>
            </w:pPr>
            <w:permStart w:id="1203512787" w:edGrp="everyone"/>
            <w:r w:rsidRPr="00BE1197">
              <w:rPr>
                <w:rFonts w:ascii="Arial" w:hAnsi="Arial" w:cs="Arial"/>
                <w:sz w:val="12"/>
                <w:szCs w:val="12"/>
              </w:rPr>
              <w:t>Abogado</w:t>
            </w:r>
            <w:permEnd w:id="1203512787"/>
            <w:r w:rsidRPr="00BE1197">
              <w:rPr>
                <w:rFonts w:ascii="Arial" w:hAnsi="Arial" w:cs="Arial"/>
                <w:sz w:val="12"/>
                <w:szCs w:val="12"/>
              </w:rPr>
              <w:t xml:space="preserve"> Contratista</w:t>
            </w:r>
          </w:p>
          <w:p w14:paraId="0E7D0353" w14:textId="77777777" w:rsidR="004A2626" w:rsidRPr="00BE1197" w:rsidRDefault="004A2626" w:rsidP="0013580B">
            <w:pPr>
              <w:spacing w:after="0"/>
              <w:rPr>
                <w:rFonts w:ascii="Arial" w:hAnsi="Arial" w:cs="Arial"/>
                <w:sz w:val="12"/>
                <w:szCs w:val="12"/>
              </w:rPr>
            </w:pPr>
            <w:r w:rsidRPr="00BE1197">
              <w:rPr>
                <w:rFonts w:ascii="Arial" w:hAnsi="Arial" w:cs="Arial"/>
                <w:sz w:val="12"/>
                <w:szCs w:val="12"/>
              </w:rPr>
              <w:t xml:space="preserve">Unidad Administración de Bienes Inmuebles  </w:t>
            </w:r>
          </w:p>
        </w:tc>
        <w:tc>
          <w:tcPr>
            <w:tcW w:w="2410" w:type="dxa"/>
            <w:vAlign w:val="center"/>
          </w:tcPr>
          <w:p w14:paraId="6CF533A8" w14:textId="77777777" w:rsidR="0013580B" w:rsidRPr="00BE1197" w:rsidRDefault="0013580B" w:rsidP="0013580B">
            <w:pPr>
              <w:spacing w:after="0"/>
              <w:rPr>
                <w:rFonts w:ascii="Arial" w:hAnsi="Arial" w:cs="Arial"/>
                <w:bCs/>
                <w:sz w:val="12"/>
                <w:szCs w:val="12"/>
              </w:rPr>
            </w:pPr>
            <w:r w:rsidRPr="00BE1197">
              <w:rPr>
                <w:rFonts w:ascii="Arial" w:hAnsi="Arial" w:cs="Arial"/>
                <w:bCs/>
                <w:sz w:val="12"/>
                <w:szCs w:val="12"/>
              </w:rPr>
              <w:t>Coordinadora Jurídica</w:t>
            </w:r>
          </w:p>
          <w:p w14:paraId="15CBB031" w14:textId="77777777" w:rsidR="004A2626" w:rsidRPr="00BE1197" w:rsidRDefault="004A2626" w:rsidP="0013580B">
            <w:pPr>
              <w:spacing w:after="0"/>
              <w:rPr>
                <w:rFonts w:ascii="Arial" w:hAnsi="Arial" w:cs="Arial"/>
                <w:bCs/>
                <w:sz w:val="12"/>
                <w:szCs w:val="12"/>
              </w:rPr>
            </w:pPr>
            <w:r w:rsidRPr="00BE1197">
              <w:rPr>
                <w:rFonts w:ascii="Arial" w:hAnsi="Arial" w:cs="Arial"/>
                <w:sz w:val="12"/>
                <w:szCs w:val="12"/>
              </w:rPr>
              <w:t xml:space="preserve">Unidad Administración de Bienes Inmuebles  </w:t>
            </w:r>
          </w:p>
        </w:tc>
        <w:tc>
          <w:tcPr>
            <w:tcW w:w="2410" w:type="dxa"/>
            <w:vAlign w:val="center"/>
          </w:tcPr>
          <w:p w14:paraId="4232FA87" w14:textId="77777777" w:rsidR="0013580B" w:rsidRPr="00BE1197" w:rsidRDefault="004A2626" w:rsidP="0013580B">
            <w:pPr>
              <w:spacing w:after="0"/>
              <w:rPr>
                <w:rFonts w:ascii="Arial" w:hAnsi="Arial" w:cs="Arial"/>
                <w:sz w:val="12"/>
                <w:szCs w:val="12"/>
              </w:rPr>
            </w:pPr>
            <w:r w:rsidRPr="00BE1197">
              <w:rPr>
                <w:rFonts w:ascii="Arial" w:hAnsi="Arial" w:cs="Arial"/>
                <w:sz w:val="12"/>
                <w:szCs w:val="12"/>
              </w:rPr>
              <w:t xml:space="preserve">Líder de </w:t>
            </w:r>
            <w:r w:rsidR="0013580B" w:rsidRPr="00BE1197">
              <w:rPr>
                <w:rFonts w:ascii="Arial" w:hAnsi="Arial" w:cs="Arial"/>
                <w:sz w:val="12"/>
                <w:szCs w:val="12"/>
              </w:rPr>
              <w:t>Programa</w:t>
            </w:r>
          </w:p>
          <w:p w14:paraId="38C1E5C2" w14:textId="77777777" w:rsidR="004A2626" w:rsidRPr="00BE1197" w:rsidRDefault="004A2626" w:rsidP="0013580B">
            <w:pPr>
              <w:spacing w:after="0"/>
              <w:rPr>
                <w:rFonts w:ascii="Arial" w:hAnsi="Arial" w:cs="Arial"/>
                <w:bCs/>
                <w:sz w:val="12"/>
                <w:szCs w:val="12"/>
              </w:rPr>
            </w:pPr>
            <w:r w:rsidRPr="00BE1197">
              <w:rPr>
                <w:rFonts w:ascii="Arial" w:hAnsi="Arial" w:cs="Arial"/>
                <w:sz w:val="12"/>
                <w:szCs w:val="12"/>
              </w:rPr>
              <w:t>Unidad Administración de Bienes Inmuebles</w:t>
            </w:r>
          </w:p>
        </w:tc>
        <w:tc>
          <w:tcPr>
            <w:tcW w:w="2061" w:type="dxa"/>
            <w:vAlign w:val="center"/>
          </w:tcPr>
          <w:p w14:paraId="01981FB8" w14:textId="77777777" w:rsidR="004A2626" w:rsidRPr="00BE1197" w:rsidRDefault="004A2626" w:rsidP="0013580B">
            <w:pPr>
              <w:spacing w:after="0"/>
              <w:rPr>
                <w:rFonts w:ascii="Arial" w:hAnsi="Arial" w:cs="Arial"/>
                <w:bCs/>
                <w:sz w:val="12"/>
                <w:szCs w:val="12"/>
              </w:rPr>
            </w:pPr>
            <w:r w:rsidRPr="00BE1197">
              <w:rPr>
                <w:rFonts w:ascii="Arial" w:hAnsi="Arial" w:cs="Arial"/>
                <w:bCs/>
                <w:sz w:val="12"/>
                <w:szCs w:val="12"/>
              </w:rPr>
              <w:t>Subsecretario de Gestión de Bienes</w:t>
            </w:r>
          </w:p>
        </w:tc>
      </w:tr>
    </w:tbl>
    <w:p w14:paraId="21249AFA" w14:textId="77777777" w:rsidR="00556A6F" w:rsidRPr="00AA7888" w:rsidRDefault="00556A6F" w:rsidP="00CE79B0">
      <w:pPr>
        <w:rPr>
          <w:rFonts w:ascii="Arial" w:hAnsi="Arial" w:cs="Arial"/>
        </w:rPr>
      </w:pPr>
    </w:p>
    <w:sectPr w:rsidR="00556A6F" w:rsidRPr="00AA7888" w:rsidSect="00E14F86">
      <w:headerReference w:type="even" r:id="rId7"/>
      <w:headerReference w:type="default" r:id="rId8"/>
      <w:footerReference w:type="default" r:id="rId9"/>
      <w:headerReference w:type="first" r:id="rId10"/>
      <w:pgSz w:w="12240" w:h="15840"/>
      <w:pgMar w:top="2790" w:right="1797" w:bottom="284" w:left="1797" w:header="425"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9B3B0" w14:textId="77777777" w:rsidR="003C1B38" w:rsidRDefault="003C1B38" w:rsidP="005838D1">
      <w:r>
        <w:separator/>
      </w:r>
    </w:p>
  </w:endnote>
  <w:endnote w:type="continuationSeparator" w:id="0">
    <w:p w14:paraId="2FF7774B" w14:textId="77777777" w:rsidR="003C1B38" w:rsidRDefault="003C1B38" w:rsidP="0058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D51FF" w14:textId="77777777" w:rsidR="0001275F" w:rsidRPr="00AE17F3" w:rsidRDefault="0001275F" w:rsidP="0001275F">
    <w:pPr>
      <w:pStyle w:val="Piedepgina"/>
      <w:spacing w:after="0" w:line="240" w:lineRule="auto"/>
      <w:jc w:val="right"/>
      <w:rPr>
        <w:rFonts w:ascii="Arial" w:hAnsi="Arial" w:cs="Arial"/>
        <w:sz w:val="16"/>
        <w:szCs w:val="16"/>
      </w:rPr>
    </w:pPr>
    <w:r w:rsidRPr="00AE17F3">
      <w:rPr>
        <w:rFonts w:ascii="Arial" w:hAnsi="Arial" w:cs="Arial"/>
        <w:sz w:val="16"/>
        <w:szCs w:val="16"/>
      </w:rPr>
      <w:t xml:space="preserve">Página </w:t>
    </w:r>
    <w:r w:rsidRPr="00AE17F3">
      <w:rPr>
        <w:rFonts w:ascii="Arial" w:hAnsi="Arial" w:cs="Arial"/>
        <w:sz w:val="16"/>
        <w:szCs w:val="16"/>
      </w:rPr>
      <w:fldChar w:fldCharType="begin"/>
    </w:r>
    <w:r w:rsidRPr="00AE17F3">
      <w:rPr>
        <w:rFonts w:ascii="Arial" w:hAnsi="Arial" w:cs="Arial"/>
        <w:sz w:val="16"/>
        <w:szCs w:val="16"/>
      </w:rPr>
      <w:instrText xml:space="preserve"> PAGE </w:instrText>
    </w:r>
    <w:r w:rsidRPr="00AE17F3">
      <w:rPr>
        <w:rFonts w:ascii="Arial" w:hAnsi="Arial" w:cs="Arial"/>
        <w:sz w:val="16"/>
        <w:szCs w:val="16"/>
      </w:rPr>
      <w:fldChar w:fldCharType="separate"/>
    </w:r>
    <w:r w:rsidR="00760820">
      <w:rPr>
        <w:rFonts w:ascii="Arial" w:hAnsi="Arial" w:cs="Arial"/>
        <w:noProof/>
        <w:sz w:val="16"/>
        <w:szCs w:val="16"/>
      </w:rPr>
      <w:t>17</w:t>
    </w:r>
    <w:r w:rsidRPr="00AE17F3">
      <w:rPr>
        <w:rFonts w:ascii="Arial" w:hAnsi="Arial" w:cs="Arial"/>
        <w:sz w:val="16"/>
        <w:szCs w:val="16"/>
      </w:rPr>
      <w:fldChar w:fldCharType="end"/>
    </w:r>
    <w:r w:rsidRPr="00AE17F3">
      <w:rPr>
        <w:rFonts w:ascii="Arial" w:hAnsi="Arial" w:cs="Arial"/>
        <w:sz w:val="16"/>
        <w:szCs w:val="16"/>
      </w:rPr>
      <w:t xml:space="preserve"> de </w:t>
    </w:r>
    <w:r w:rsidRPr="00AE17F3">
      <w:rPr>
        <w:rFonts w:ascii="Arial" w:hAnsi="Arial" w:cs="Arial"/>
        <w:sz w:val="16"/>
        <w:szCs w:val="16"/>
      </w:rPr>
      <w:fldChar w:fldCharType="begin"/>
    </w:r>
    <w:r w:rsidRPr="00AE17F3">
      <w:rPr>
        <w:rFonts w:ascii="Arial" w:hAnsi="Arial" w:cs="Arial"/>
        <w:sz w:val="16"/>
        <w:szCs w:val="16"/>
      </w:rPr>
      <w:instrText xml:space="preserve"> NUMPAGES </w:instrText>
    </w:r>
    <w:r w:rsidRPr="00AE17F3">
      <w:rPr>
        <w:rFonts w:ascii="Arial" w:hAnsi="Arial" w:cs="Arial"/>
        <w:sz w:val="16"/>
        <w:szCs w:val="16"/>
      </w:rPr>
      <w:fldChar w:fldCharType="separate"/>
    </w:r>
    <w:r w:rsidR="00760820">
      <w:rPr>
        <w:rFonts w:ascii="Arial" w:hAnsi="Arial" w:cs="Arial"/>
        <w:noProof/>
        <w:sz w:val="16"/>
        <w:szCs w:val="16"/>
      </w:rPr>
      <w:t>17</w:t>
    </w:r>
    <w:r w:rsidRPr="00AE17F3">
      <w:rPr>
        <w:rFonts w:ascii="Arial" w:hAnsi="Arial" w:cs="Arial"/>
        <w:sz w:val="16"/>
        <w:szCs w:val="16"/>
      </w:rPr>
      <w:fldChar w:fldCharType="end"/>
    </w:r>
  </w:p>
  <w:p w14:paraId="451F532E" w14:textId="77777777" w:rsidR="00AE17F3" w:rsidRDefault="00AE17F3" w:rsidP="0001275F">
    <w:pPr>
      <w:pStyle w:val="Piedepgina"/>
      <w:spacing w:after="0" w:line="240" w:lineRule="auto"/>
      <w:jc w:val="right"/>
      <w:rPr>
        <w:rFonts w:ascii="Arial" w:hAnsi="Arial" w:cs="Arial"/>
        <w:sz w:val="16"/>
        <w:szCs w:val="16"/>
      </w:rPr>
    </w:pPr>
    <w:r>
      <w:rPr>
        <w:rFonts w:ascii="Arial" w:hAnsi="Arial" w:cs="Arial"/>
        <w:sz w:val="16"/>
        <w:szCs w:val="16"/>
      </w:rPr>
      <w:t>___________</w:t>
    </w:r>
    <w:r w:rsidR="0001275F" w:rsidRPr="00AE17F3">
      <w:rPr>
        <w:rFonts w:ascii="Arial" w:hAnsi="Arial" w:cs="Arial"/>
        <w:sz w:val="16"/>
        <w:szCs w:val="16"/>
      </w:rPr>
      <w:t>______________________________________________________________________________________</w:t>
    </w:r>
  </w:p>
  <w:p w14:paraId="5DC6DBFF" w14:textId="77777777" w:rsidR="0001275F" w:rsidRPr="00AE17F3" w:rsidRDefault="0001275F" w:rsidP="0001275F">
    <w:pPr>
      <w:pStyle w:val="Piedepgina"/>
      <w:spacing w:after="0" w:line="240" w:lineRule="auto"/>
      <w:jc w:val="right"/>
      <w:rPr>
        <w:rFonts w:ascii="Arial" w:hAnsi="Arial" w:cs="Arial"/>
        <w:sz w:val="16"/>
        <w:szCs w:val="16"/>
      </w:rPr>
    </w:pPr>
    <w:r w:rsidRPr="00AE17F3">
      <w:rPr>
        <w:rFonts w:ascii="Arial" w:hAnsi="Arial" w:cs="Arial"/>
        <w:sz w:val="16"/>
        <w:szCs w:val="16"/>
      </w:rPr>
      <w:t>Centro Administrativo Municipal – CAM – Calle 44 No. 52 – 165</w:t>
    </w:r>
  </w:p>
  <w:p w14:paraId="30F2A459" w14:textId="77777777" w:rsidR="0001275F" w:rsidRPr="00AE17F3" w:rsidRDefault="0001275F" w:rsidP="0001275F">
    <w:pPr>
      <w:pStyle w:val="Piedepgina"/>
      <w:spacing w:after="0" w:line="240" w:lineRule="auto"/>
      <w:jc w:val="right"/>
      <w:rPr>
        <w:rFonts w:ascii="Arial" w:hAnsi="Arial" w:cs="Arial"/>
        <w:sz w:val="16"/>
        <w:szCs w:val="16"/>
      </w:rPr>
    </w:pPr>
    <w:r w:rsidRPr="00AE17F3">
      <w:rPr>
        <w:rFonts w:ascii="Arial" w:hAnsi="Arial" w:cs="Arial"/>
        <w:sz w:val="16"/>
        <w:szCs w:val="16"/>
      </w:rPr>
      <w:t>Línea Única de Atención a la Ciudadanía 44 44 144</w:t>
    </w:r>
  </w:p>
  <w:p w14:paraId="6797B495" w14:textId="77777777" w:rsidR="0001275F" w:rsidRPr="00AE17F3" w:rsidRDefault="00760820" w:rsidP="0001275F">
    <w:pPr>
      <w:pStyle w:val="Piedepgina"/>
      <w:spacing w:after="0" w:line="240" w:lineRule="auto"/>
      <w:jc w:val="right"/>
      <w:rPr>
        <w:rFonts w:ascii="Arial" w:hAnsi="Arial" w:cs="Arial"/>
        <w:sz w:val="16"/>
        <w:szCs w:val="16"/>
      </w:rPr>
    </w:pPr>
    <w:hyperlink r:id="rId1" w:history="1">
      <w:r w:rsidR="0001275F" w:rsidRPr="00AE17F3">
        <w:rPr>
          <w:rStyle w:val="Hipervnculo"/>
          <w:rFonts w:ascii="Arial" w:hAnsi="Arial" w:cs="Arial"/>
          <w:sz w:val="16"/>
          <w:szCs w:val="16"/>
        </w:rPr>
        <w:t>www.medellin.gov.co</w:t>
      </w:r>
    </w:hyperlink>
  </w:p>
  <w:p w14:paraId="41F7B88E" w14:textId="77777777" w:rsidR="0001275F" w:rsidRPr="00AE17F3" w:rsidRDefault="0001275F" w:rsidP="0001275F">
    <w:pPr>
      <w:pStyle w:val="Piedepgina"/>
      <w:spacing w:after="0" w:line="240" w:lineRule="auto"/>
      <w:jc w:val="right"/>
      <w:rPr>
        <w:rFonts w:ascii="Arial" w:hAnsi="Arial" w:cs="Arial"/>
        <w:sz w:val="16"/>
        <w:szCs w:val="16"/>
      </w:rPr>
    </w:pPr>
    <w:r w:rsidRPr="00AE17F3">
      <w:rPr>
        <w:rFonts w:ascii="Arial" w:hAnsi="Arial" w:cs="Arial"/>
        <w:sz w:val="16"/>
        <w:szCs w:val="16"/>
      </w:rPr>
      <w:tab/>
    </w:r>
    <w:r w:rsidRPr="00AE17F3">
      <w:rPr>
        <w:rFonts w:ascii="Arial" w:hAnsi="Arial" w:cs="Arial"/>
        <w:sz w:val="16"/>
        <w:szCs w:val="16"/>
      </w:rPr>
      <w:tab/>
      <w:t>Medellín - Colombia</w:t>
    </w:r>
  </w:p>
  <w:p w14:paraId="57700629" w14:textId="77777777" w:rsidR="005838D1" w:rsidRPr="0001275F" w:rsidRDefault="005838D1" w:rsidP="000127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05221" w14:textId="77777777" w:rsidR="003C1B38" w:rsidRDefault="003C1B38" w:rsidP="005838D1">
      <w:r>
        <w:separator/>
      </w:r>
    </w:p>
  </w:footnote>
  <w:footnote w:type="continuationSeparator" w:id="0">
    <w:p w14:paraId="074AF0B5" w14:textId="77777777" w:rsidR="003C1B38" w:rsidRDefault="003C1B38" w:rsidP="00583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A3304" w14:textId="77777777" w:rsidR="00DD540A" w:rsidRDefault="00760820">
    <w:pPr>
      <w:pStyle w:val="Encabezado"/>
    </w:pPr>
    <w:r>
      <w:rPr>
        <w:noProof/>
        <w:lang w:val="es-ES_tradnl" w:eastAsia="es-CO"/>
      </w:rPr>
      <w:pict w14:anchorId="4276C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965420" o:spid="_x0000_s2056" type="#_x0000_t75" style="position:absolute;margin-left:0;margin-top:0;width:612.95pt;height:793.45pt;z-index:-251655168;mso-position-horizontal:center;mso-position-horizontal-relative:margin;mso-position-vertical:center;mso-position-vertical-relative:margin" o:allowincell="f">
          <v:imagedata r:id="rId1" o:title="Hoja sin dat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F87AD" w14:textId="77777777" w:rsidR="006F7459" w:rsidRDefault="006F7459" w:rsidP="006F7459">
    <w:pPr>
      <w:tabs>
        <w:tab w:val="center" w:pos="4419"/>
        <w:tab w:val="right" w:pos="8838"/>
      </w:tabs>
      <w:spacing w:after="0" w:line="240" w:lineRule="auto"/>
      <w:rPr>
        <w:rFonts w:ascii="Calibri" w:hAnsi="Calibri"/>
        <w:lang w:val="es-CO"/>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646"/>
    </w:tblGrid>
    <w:tr w:rsidR="006F7459" w:rsidRPr="00CF59FE" w14:paraId="2C4C2E29" w14:textId="77777777" w:rsidTr="006F7459">
      <w:trPr>
        <w:tblCellSpacing w:w="15" w:type="dxa"/>
        <w:jc w:val="center"/>
      </w:trPr>
      <w:tc>
        <w:tcPr>
          <w:tcW w:w="4965" w:type="pct"/>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2"/>
            <w:gridCol w:w="5105"/>
            <w:gridCol w:w="1503"/>
          </w:tblGrid>
          <w:tr w:rsidR="006F7459" w:rsidRPr="00CF59FE" w14:paraId="1D229E0A" w14:textId="77777777" w:rsidTr="009B64E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5CB4BF7A" w14:textId="77777777" w:rsidR="006F7459" w:rsidRPr="00CF59FE" w:rsidRDefault="006F7459" w:rsidP="006F7459">
                <w:pPr>
                  <w:spacing w:after="0" w:line="240" w:lineRule="auto"/>
                  <w:rPr>
                    <w:rFonts w:ascii="Arial" w:eastAsia="Times New Roman" w:hAnsi="Arial" w:cs="Arial"/>
                    <w:color w:val="000000"/>
                    <w:sz w:val="20"/>
                    <w:szCs w:val="20"/>
                    <w:lang w:val="es-CO" w:eastAsia="es-CO"/>
                  </w:rPr>
                </w:pPr>
                <w:r w:rsidRPr="00CF59FE">
                  <w:rPr>
                    <w:rFonts w:ascii="Arial" w:eastAsia="Times New Roman" w:hAnsi="Arial" w:cs="Arial"/>
                    <w:color w:val="000000"/>
                    <w:sz w:val="20"/>
                    <w:szCs w:val="20"/>
                    <w:lang w:val="es-CO" w:eastAsia="es-CO"/>
                  </w:rPr>
                  <w:t> </w:t>
                </w:r>
              </w:p>
            </w:tc>
          </w:tr>
          <w:tr w:rsidR="006F7459" w:rsidRPr="00CF59FE" w14:paraId="7F981CE5" w14:textId="77777777" w:rsidTr="0001275F">
            <w:trPr>
              <w:trHeight w:val="450"/>
              <w:tblCellSpacing w:w="0" w:type="dxa"/>
              <w:jc w:val="center"/>
            </w:trPr>
            <w:tc>
              <w:tcPr>
                <w:tcW w:w="1131" w:type="pct"/>
                <w:tcBorders>
                  <w:top w:val="outset" w:sz="6" w:space="0" w:color="auto"/>
                  <w:left w:val="outset" w:sz="6" w:space="0" w:color="auto"/>
                  <w:bottom w:val="outset" w:sz="6" w:space="0" w:color="auto"/>
                  <w:right w:val="outset" w:sz="6" w:space="0" w:color="auto"/>
                </w:tcBorders>
                <w:vAlign w:val="center"/>
                <w:hideMark/>
              </w:tcPr>
              <w:p w14:paraId="54159CA1" w14:textId="77777777" w:rsidR="006F7459" w:rsidRPr="00CF59FE" w:rsidRDefault="006F7459" w:rsidP="006F7459">
                <w:pPr>
                  <w:spacing w:after="0" w:line="240" w:lineRule="auto"/>
                  <w:jc w:val="center"/>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Cód. FO-ADMI-170</w:t>
                </w:r>
              </w:p>
            </w:tc>
            <w:tc>
              <w:tcPr>
                <w:tcW w:w="2989" w:type="pct"/>
                <w:vMerge w:val="restart"/>
                <w:tcBorders>
                  <w:top w:val="outset" w:sz="6" w:space="0" w:color="auto"/>
                  <w:left w:val="outset" w:sz="6" w:space="0" w:color="auto"/>
                  <w:bottom w:val="outset" w:sz="6" w:space="0" w:color="auto"/>
                  <w:right w:val="outset" w:sz="6" w:space="0" w:color="auto"/>
                </w:tcBorders>
                <w:vAlign w:val="center"/>
                <w:hideMark/>
              </w:tcPr>
              <w:p w14:paraId="5C26B2C4" w14:textId="77777777" w:rsidR="0001275F" w:rsidRDefault="006F7459" w:rsidP="006F7459">
                <w:pPr>
                  <w:spacing w:after="0" w:line="240" w:lineRule="auto"/>
                  <w:jc w:val="center"/>
                  <w:rPr>
                    <w:rFonts w:ascii="Arial" w:eastAsia="Times New Roman" w:hAnsi="Arial" w:cs="Arial"/>
                    <w:b/>
                    <w:bCs/>
                    <w:color w:val="009999"/>
                    <w:sz w:val="20"/>
                    <w:szCs w:val="20"/>
                    <w:lang w:val="es-CO" w:eastAsia="es-CO"/>
                  </w:rPr>
                </w:pPr>
                <w:r w:rsidRPr="00CF59FE">
                  <w:rPr>
                    <w:rFonts w:ascii="Arial" w:eastAsia="Times New Roman" w:hAnsi="Arial" w:cs="Arial"/>
                    <w:color w:val="009999"/>
                    <w:sz w:val="20"/>
                    <w:szCs w:val="20"/>
                    <w:lang w:val="es-CO" w:eastAsia="es-CO"/>
                  </w:rPr>
                  <w:t>Formato</w:t>
                </w:r>
                <w:r w:rsidRPr="00CF59FE">
                  <w:rPr>
                    <w:rFonts w:ascii="Arial" w:eastAsia="Times New Roman" w:hAnsi="Arial" w:cs="Arial"/>
                    <w:color w:val="009999"/>
                    <w:sz w:val="20"/>
                    <w:szCs w:val="20"/>
                    <w:lang w:val="es-CO" w:eastAsia="es-CO"/>
                  </w:rPr>
                  <w:br/>
                </w:r>
                <w:r w:rsidRPr="00CF59FE">
                  <w:rPr>
                    <w:rFonts w:ascii="Arial" w:eastAsia="Times New Roman" w:hAnsi="Arial" w:cs="Arial"/>
                    <w:b/>
                    <w:bCs/>
                    <w:color w:val="009999"/>
                    <w:sz w:val="20"/>
                    <w:szCs w:val="20"/>
                    <w:lang w:val="es-CO" w:eastAsia="es-CO"/>
                  </w:rPr>
                  <w:t>FO-ADMI Minuta Contrato de Arrendamiento</w:t>
                </w:r>
                <w:r>
                  <w:rPr>
                    <w:rFonts w:ascii="Arial" w:eastAsia="Times New Roman" w:hAnsi="Arial" w:cs="Arial"/>
                    <w:b/>
                    <w:bCs/>
                    <w:color w:val="009999"/>
                    <w:sz w:val="20"/>
                    <w:szCs w:val="20"/>
                    <w:lang w:val="es-CO" w:eastAsia="es-CO"/>
                  </w:rPr>
                  <w:t xml:space="preserve"> </w:t>
                </w:r>
              </w:p>
              <w:p w14:paraId="53A4E0B8" w14:textId="77777777" w:rsidR="006F7459" w:rsidRPr="00CF59FE" w:rsidRDefault="006F7459" w:rsidP="006F7459">
                <w:pPr>
                  <w:spacing w:after="0" w:line="240" w:lineRule="auto"/>
                  <w:jc w:val="center"/>
                  <w:rPr>
                    <w:rFonts w:ascii="Arial" w:eastAsia="Times New Roman" w:hAnsi="Arial" w:cs="Arial"/>
                    <w:color w:val="009999"/>
                    <w:sz w:val="20"/>
                    <w:szCs w:val="20"/>
                    <w:lang w:val="es-CO" w:eastAsia="es-CO"/>
                  </w:rPr>
                </w:pPr>
                <w:r>
                  <w:rPr>
                    <w:rFonts w:ascii="Arial" w:eastAsia="Times New Roman" w:hAnsi="Arial" w:cs="Arial"/>
                    <w:b/>
                    <w:bCs/>
                    <w:color w:val="009999"/>
                    <w:sz w:val="20"/>
                    <w:szCs w:val="20"/>
                    <w:lang w:val="es-CO" w:eastAsia="es-CO"/>
                  </w:rPr>
                  <w:t>Bien Inmueble</w:t>
                </w:r>
              </w:p>
            </w:tc>
            <w:tc>
              <w:tcPr>
                <w:tcW w:w="880" w:type="pct"/>
                <w:vMerge w:val="restart"/>
                <w:tcBorders>
                  <w:top w:val="outset" w:sz="6" w:space="0" w:color="auto"/>
                  <w:left w:val="outset" w:sz="6" w:space="0" w:color="auto"/>
                  <w:bottom w:val="outset" w:sz="6" w:space="0" w:color="auto"/>
                  <w:right w:val="outset" w:sz="6" w:space="0" w:color="auto"/>
                </w:tcBorders>
                <w:vAlign w:val="center"/>
                <w:hideMark/>
              </w:tcPr>
              <w:p w14:paraId="774DD2AD" w14:textId="77777777" w:rsidR="006F7459" w:rsidRPr="00CF59FE" w:rsidRDefault="006F7459" w:rsidP="006F7459">
                <w:pPr>
                  <w:spacing w:after="0" w:line="240" w:lineRule="auto"/>
                  <w:rPr>
                    <w:rFonts w:ascii="Arial" w:eastAsia="Times New Roman" w:hAnsi="Arial" w:cs="Arial"/>
                    <w:color w:val="000000"/>
                    <w:sz w:val="20"/>
                    <w:szCs w:val="20"/>
                    <w:lang w:val="es-CO" w:eastAsia="es-CO"/>
                  </w:rPr>
                </w:pPr>
                <w:r>
                  <w:rPr>
                    <w:rFonts w:ascii="Arial" w:eastAsia="Times New Roman" w:hAnsi="Arial" w:cs="Arial"/>
                    <w:noProof/>
                    <w:color w:val="000000"/>
                    <w:sz w:val="20"/>
                    <w:szCs w:val="20"/>
                    <w:lang w:val="es-CO" w:eastAsia="es-CO"/>
                  </w:rPr>
                  <w:drawing>
                    <wp:inline distT="0" distB="0" distL="0" distR="0" wp14:anchorId="611FDE59" wp14:editId="1EA1F2A5">
                      <wp:extent cx="935355" cy="584835"/>
                      <wp:effectExtent l="0" t="0" r="0" b="5715"/>
                      <wp:docPr id="3" name="Imagen 3" descr="http://www.medellin.gov.co/isolucion/Grafvinetas/alcaldía%2098%20x%2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dellin.gov.co/isolucion/Grafvinetas/alcaldía%2098%20x%206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355" cy="584835"/>
                              </a:xfrm>
                              <a:prstGeom prst="rect">
                                <a:avLst/>
                              </a:prstGeom>
                              <a:noFill/>
                              <a:ln>
                                <a:noFill/>
                              </a:ln>
                            </pic:spPr>
                          </pic:pic>
                        </a:graphicData>
                      </a:graphic>
                    </wp:inline>
                  </w:drawing>
                </w:r>
              </w:p>
            </w:tc>
          </w:tr>
          <w:tr w:rsidR="006F7459" w:rsidRPr="00CF59FE" w14:paraId="1578E9D5" w14:textId="77777777" w:rsidTr="0001275F">
            <w:trPr>
              <w:trHeight w:val="450"/>
              <w:tblCellSpacing w:w="0" w:type="dxa"/>
              <w:jc w:val="center"/>
            </w:trPr>
            <w:tc>
              <w:tcPr>
                <w:tcW w:w="1131" w:type="pct"/>
                <w:tcBorders>
                  <w:top w:val="outset" w:sz="6" w:space="0" w:color="auto"/>
                  <w:left w:val="outset" w:sz="6" w:space="0" w:color="auto"/>
                  <w:bottom w:val="outset" w:sz="6" w:space="0" w:color="auto"/>
                  <w:right w:val="outset" w:sz="6" w:space="0" w:color="auto"/>
                </w:tcBorders>
                <w:vAlign w:val="center"/>
                <w:hideMark/>
              </w:tcPr>
              <w:p w14:paraId="09998CAF" w14:textId="77A2AAB3" w:rsidR="006F7459" w:rsidRPr="00CF59FE" w:rsidRDefault="00BE1197" w:rsidP="006F7459">
                <w:pPr>
                  <w:spacing w:after="0" w:line="240" w:lineRule="auto"/>
                  <w:jc w:val="center"/>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Versión</w:t>
                </w:r>
                <w:r w:rsidR="006F7459" w:rsidRPr="00CF59FE">
                  <w:rPr>
                    <w:rFonts w:ascii="Arial" w:eastAsia="Times New Roman" w:hAnsi="Arial" w:cs="Arial"/>
                    <w:color w:val="000000"/>
                    <w:sz w:val="20"/>
                    <w:szCs w:val="20"/>
                    <w:lang w:val="es-CO" w:eastAsia="es-CO"/>
                  </w:rPr>
                  <w:t xml:space="preserve"> </w:t>
                </w:r>
                <w:ins w:id="13" w:author="Jairo Alberto Henao Correa" w:date="2021-07-23T10:13:00Z">
                  <w:r w:rsidR="00760820">
                    <w:rPr>
                      <w:rFonts w:ascii="Arial" w:eastAsia="Times New Roman" w:hAnsi="Arial" w:cs="Arial"/>
                      <w:color w:val="000000"/>
                      <w:sz w:val="20"/>
                      <w:szCs w:val="20"/>
                      <w:lang w:val="es-CO" w:eastAsia="es-CO"/>
                    </w:rPr>
                    <w:t>8</w:t>
                  </w:r>
                </w:ins>
                <w:del w:id="14" w:author="Jairo Alberto Henao Correa" w:date="2021-07-23T10:13:00Z">
                  <w:r w:rsidR="001E0CC5" w:rsidDel="00760820">
                    <w:rPr>
                      <w:rFonts w:ascii="Arial" w:eastAsia="Times New Roman" w:hAnsi="Arial" w:cs="Arial"/>
                      <w:color w:val="000000"/>
                      <w:sz w:val="20"/>
                      <w:szCs w:val="20"/>
                      <w:lang w:val="es-CO" w:eastAsia="es-CO"/>
                    </w:rPr>
                    <w:delText>7</w:delText>
                  </w:r>
                </w:del>
              </w:p>
            </w:tc>
            <w:tc>
              <w:tcPr>
                <w:tcW w:w="2989" w:type="pct"/>
                <w:vMerge/>
                <w:tcBorders>
                  <w:top w:val="outset" w:sz="6" w:space="0" w:color="auto"/>
                  <w:left w:val="outset" w:sz="6" w:space="0" w:color="auto"/>
                  <w:bottom w:val="outset" w:sz="6" w:space="0" w:color="auto"/>
                  <w:right w:val="outset" w:sz="6" w:space="0" w:color="auto"/>
                </w:tcBorders>
                <w:vAlign w:val="center"/>
                <w:hideMark/>
              </w:tcPr>
              <w:p w14:paraId="62B6C30E" w14:textId="77777777" w:rsidR="006F7459" w:rsidRPr="00CF59FE" w:rsidRDefault="006F7459" w:rsidP="006F7459">
                <w:pPr>
                  <w:spacing w:after="0" w:line="240" w:lineRule="auto"/>
                  <w:rPr>
                    <w:rFonts w:ascii="Arial" w:eastAsia="Times New Roman" w:hAnsi="Arial" w:cs="Arial"/>
                    <w:color w:val="009999"/>
                    <w:sz w:val="20"/>
                    <w:szCs w:val="20"/>
                    <w:lang w:val="es-CO"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865D3BE" w14:textId="77777777" w:rsidR="006F7459" w:rsidRPr="00CF59FE" w:rsidRDefault="006F7459" w:rsidP="006F7459">
                <w:pPr>
                  <w:spacing w:after="0" w:line="240" w:lineRule="auto"/>
                  <w:rPr>
                    <w:rFonts w:ascii="Arial" w:eastAsia="Times New Roman" w:hAnsi="Arial" w:cs="Arial"/>
                    <w:color w:val="000000"/>
                    <w:sz w:val="20"/>
                    <w:szCs w:val="20"/>
                    <w:lang w:val="es-CO" w:eastAsia="es-CO"/>
                  </w:rPr>
                </w:pPr>
              </w:p>
            </w:tc>
          </w:tr>
          <w:tr w:rsidR="006F7459" w:rsidRPr="00CF59FE" w14:paraId="104F5FCB" w14:textId="77777777" w:rsidTr="009B64E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5AAF40A2" w14:textId="77777777" w:rsidR="006F7459" w:rsidRPr="00CF59FE" w:rsidRDefault="006F7459" w:rsidP="006F7459">
                <w:pPr>
                  <w:spacing w:after="0" w:line="240" w:lineRule="auto"/>
                  <w:rPr>
                    <w:rFonts w:ascii="Arial" w:eastAsia="Times New Roman" w:hAnsi="Arial" w:cs="Arial"/>
                    <w:color w:val="000000"/>
                    <w:sz w:val="20"/>
                    <w:szCs w:val="20"/>
                    <w:lang w:val="es-CO" w:eastAsia="es-CO"/>
                  </w:rPr>
                </w:pPr>
                <w:r w:rsidRPr="00CF59FE">
                  <w:rPr>
                    <w:rFonts w:ascii="Arial" w:eastAsia="Times New Roman" w:hAnsi="Arial" w:cs="Arial"/>
                    <w:color w:val="000000"/>
                    <w:sz w:val="20"/>
                    <w:szCs w:val="20"/>
                    <w:lang w:val="es-CO" w:eastAsia="es-CO"/>
                  </w:rPr>
                  <w:t> </w:t>
                </w:r>
              </w:p>
            </w:tc>
          </w:tr>
        </w:tbl>
        <w:p w14:paraId="501AB986" w14:textId="77777777" w:rsidR="006F7459" w:rsidRPr="00CF59FE" w:rsidRDefault="006F7459" w:rsidP="006F7459">
          <w:pPr>
            <w:spacing w:after="0" w:line="240" w:lineRule="auto"/>
            <w:jc w:val="center"/>
            <w:rPr>
              <w:rFonts w:ascii="Arial" w:eastAsia="Times New Roman" w:hAnsi="Arial" w:cs="Arial"/>
              <w:color w:val="000000"/>
              <w:sz w:val="20"/>
              <w:szCs w:val="20"/>
              <w:lang w:val="es-CO" w:eastAsia="es-CO"/>
            </w:rPr>
          </w:pPr>
        </w:p>
      </w:tc>
    </w:tr>
  </w:tbl>
  <w:p w14:paraId="0193A4A1" w14:textId="77777777" w:rsidR="005838D1" w:rsidRPr="0001275F" w:rsidRDefault="006F7459" w:rsidP="0001275F">
    <w:pPr>
      <w:pStyle w:val="Encabezado"/>
      <w:tabs>
        <w:tab w:val="clear" w:pos="4320"/>
      </w:tabs>
      <w:ind w:firstLine="142"/>
      <w:jc w:val="center"/>
      <w:rPr>
        <w:rFonts w:ascii="Arial" w:hAnsi="Arial" w:cs="Arial"/>
        <w:sz w:val="16"/>
        <w:szCs w:val="16"/>
      </w:rPr>
    </w:pPr>
    <w:r w:rsidRPr="0001275F">
      <w:rPr>
        <w:rFonts w:ascii="Arial" w:hAnsi="Arial" w:cs="Arial"/>
        <w:b/>
        <w:sz w:val="16"/>
        <w:szCs w:val="16"/>
      </w:rPr>
      <w:t xml:space="preserve">Contrato de Arrendamiento No. </w:t>
    </w:r>
    <w:permStart w:id="1626305596" w:edGrp="everyone"/>
    <w:r w:rsidRPr="0001275F">
      <w:rPr>
        <w:rFonts w:ascii="Arial" w:hAnsi="Arial" w:cs="Arial"/>
        <w:sz w:val="16"/>
        <w:szCs w:val="16"/>
      </w:rPr>
      <w:t>(DIGITE SÓLO NÚMERO DE CONTRATO – SIN FECHA)</w:t>
    </w:r>
    <w:permEnd w:id="162630559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2DDF" w14:textId="77777777" w:rsidR="00DD540A" w:rsidRDefault="00760820">
    <w:pPr>
      <w:pStyle w:val="Encabezado"/>
    </w:pPr>
    <w:r>
      <w:rPr>
        <w:noProof/>
        <w:lang w:val="es-ES_tradnl" w:eastAsia="es-CO"/>
      </w:rPr>
      <w:pict w14:anchorId="45E67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965419" o:spid="_x0000_s2055" type="#_x0000_t75" style="position:absolute;margin-left:0;margin-top:0;width:612.95pt;height:793.45pt;z-index:-251656192;mso-position-horizontal:center;mso-position-horizontal-relative:margin;mso-position-vertical:center;mso-position-vertical-relative:margin" o:allowincell="f">
          <v:imagedata r:id="rId1" o:title="Hoja sin datos"/>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ro Alberto Henao Correa">
    <w15:presenceInfo w15:providerId="AD" w15:userId="S-1-5-21-779264803-2359992174-94187511-550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ocumentProtection w:edit="readOnly" w:enforcement="1" w:cryptProviderType="rsaAES" w:cryptAlgorithmClass="hash" w:cryptAlgorithmType="typeAny" w:cryptAlgorithmSid="14" w:cryptSpinCount="100000" w:hash="MnnWNC3KuEEtqn6EO/GsKaA2GZfthei8zku8iWWwoHyy5561sdfFAjcaHxVXruaY8uDnOmWGTbeAV0n1TcoB9Q==" w:salt="YRfbJ1eG5PaDQRAigBZ3rw=="/>
  <w:defaultTabStop w:val="720"/>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26"/>
    <w:rsid w:val="000073B5"/>
    <w:rsid w:val="0001275F"/>
    <w:rsid w:val="0001312C"/>
    <w:rsid w:val="00035764"/>
    <w:rsid w:val="00042A91"/>
    <w:rsid w:val="0005074C"/>
    <w:rsid w:val="00053C7A"/>
    <w:rsid w:val="00063B68"/>
    <w:rsid w:val="000745C6"/>
    <w:rsid w:val="00092423"/>
    <w:rsid w:val="000A4155"/>
    <w:rsid w:val="000B73B3"/>
    <w:rsid w:val="000C358B"/>
    <w:rsid w:val="000D6D19"/>
    <w:rsid w:val="000F0757"/>
    <w:rsid w:val="00100EB3"/>
    <w:rsid w:val="00125A37"/>
    <w:rsid w:val="00131522"/>
    <w:rsid w:val="0013580B"/>
    <w:rsid w:val="001463DE"/>
    <w:rsid w:val="00146B3A"/>
    <w:rsid w:val="00152CB4"/>
    <w:rsid w:val="001555D3"/>
    <w:rsid w:val="001652C3"/>
    <w:rsid w:val="00177A08"/>
    <w:rsid w:val="00187B1C"/>
    <w:rsid w:val="00190056"/>
    <w:rsid w:val="001A09C6"/>
    <w:rsid w:val="001B2A34"/>
    <w:rsid w:val="001D3C7A"/>
    <w:rsid w:val="001E0403"/>
    <w:rsid w:val="001E0CC5"/>
    <w:rsid w:val="001E667A"/>
    <w:rsid w:val="001F0AA6"/>
    <w:rsid w:val="00202D86"/>
    <w:rsid w:val="00206B38"/>
    <w:rsid w:val="002074AA"/>
    <w:rsid w:val="00215389"/>
    <w:rsid w:val="00220D87"/>
    <w:rsid w:val="002302E4"/>
    <w:rsid w:val="002315C3"/>
    <w:rsid w:val="00237C95"/>
    <w:rsid w:val="002417BA"/>
    <w:rsid w:val="00243DB4"/>
    <w:rsid w:val="002603E8"/>
    <w:rsid w:val="002670EF"/>
    <w:rsid w:val="00275720"/>
    <w:rsid w:val="00285E5C"/>
    <w:rsid w:val="002D6F29"/>
    <w:rsid w:val="002F1C55"/>
    <w:rsid w:val="002F2709"/>
    <w:rsid w:val="002F506E"/>
    <w:rsid w:val="00302A6D"/>
    <w:rsid w:val="00316FCE"/>
    <w:rsid w:val="00327449"/>
    <w:rsid w:val="00330236"/>
    <w:rsid w:val="00340C9F"/>
    <w:rsid w:val="00343C4A"/>
    <w:rsid w:val="003745F9"/>
    <w:rsid w:val="0037669E"/>
    <w:rsid w:val="00381C1C"/>
    <w:rsid w:val="00385A20"/>
    <w:rsid w:val="003A163A"/>
    <w:rsid w:val="003A40E6"/>
    <w:rsid w:val="003A4FCA"/>
    <w:rsid w:val="003A5758"/>
    <w:rsid w:val="003A749B"/>
    <w:rsid w:val="003B27C5"/>
    <w:rsid w:val="003B35B2"/>
    <w:rsid w:val="003C1B38"/>
    <w:rsid w:val="003C4C99"/>
    <w:rsid w:val="003C5E5A"/>
    <w:rsid w:val="00417B61"/>
    <w:rsid w:val="004468C5"/>
    <w:rsid w:val="004545B3"/>
    <w:rsid w:val="00463026"/>
    <w:rsid w:val="00467902"/>
    <w:rsid w:val="00482B31"/>
    <w:rsid w:val="00486F15"/>
    <w:rsid w:val="004A2626"/>
    <w:rsid w:val="004A364E"/>
    <w:rsid w:val="004B3C81"/>
    <w:rsid w:val="004D1428"/>
    <w:rsid w:val="004F4268"/>
    <w:rsid w:val="004F6855"/>
    <w:rsid w:val="005036D2"/>
    <w:rsid w:val="00507D7D"/>
    <w:rsid w:val="005102B0"/>
    <w:rsid w:val="005113F9"/>
    <w:rsid w:val="00556A6F"/>
    <w:rsid w:val="005642FD"/>
    <w:rsid w:val="00576F22"/>
    <w:rsid w:val="005838D1"/>
    <w:rsid w:val="00583CED"/>
    <w:rsid w:val="005901DE"/>
    <w:rsid w:val="005B4315"/>
    <w:rsid w:val="005C255B"/>
    <w:rsid w:val="005D33D2"/>
    <w:rsid w:val="005D445D"/>
    <w:rsid w:val="005E22FD"/>
    <w:rsid w:val="00603039"/>
    <w:rsid w:val="00617FF8"/>
    <w:rsid w:val="0062033E"/>
    <w:rsid w:val="00621A72"/>
    <w:rsid w:val="00643A23"/>
    <w:rsid w:val="00647A03"/>
    <w:rsid w:val="00660C8D"/>
    <w:rsid w:val="00672895"/>
    <w:rsid w:val="00673994"/>
    <w:rsid w:val="00681BFD"/>
    <w:rsid w:val="0069037B"/>
    <w:rsid w:val="00691F66"/>
    <w:rsid w:val="00695876"/>
    <w:rsid w:val="006A519D"/>
    <w:rsid w:val="006B1D7E"/>
    <w:rsid w:val="006D1EBA"/>
    <w:rsid w:val="006D2D72"/>
    <w:rsid w:val="006D4541"/>
    <w:rsid w:val="006D65E5"/>
    <w:rsid w:val="006F7459"/>
    <w:rsid w:val="006F7C90"/>
    <w:rsid w:val="00700B65"/>
    <w:rsid w:val="00700D10"/>
    <w:rsid w:val="00725837"/>
    <w:rsid w:val="00731FB4"/>
    <w:rsid w:val="0073497E"/>
    <w:rsid w:val="00740E73"/>
    <w:rsid w:val="00741F31"/>
    <w:rsid w:val="007471BF"/>
    <w:rsid w:val="00753245"/>
    <w:rsid w:val="00760820"/>
    <w:rsid w:val="0076197F"/>
    <w:rsid w:val="00764C75"/>
    <w:rsid w:val="00772C0F"/>
    <w:rsid w:val="007A14E0"/>
    <w:rsid w:val="007A2FC7"/>
    <w:rsid w:val="007B404C"/>
    <w:rsid w:val="007E0FDA"/>
    <w:rsid w:val="00800241"/>
    <w:rsid w:val="008054F6"/>
    <w:rsid w:val="00807F53"/>
    <w:rsid w:val="0082543F"/>
    <w:rsid w:val="008269D1"/>
    <w:rsid w:val="00835BC3"/>
    <w:rsid w:val="0084506B"/>
    <w:rsid w:val="00846BDC"/>
    <w:rsid w:val="00852A63"/>
    <w:rsid w:val="00856504"/>
    <w:rsid w:val="00877BBD"/>
    <w:rsid w:val="0089701C"/>
    <w:rsid w:val="008A3F26"/>
    <w:rsid w:val="008B1778"/>
    <w:rsid w:val="008C4058"/>
    <w:rsid w:val="008D2B93"/>
    <w:rsid w:val="008D624B"/>
    <w:rsid w:val="008F0926"/>
    <w:rsid w:val="00910A27"/>
    <w:rsid w:val="00962DA3"/>
    <w:rsid w:val="00963D80"/>
    <w:rsid w:val="009659DF"/>
    <w:rsid w:val="0096725A"/>
    <w:rsid w:val="00967555"/>
    <w:rsid w:val="009865EE"/>
    <w:rsid w:val="009A5C2E"/>
    <w:rsid w:val="009C1DFB"/>
    <w:rsid w:val="009C276E"/>
    <w:rsid w:val="009E0576"/>
    <w:rsid w:val="009E51F2"/>
    <w:rsid w:val="009E71D7"/>
    <w:rsid w:val="00A029D3"/>
    <w:rsid w:val="00A06312"/>
    <w:rsid w:val="00A26514"/>
    <w:rsid w:val="00A3378A"/>
    <w:rsid w:val="00A34827"/>
    <w:rsid w:val="00A373C5"/>
    <w:rsid w:val="00A42294"/>
    <w:rsid w:val="00A56FA6"/>
    <w:rsid w:val="00A576E9"/>
    <w:rsid w:val="00A60CE8"/>
    <w:rsid w:val="00A60F09"/>
    <w:rsid w:val="00A63565"/>
    <w:rsid w:val="00A63BF1"/>
    <w:rsid w:val="00A80461"/>
    <w:rsid w:val="00AA61BA"/>
    <w:rsid w:val="00AA7888"/>
    <w:rsid w:val="00AB549E"/>
    <w:rsid w:val="00AC194B"/>
    <w:rsid w:val="00AC2053"/>
    <w:rsid w:val="00AD26E9"/>
    <w:rsid w:val="00AD35B0"/>
    <w:rsid w:val="00AE17F3"/>
    <w:rsid w:val="00AF3D82"/>
    <w:rsid w:val="00B00A5D"/>
    <w:rsid w:val="00B40F31"/>
    <w:rsid w:val="00B61FE8"/>
    <w:rsid w:val="00B6630B"/>
    <w:rsid w:val="00BA2F3A"/>
    <w:rsid w:val="00BB5B19"/>
    <w:rsid w:val="00BC1D43"/>
    <w:rsid w:val="00BD3083"/>
    <w:rsid w:val="00BD5ECB"/>
    <w:rsid w:val="00BE09E7"/>
    <w:rsid w:val="00BE1197"/>
    <w:rsid w:val="00BE6F10"/>
    <w:rsid w:val="00BF0802"/>
    <w:rsid w:val="00C0074A"/>
    <w:rsid w:val="00C03F12"/>
    <w:rsid w:val="00C233DE"/>
    <w:rsid w:val="00C24AAC"/>
    <w:rsid w:val="00C30DF2"/>
    <w:rsid w:val="00C314F8"/>
    <w:rsid w:val="00C33BD4"/>
    <w:rsid w:val="00C41FE0"/>
    <w:rsid w:val="00C43516"/>
    <w:rsid w:val="00C450BE"/>
    <w:rsid w:val="00C51A03"/>
    <w:rsid w:val="00C5269E"/>
    <w:rsid w:val="00C84B8D"/>
    <w:rsid w:val="00C871E0"/>
    <w:rsid w:val="00C87F3C"/>
    <w:rsid w:val="00C911CF"/>
    <w:rsid w:val="00C94C8D"/>
    <w:rsid w:val="00C95291"/>
    <w:rsid w:val="00CA6292"/>
    <w:rsid w:val="00CB5415"/>
    <w:rsid w:val="00CB7675"/>
    <w:rsid w:val="00CC4BC0"/>
    <w:rsid w:val="00CD53CE"/>
    <w:rsid w:val="00CE319D"/>
    <w:rsid w:val="00CE3576"/>
    <w:rsid w:val="00CE4107"/>
    <w:rsid w:val="00CE488B"/>
    <w:rsid w:val="00CE6939"/>
    <w:rsid w:val="00CE79B0"/>
    <w:rsid w:val="00CF1DF2"/>
    <w:rsid w:val="00D02DF1"/>
    <w:rsid w:val="00D3638F"/>
    <w:rsid w:val="00D76299"/>
    <w:rsid w:val="00DA08D5"/>
    <w:rsid w:val="00DA0CD5"/>
    <w:rsid w:val="00DB6103"/>
    <w:rsid w:val="00DC5F34"/>
    <w:rsid w:val="00DD540A"/>
    <w:rsid w:val="00DF4778"/>
    <w:rsid w:val="00DF5F47"/>
    <w:rsid w:val="00E14F86"/>
    <w:rsid w:val="00E35256"/>
    <w:rsid w:val="00E44330"/>
    <w:rsid w:val="00E444EA"/>
    <w:rsid w:val="00E72853"/>
    <w:rsid w:val="00E747EE"/>
    <w:rsid w:val="00E8389B"/>
    <w:rsid w:val="00E9021F"/>
    <w:rsid w:val="00E90EFB"/>
    <w:rsid w:val="00EA1095"/>
    <w:rsid w:val="00EB0E67"/>
    <w:rsid w:val="00ED4D82"/>
    <w:rsid w:val="00EE3970"/>
    <w:rsid w:val="00EF0DEA"/>
    <w:rsid w:val="00EF378A"/>
    <w:rsid w:val="00F027C6"/>
    <w:rsid w:val="00F1375C"/>
    <w:rsid w:val="00F21035"/>
    <w:rsid w:val="00F3286A"/>
    <w:rsid w:val="00F47B0B"/>
    <w:rsid w:val="00F47D38"/>
    <w:rsid w:val="00F50A70"/>
    <w:rsid w:val="00F57974"/>
    <w:rsid w:val="00F936CE"/>
    <w:rsid w:val="00F95C79"/>
    <w:rsid w:val="00FA0E65"/>
    <w:rsid w:val="00FB05CA"/>
    <w:rsid w:val="00FB6735"/>
    <w:rsid w:val="00FD62B8"/>
    <w:rsid w:val="00FF3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5A33D782"/>
  <w15:chartTrackingRefBased/>
  <w15:docId w15:val="{13068B91-495C-4FBE-9296-EDFC3E7A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626"/>
    <w:pPr>
      <w:spacing w:after="200" w:line="276" w:lineRule="auto"/>
    </w:pPr>
    <w:rPr>
      <w:rFonts w:ascii="Tahoma" w:eastAsia="Calibri" w:hAnsi="Tahoma" w:cs="Times New Roman"/>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8D1"/>
    <w:pPr>
      <w:tabs>
        <w:tab w:val="center" w:pos="4320"/>
        <w:tab w:val="right" w:pos="8640"/>
      </w:tabs>
    </w:pPr>
    <w:rPr>
      <w:rFonts w:asciiTheme="minorHAnsi" w:hAnsiTheme="minorHAnsi" w:cstheme="minorBidi"/>
      <w:sz w:val="24"/>
      <w:szCs w:val="24"/>
    </w:rPr>
  </w:style>
  <w:style w:type="character" w:customStyle="1" w:styleId="EncabezadoCar">
    <w:name w:val="Encabezado Car"/>
    <w:basedOn w:val="Fuentedeprrafopredeter"/>
    <w:link w:val="Encabezado"/>
    <w:uiPriority w:val="99"/>
    <w:rsid w:val="005838D1"/>
  </w:style>
  <w:style w:type="paragraph" w:styleId="Piedepgina">
    <w:name w:val="footer"/>
    <w:basedOn w:val="Normal"/>
    <w:link w:val="PiedepginaCar"/>
    <w:uiPriority w:val="99"/>
    <w:unhideWhenUsed/>
    <w:rsid w:val="005838D1"/>
    <w:pPr>
      <w:tabs>
        <w:tab w:val="center" w:pos="4320"/>
        <w:tab w:val="right" w:pos="8640"/>
      </w:tabs>
    </w:pPr>
    <w:rPr>
      <w:rFonts w:asciiTheme="minorHAnsi" w:hAnsiTheme="minorHAnsi" w:cstheme="minorBidi"/>
      <w:sz w:val="24"/>
      <w:szCs w:val="24"/>
    </w:rPr>
  </w:style>
  <w:style w:type="character" w:customStyle="1" w:styleId="PiedepginaCar">
    <w:name w:val="Pie de página Car"/>
    <w:basedOn w:val="Fuentedeprrafopredeter"/>
    <w:link w:val="Piedepgina"/>
    <w:uiPriority w:val="99"/>
    <w:rsid w:val="005838D1"/>
  </w:style>
  <w:style w:type="paragraph" w:styleId="Textodeglobo">
    <w:name w:val="Balloon Text"/>
    <w:basedOn w:val="Normal"/>
    <w:link w:val="TextodegloboCar"/>
    <w:uiPriority w:val="99"/>
    <w:semiHidden/>
    <w:unhideWhenUsed/>
    <w:rsid w:val="005838D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838D1"/>
    <w:rPr>
      <w:rFonts w:ascii="Lucida Grande" w:hAnsi="Lucida Grande" w:cs="Lucida Grande"/>
      <w:sz w:val="18"/>
      <w:szCs w:val="18"/>
    </w:rPr>
  </w:style>
  <w:style w:type="paragraph" w:styleId="NormalWeb">
    <w:name w:val="Normal (Web)"/>
    <w:basedOn w:val="Normal"/>
    <w:uiPriority w:val="99"/>
    <w:semiHidden/>
    <w:unhideWhenUsed/>
    <w:rsid w:val="00152CB4"/>
    <w:pPr>
      <w:spacing w:before="100" w:beforeAutospacing="1" w:after="100" w:afterAutospacing="1"/>
    </w:pPr>
    <w:rPr>
      <w:rFonts w:ascii="Times New Roman" w:eastAsia="Times New Roman" w:hAnsi="Times New Roman"/>
    </w:rPr>
  </w:style>
  <w:style w:type="paragraph" w:styleId="Puesto">
    <w:name w:val="Title"/>
    <w:basedOn w:val="Normal"/>
    <w:next w:val="Normal"/>
    <w:link w:val="PuestoCar"/>
    <w:uiPriority w:val="10"/>
    <w:qFormat/>
    <w:rsid w:val="00DB6103"/>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B6103"/>
    <w:rPr>
      <w:rFonts w:asciiTheme="majorHAnsi" w:eastAsiaTheme="majorEastAsia" w:hAnsiTheme="majorHAnsi" w:cstheme="majorBidi"/>
      <w:spacing w:val="-10"/>
      <w:kern w:val="28"/>
      <w:sz w:val="56"/>
      <w:szCs w:val="56"/>
      <w:lang w:val="es-CO" w:eastAsia="es-CO"/>
    </w:rPr>
  </w:style>
  <w:style w:type="table" w:styleId="Tablaconcuadrcula">
    <w:name w:val="Table Grid"/>
    <w:basedOn w:val="Tablanormal"/>
    <w:uiPriority w:val="59"/>
    <w:rsid w:val="004A2626"/>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06B38"/>
    <w:rPr>
      <w:sz w:val="16"/>
      <w:szCs w:val="16"/>
    </w:rPr>
  </w:style>
  <w:style w:type="paragraph" w:styleId="Textocomentario">
    <w:name w:val="annotation text"/>
    <w:basedOn w:val="Normal"/>
    <w:link w:val="TextocomentarioCar"/>
    <w:uiPriority w:val="99"/>
    <w:semiHidden/>
    <w:unhideWhenUsed/>
    <w:rsid w:val="00206B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6B38"/>
    <w:rPr>
      <w:rFonts w:ascii="Tahoma" w:eastAsia="Calibri" w:hAnsi="Tahoma"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206B38"/>
    <w:rPr>
      <w:b/>
      <w:bCs/>
    </w:rPr>
  </w:style>
  <w:style w:type="character" w:customStyle="1" w:styleId="AsuntodelcomentarioCar">
    <w:name w:val="Asunto del comentario Car"/>
    <w:basedOn w:val="TextocomentarioCar"/>
    <w:link w:val="Asuntodelcomentario"/>
    <w:uiPriority w:val="99"/>
    <w:semiHidden/>
    <w:rsid w:val="00206B38"/>
    <w:rPr>
      <w:rFonts w:ascii="Tahoma" w:eastAsia="Calibri" w:hAnsi="Tahoma" w:cs="Times New Roman"/>
      <w:b/>
      <w:bCs/>
      <w:sz w:val="20"/>
      <w:szCs w:val="20"/>
      <w:lang w:val="es-ES"/>
    </w:rPr>
  </w:style>
  <w:style w:type="character" w:styleId="Hipervnculo">
    <w:name w:val="Hyperlink"/>
    <w:basedOn w:val="Fuentedeprrafopredeter"/>
    <w:uiPriority w:val="99"/>
    <w:semiHidden/>
    <w:unhideWhenUsed/>
    <w:rsid w:val="0001275F"/>
    <w:rPr>
      <w:color w:val="0000FF"/>
      <w:u w:val="single"/>
    </w:rPr>
  </w:style>
  <w:style w:type="paragraph" w:styleId="Revisin">
    <w:name w:val="Revision"/>
    <w:hidden/>
    <w:uiPriority w:val="99"/>
    <w:semiHidden/>
    <w:rsid w:val="0076197F"/>
    <w:rPr>
      <w:rFonts w:ascii="Tahoma" w:eastAsia="Calibri" w:hAnsi="Tahoma" w:cs="Times New Roman"/>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5118">
      <w:bodyDiv w:val="1"/>
      <w:marLeft w:val="0"/>
      <w:marRight w:val="0"/>
      <w:marTop w:val="0"/>
      <w:marBottom w:val="0"/>
      <w:divBdr>
        <w:top w:val="none" w:sz="0" w:space="0" w:color="auto"/>
        <w:left w:val="none" w:sz="0" w:space="0" w:color="auto"/>
        <w:bottom w:val="none" w:sz="0" w:space="0" w:color="auto"/>
        <w:right w:val="none" w:sz="0" w:space="0" w:color="auto"/>
      </w:divBdr>
    </w:div>
    <w:div w:id="968318801">
      <w:bodyDiv w:val="1"/>
      <w:marLeft w:val="0"/>
      <w:marRight w:val="0"/>
      <w:marTop w:val="0"/>
      <w:marBottom w:val="0"/>
      <w:divBdr>
        <w:top w:val="none" w:sz="0" w:space="0" w:color="auto"/>
        <w:left w:val="none" w:sz="0" w:space="0" w:color="auto"/>
        <w:bottom w:val="none" w:sz="0" w:space="0" w:color="auto"/>
        <w:right w:val="none" w:sz="0" w:space="0" w:color="auto"/>
      </w:divBdr>
    </w:div>
    <w:div w:id="130759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edellin.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1F3B-29B1-4D7A-AAB2-EF30519A4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6518</Words>
  <Characters>35849</Characters>
  <Application>Microsoft Office Word</Application>
  <DocSecurity>8</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Alcaldia de Medellin</Company>
  <LinksUpToDate>false</LinksUpToDate>
  <CharactersWithSpaces>42283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Alejandra Lora Bahoque</dc:creator>
  <cp:keywords/>
  <dc:description/>
  <cp:lastModifiedBy>Jairo Alberto Henao Correa</cp:lastModifiedBy>
  <cp:revision>3</cp:revision>
  <cp:lastPrinted>2021-07-08T16:20:00Z</cp:lastPrinted>
  <dcterms:created xsi:type="dcterms:W3CDTF">2021-07-23T15:08:00Z</dcterms:created>
  <dcterms:modified xsi:type="dcterms:W3CDTF">2021-07-23T15:14:00Z</dcterms:modified>
</cp:coreProperties>
</file>