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1DE7B" w14:textId="77777777" w:rsidR="003510FC" w:rsidRPr="003510FC" w:rsidRDefault="00C341AD" w:rsidP="00C341AD">
      <w:pPr>
        <w:pStyle w:val="Prrafodelista"/>
        <w:numPr>
          <w:ilvl w:val="0"/>
          <w:numId w:val="8"/>
        </w:numPr>
        <w:jc w:val="both"/>
        <w:rPr>
          <w:lang w:val="es-CO"/>
        </w:rPr>
      </w:pPr>
      <w:r w:rsidRPr="003510FC">
        <w:rPr>
          <w:rFonts w:ascii="Arial" w:hAnsi="Arial" w:cs="Arial"/>
          <w:b/>
          <w:bCs/>
          <w:sz w:val="22"/>
          <w:szCs w:val="22"/>
          <w:lang w:val="es-CO"/>
        </w:rPr>
        <w:t xml:space="preserve">Identificación del </w:t>
      </w:r>
      <w:r w:rsidR="004A4ED4" w:rsidRPr="003510FC">
        <w:rPr>
          <w:rFonts w:ascii="Arial" w:hAnsi="Arial" w:cs="Arial"/>
          <w:b/>
          <w:bCs/>
          <w:sz w:val="22"/>
          <w:szCs w:val="22"/>
          <w:lang w:val="es-CO"/>
        </w:rPr>
        <w:t>Ingreso:</w:t>
      </w:r>
      <w:r w:rsidR="00354E2A" w:rsidRPr="003510FC">
        <w:rPr>
          <w:rFonts w:ascii="Arial" w:hAnsi="Arial" w:cs="Arial"/>
          <w:b/>
          <w:bCs/>
          <w:sz w:val="22"/>
          <w:szCs w:val="22"/>
          <w:lang w:val="es-CO"/>
        </w:rPr>
        <w:t xml:space="preserve"> </w:t>
      </w:r>
      <w:r w:rsidR="00354E2A" w:rsidRPr="003510FC">
        <w:rPr>
          <w:rFonts w:ascii="Arial" w:hAnsi="Arial" w:cs="Arial"/>
          <w:bCs/>
          <w:sz w:val="22"/>
          <w:szCs w:val="22"/>
          <w:lang w:val="es-CO"/>
        </w:rPr>
        <w:t>N/A</w:t>
      </w:r>
      <w:r w:rsidR="004A4ED4" w:rsidRPr="003510FC">
        <w:rPr>
          <w:rFonts w:ascii="Arial" w:hAnsi="Arial" w:cs="Arial"/>
          <w:bCs/>
          <w:sz w:val="22"/>
          <w:szCs w:val="22"/>
          <w:lang w:val="es-CO"/>
        </w:rPr>
        <w:t>.</w:t>
      </w:r>
    </w:p>
    <w:p w14:paraId="24B0ECCD" w14:textId="77777777" w:rsidR="003510FC" w:rsidRPr="003510FC" w:rsidRDefault="003510FC" w:rsidP="00D20CA3">
      <w:pPr>
        <w:pStyle w:val="Prrafodelista"/>
        <w:ind w:left="0"/>
        <w:jc w:val="center"/>
        <w:rPr>
          <w:lang w:val="es-CO"/>
        </w:rPr>
      </w:pPr>
    </w:p>
    <w:p w14:paraId="32793F54" w14:textId="77777777" w:rsidR="004A4ED4" w:rsidRPr="003510FC" w:rsidRDefault="00C341AD" w:rsidP="00C341AD">
      <w:pPr>
        <w:pStyle w:val="Prrafodelista"/>
        <w:numPr>
          <w:ilvl w:val="0"/>
          <w:numId w:val="8"/>
        </w:numPr>
        <w:jc w:val="both"/>
        <w:rPr>
          <w:lang w:val="es-CO"/>
        </w:rPr>
      </w:pPr>
      <w:r w:rsidRPr="003510FC">
        <w:rPr>
          <w:rFonts w:ascii="Arial" w:hAnsi="Arial" w:cs="Arial"/>
          <w:b/>
          <w:bCs/>
          <w:sz w:val="22"/>
          <w:szCs w:val="22"/>
          <w:lang w:val="es-CO"/>
        </w:rPr>
        <w:t>Estimación del valor del contrato</w:t>
      </w:r>
      <w:r w:rsidR="004A4ED4" w:rsidRPr="003510FC">
        <w:rPr>
          <w:rFonts w:ascii="Arial" w:hAnsi="Arial" w:cs="Arial"/>
          <w:b/>
          <w:bCs/>
          <w:sz w:val="22"/>
          <w:szCs w:val="22"/>
          <w:lang w:val="es-CO"/>
        </w:rPr>
        <w:t>:</w:t>
      </w:r>
      <w:bookmarkStart w:id="0" w:name="_GoBack"/>
      <w:bookmarkEnd w:id="0"/>
    </w:p>
    <w:p w14:paraId="707F3E99" w14:textId="77777777" w:rsidR="00D20CA3" w:rsidRPr="00BB64D6" w:rsidRDefault="00D20CA3" w:rsidP="00D20CA3">
      <w:pPr>
        <w:jc w:val="both"/>
        <w:rPr>
          <w:rFonts w:ascii="Arial" w:hAnsi="Arial" w:cs="Arial"/>
        </w:rPr>
      </w:pPr>
    </w:p>
    <w:p w14:paraId="5C915F8D" w14:textId="77777777" w:rsidR="00D20CA3" w:rsidRDefault="00D20CA3" w:rsidP="00D20CA3">
      <w:pPr>
        <w:jc w:val="both"/>
        <w:rPr>
          <w:rFonts w:ascii="Arial" w:hAnsi="Arial" w:cs="Arial"/>
        </w:rPr>
      </w:pPr>
      <w:r w:rsidRPr="00487D80">
        <w:rPr>
          <w:rFonts w:ascii="Arial" w:hAnsi="Arial" w:cs="Arial"/>
        </w:rPr>
        <w:t>Para efectos de</w:t>
      </w:r>
      <w:r w:rsidR="007D01AB">
        <w:rPr>
          <w:rFonts w:ascii="Arial" w:hAnsi="Arial" w:cs="Arial"/>
        </w:rPr>
        <w:t>l</w:t>
      </w:r>
      <w:r w:rsidRPr="00487D80">
        <w:rPr>
          <w:rFonts w:ascii="Arial" w:hAnsi="Arial" w:cs="Arial"/>
        </w:rPr>
        <w:t xml:space="preserve"> contrato de comodato </w:t>
      </w:r>
      <w:r w:rsidR="00D8082F">
        <w:rPr>
          <w:rFonts w:ascii="Arial" w:hAnsi="Arial" w:cs="Arial"/>
        </w:rPr>
        <w:t xml:space="preserve">se tendrá como valor </w:t>
      </w:r>
      <w:permStart w:id="1433952024" w:edGrp="everyone"/>
      <w:r w:rsidR="00D8082F">
        <w:rPr>
          <w:rFonts w:ascii="Arial" w:hAnsi="Arial" w:cs="Arial"/>
        </w:rPr>
        <w:t>(Digite la opción que aplique</w:t>
      </w:r>
      <w:r w:rsidR="003C2ED0">
        <w:rPr>
          <w:rFonts w:ascii="Arial" w:hAnsi="Arial" w:cs="Arial"/>
        </w:rPr>
        <w:t xml:space="preserve"> continuando con el párrafo</w:t>
      </w:r>
      <w:r w:rsidR="00D8082F">
        <w:rPr>
          <w:rFonts w:ascii="Arial" w:hAnsi="Arial" w:cs="Arial"/>
        </w:rPr>
        <w:t>)</w:t>
      </w:r>
      <w:permEnd w:id="1433952024"/>
    </w:p>
    <w:p w14:paraId="500B9AAF" w14:textId="77777777" w:rsidR="00D8082F" w:rsidRPr="00BB64D6" w:rsidRDefault="00D8082F" w:rsidP="00D20CA3">
      <w:pPr>
        <w:jc w:val="both"/>
        <w:rPr>
          <w:rFonts w:ascii="Arial" w:hAnsi="Arial" w:cs="Arial"/>
          <w:bCs/>
        </w:rPr>
      </w:pPr>
    </w:p>
    <w:p w14:paraId="683A0C14" w14:textId="77777777" w:rsidR="00D8082F" w:rsidRPr="00325B0F" w:rsidRDefault="003C2ED0" w:rsidP="00D8082F">
      <w:pPr>
        <w:jc w:val="both"/>
        <w:rPr>
          <w:rFonts w:ascii="Arial" w:hAnsi="Arial" w:cs="Arial"/>
          <w:b/>
          <w:bCs/>
        </w:rPr>
      </w:pPr>
      <w:permStart w:id="155916859" w:edGrp="everyone"/>
      <w:r w:rsidRPr="00A93002">
        <w:rPr>
          <w:rFonts w:ascii="Arial" w:hAnsi="Arial" w:cs="Arial"/>
          <w:sz w:val="22"/>
          <w:szCs w:val="22"/>
          <w:lang w:val="es-CO"/>
        </w:rPr>
        <w:t>-</w:t>
      </w:r>
      <w:r w:rsidR="00D8082F" w:rsidRPr="00A93002">
        <w:rPr>
          <w:rFonts w:ascii="Arial" w:hAnsi="Arial" w:cs="Arial"/>
          <w:sz w:val="22"/>
          <w:szCs w:val="22"/>
          <w:lang w:val="es-CO"/>
        </w:rPr>
        <w:t xml:space="preserve">la sumatoria de todas las obligaciones </w:t>
      </w:r>
      <w:r w:rsidR="00D8082F" w:rsidRPr="00325B0F">
        <w:rPr>
          <w:rFonts w:ascii="Arial" w:hAnsi="Arial" w:cs="Arial"/>
          <w:sz w:val="22"/>
          <w:szCs w:val="22"/>
          <w:lang w:val="es-CO"/>
        </w:rPr>
        <w:t>cuantificadas a cargo del comodatario.</w:t>
      </w:r>
      <w:r w:rsidR="00D8082F" w:rsidRPr="00325B0F">
        <w:rPr>
          <w:rFonts w:ascii="Arial" w:hAnsi="Arial" w:cs="Arial"/>
          <w:bCs/>
        </w:rPr>
        <w:t xml:space="preserve"> (Inserte valor en letras), (Inserte valor en números). </w:t>
      </w:r>
      <w:r w:rsidR="00D8082F" w:rsidRPr="00EF637D">
        <w:rPr>
          <w:rFonts w:ascii="Arial" w:hAnsi="Arial" w:cs="Arial"/>
          <w:b/>
          <w:bCs/>
        </w:rPr>
        <w:t>(CUANDO EL CONTRATO A CELEBRAR SEA</w:t>
      </w:r>
      <w:r w:rsidR="00CE107C">
        <w:rPr>
          <w:rFonts w:ascii="Arial" w:hAnsi="Arial" w:cs="Arial"/>
          <w:b/>
          <w:bCs/>
        </w:rPr>
        <w:t xml:space="preserve"> CON LAS </w:t>
      </w:r>
      <w:r w:rsidR="002F0724">
        <w:rPr>
          <w:rFonts w:ascii="Arial" w:hAnsi="Arial" w:cs="Arial"/>
          <w:b/>
          <w:bCs/>
        </w:rPr>
        <w:t>ENTIDADES</w:t>
      </w:r>
      <w:r w:rsidR="00CE107C">
        <w:rPr>
          <w:rFonts w:ascii="Arial" w:hAnsi="Arial" w:cs="Arial"/>
          <w:b/>
          <w:bCs/>
        </w:rPr>
        <w:t xml:space="preserve"> QUE ENMARCA</w:t>
      </w:r>
      <w:r w:rsidR="00D8082F" w:rsidRPr="00EF637D">
        <w:rPr>
          <w:rFonts w:ascii="Arial" w:hAnsi="Arial" w:cs="Arial"/>
          <w:b/>
          <w:bCs/>
        </w:rPr>
        <w:t xml:space="preserve"> EL ARTÍCULO SEGUNDO, PARÁGRAFO SEGUNDO DE LA RESOLUCIÓN SSS 202050083439 DE 2020, EJEMPLO: JAC)</w:t>
      </w:r>
    </w:p>
    <w:permEnd w:id="155916859"/>
    <w:p w14:paraId="15EE59AC" w14:textId="77777777" w:rsidR="003C2ED0" w:rsidRPr="00D8082F" w:rsidRDefault="003C2ED0" w:rsidP="00D8082F">
      <w:pPr>
        <w:jc w:val="both"/>
        <w:rPr>
          <w:rFonts w:ascii="Arial" w:hAnsi="Arial" w:cs="Arial"/>
          <w:b/>
          <w:bCs/>
          <w:highlight w:val="yellow"/>
        </w:rPr>
      </w:pPr>
    </w:p>
    <w:p w14:paraId="73F2DF5E" w14:textId="77777777" w:rsidR="003C2ED0" w:rsidRPr="003C2ED0" w:rsidRDefault="00593EFA" w:rsidP="003C2ED0">
      <w:pPr>
        <w:jc w:val="both"/>
        <w:rPr>
          <w:rFonts w:ascii="Arial" w:hAnsi="Arial" w:cs="Arial"/>
          <w:b/>
          <w:bCs/>
        </w:rPr>
      </w:pPr>
      <w:permStart w:id="439558623" w:edGrp="everyone"/>
      <w:r w:rsidRPr="00410B7C">
        <w:rPr>
          <w:rFonts w:ascii="Arial" w:hAnsi="Arial" w:cs="Arial"/>
          <w:bCs/>
        </w:rPr>
        <w:t>-</w:t>
      </w:r>
      <w:r w:rsidR="003C2ED0" w:rsidRPr="003C2ED0">
        <w:rPr>
          <w:rFonts w:ascii="Arial" w:hAnsi="Arial" w:cs="Arial"/>
          <w:bCs/>
        </w:rPr>
        <w:t>el avalúo comercial vigente del inmueble</w:t>
      </w:r>
      <w:r w:rsidR="003C2ED0" w:rsidRPr="00410B7C">
        <w:rPr>
          <w:rFonts w:ascii="Arial" w:hAnsi="Arial" w:cs="Arial"/>
          <w:bCs/>
        </w:rPr>
        <w:t xml:space="preserve"> </w:t>
      </w:r>
      <w:r w:rsidR="00410B7C" w:rsidRPr="00410B7C">
        <w:rPr>
          <w:rFonts w:ascii="Arial" w:hAnsi="Arial" w:cs="Arial"/>
          <w:b/>
          <w:bCs/>
        </w:rPr>
        <w:t>(PUEDE SER EL DE SAP SI SE CUENTA CON ESTE</w:t>
      </w:r>
      <w:r w:rsidR="003C2ED0" w:rsidRPr="00410B7C">
        <w:rPr>
          <w:rFonts w:ascii="Arial" w:hAnsi="Arial" w:cs="Arial"/>
          <w:bCs/>
        </w:rPr>
        <w:t>)</w:t>
      </w:r>
      <w:r w:rsidR="003C2ED0" w:rsidRPr="003C2ED0">
        <w:rPr>
          <w:rFonts w:ascii="Arial" w:hAnsi="Arial" w:cs="Arial"/>
          <w:bCs/>
        </w:rPr>
        <w:t xml:space="preserve"> (Inserte valor en letras),</w:t>
      </w:r>
      <w:r w:rsidR="003C2ED0" w:rsidRPr="003C2ED0">
        <w:rPr>
          <w:rFonts w:ascii="Calibri" w:eastAsia="Cambria" w:hAnsi="Calibri" w:cs="Calibri"/>
          <w:sz w:val="22"/>
          <w:szCs w:val="22"/>
          <w:lang w:val="es-CO" w:eastAsia="es-CO"/>
        </w:rPr>
        <w:t xml:space="preserve"> </w:t>
      </w:r>
      <w:r w:rsidR="003C2ED0" w:rsidRPr="003C2ED0">
        <w:rPr>
          <w:rFonts w:ascii="Arial" w:hAnsi="Arial" w:cs="Arial"/>
          <w:bCs/>
        </w:rPr>
        <w:t xml:space="preserve">(Inserte valor en números). </w:t>
      </w:r>
      <w:r w:rsidR="003C2ED0" w:rsidRPr="003C2ED0">
        <w:rPr>
          <w:rFonts w:ascii="Arial" w:hAnsi="Arial" w:cs="Arial"/>
          <w:b/>
          <w:bCs/>
        </w:rPr>
        <w:t>(CUANDO EL CONTRATO A REALIZAR SEA CON ENTIDADES A LAS CUALES NO SE LES APLIQUE EL ARTÍCULO SEGUNDO, PARÁGRAFO SEGUNDO DE LA RESOLUCIÓN SSS 202050083439 DE 2020</w:t>
      </w:r>
      <w:r w:rsidR="003C2ED0" w:rsidRPr="00410B7C">
        <w:rPr>
          <w:rFonts w:ascii="Arial" w:hAnsi="Arial" w:cs="Arial"/>
          <w:b/>
          <w:bCs/>
        </w:rPr>
        <w:t xml:space="preserve"> y que tengan un único solicitante</w:t>
      </w:r>
      <w:r w:rsidR="003C2ED0" w:rsidRPr="003C2ED0">
        <w:rPr>
          <w:rFonts w:ascii="Arial" w:hAnsi="Arial" w:cs="Arial"/>
          <w:b/>
          <w:bCs/>
        </w:rPr>
        <w:t>).</w:t>
      </w:r>
    </w:p>
    <w:permEnd w:id="439558623"/>
    <w:p w14:paraId="477008B7" w14:textId="77777777" w:rsidR="003510FC" w:rsidRDefault="003510FC" w:rsidP="00C341AD">
      <w:pPr>
        <w:jc w:val="both"/>
        <w:rPr>
          <w:rFonts w:ascii="Arial" w:hAnsi="Arial" w:cs="Arial"/>
          <w:b/>
          <w:bCs/>
        </w:rPr>
      </w:pPr>
    </w:p>
    <w:p w14:paraId="300B4027" w14:textId="77777777" w:rsidR="004A4ED4" w:rsidRPr="003510FC" w:rsidRDefault="004A4ED4" w:rsidP="003510FC">
      <w:pPr>
        <w:pStyle w:val="Prrafodelista"/>
        <w:numPr>
          <w:ilvl w:val="0"/>
          <w:numId w:val="8"/>
        </w:numPr>
        <w:jc w:val="both"/>
        <w:rPr>
          <w:rFonts w:ascii="Arial" w:hAnsi="Arial" w:cs="Arial"/>
          <w:b/>
          <w:bCs/>
        </w:rPr>
      </w:pPr>
      <w:r w:rsidRPr="003510FC">
        <w:rPr>
          <w:rFonts w:ascii="Arial" w:hAnsi="Arial" w:cs="Arial"/>
          <w:b/>
          <w:bCs/>
          <w:sz w:val="22"/>
          <w:szCs w:val="22"/>
          <w:lang w:val="es-CO"/>
        </w:rPr>
        <w:t xml:space="preserve">Solicitante: </w:t>
      </w:r>
      <w:permStart w:id="24460628" w:edGrp="everyone"/>
      <w:r w:rsidRPr="003510FC">
        <w:rPr>
          <w:rFonts w:ascii="Arial" w:hAnsi="Arial" w:cs="Arial"/>
          <w:color w:val="000000"/>
          <w:sz w:val="22"/>
          <w:szCs w:val="22"/>
          <w:lang w:val="es-CO"/>
        </w:rPr>
        <w:t xml:space="preserve">(Digite </w:t>
      </w:r>
      <w:r w:rsidR="002C1EFC">
        <w:rPr>
          <w:rFonts w:ascii="Arial" w:hAnsi="Arial" w:cs="Arial"/>
          <w:color w:val="000000"/>
          <w:sz w:val="22"/>
          <w:szCs w:val="22"/>
          <w:lang w:val="es-CO"/>
        </w:rPr>
        <w:t xml:space="preserve">el nombre de la entidad pública </w:t>
      </w:r>
      <w:r w:rsidRPr="003510FC">
        <w:rPr>
          <w:rFonts w:ascii="Arial" w:hAnsi="Arial" w:cs="Arial"/>
          <w:color w:val="000000"/>
          <w:sz w:val="22"/>
          <w:szCs w:val="22"/>
          <w:lang w:val="es-CO"/>
        </w:rPr>
        <w:t xml:space="preserve">que solicita el inmueble en </w:t>
      </w:r>
      <w:r w:rsidR="00266E4F">
        <w:rPr>
          <w:rFonts w:ascii="Arial" w:hAnsi="Arial" w:cs="Arial"/>
          <w:color w:val="000000"/>
          <w:sz w:val="22"/>
          <w:szCs w:val="22"/>
          <w:lang w:val="es-CO"/>
        </w:rPr>
        <w:t>comodato</w:t>
      </w:r>
      <w:r w:rsidRPr="003510FC">
        <w:rPr>
          <w:rFonts w:ascii="Arial" w:hAnsi="Arial" w:cs="Arial"/>
          <w:color w:val="000000"/>
          <w:sz w:val="22"/>
          <w:szCs w:val="22"/>
          <w:lang w:val="es-CO"/>
        </w:rPr>
        <w:t xml:space="preserve">) </w:t>
      </w:r>
      <w:permEnd w:id="24460628"/>
      <w:r w:rsidRPr="003510FC">
        <w:rPr>
          <w:rFonts w:ascii="Arial" w:hAnsi="Arial" w:cs="Arial"/>
          <w:color w:val="000000"/>
          <w:sz w:val="22"/>
          <w:szCs w:val="22"/>
          <w:lang w:val="es-CO"/>
        </w:rPr>
        <w:t xml:space="preserve">NIT: </w:t>
      </w:r>
      <w:permStart w:id="2064980782" w:edGrp="everyone"/>
      <w:r w:rsidRPr="003510FC">
        <w:rPr>
          <w:rFonts w:ascii="Arial" w:hAnsi="Arial" w:cs="Arial"/>
          <w:color w:val="000000"/>
          <w:sz w:val="22"/>
          <w:szCs w:val="22"/>
          <w:lang w:val="es-CO"/>
        </w:rPr>
        <w:t>(Digite el número de identificación t</w:t>
      </w:r>
      <w:r w:rsidR="00B53E4B">
        <w:rPr>
          <w:rFonts w:ascii="Arial" w:hAnsi="Arial" w:cs="Arial"/>
          <w:color w:val="000000"/>
          <w:sz w:val="22"/>
          <w:szCs w:val="22"/>
          <w:lang w:val="es-CO"/>
        </w:rPr>
        <w:t>ributaria de la entidad pública</w:t>
      </w:r>
      <w:r w:rsidR="00C05AEE">
        <w:rPr>
          <w:rFonts w:ascii="Arial" w:hAnsi="Arial" w:cs="Arial"/>
          <w:color w:val="000000"/>
          <w:sz w:val="22"/>
          <w:szCs w:val="22"/>
          <w:lang w:val="es-CO"/>
        </w:rPr>
        <w:t xml:space="preserve"> que solicita</w:t>
      </w:r>
      <w:r w:rsidRPr="003510FC">
        <w:rPr>
          <w:rFonts w:ascii="Arial" w:hAnsi="Arial" w:cs="Arial"/>
          <w:color w:val="000000"/>
          <w:sz w:val="22"/>
          <w:szCs w:val="22"/>
          <w:lang w:val="es-CO"/>
        </w:rPr>
        <w:t xml:space="preserve"> el inmueble</w:t>
      </w:r>
      <w:r w:rsidR="00C05AEE">
        <w:rPr>
          <w:rFonts w:ascii="Arial" w:hAnsi="Arial" w:cs="Arial"/>
          <w:color w:val="000000"/>
          <w:sz w:val="22"/>
          <w:szCs w:val="22"/>
          <w:lang w:val="es-CO"/>
        </w:rPr>
        <w:t xml:space="preserve"> en comodato</w:t>
      </w:r>
      <w:r w:rsidRPr="003510FC">
        <w:rPr>
          <w:rFonts w:ascii="Arial" w:hAnsi="Arial" w:cs="Arial"/>
          <w:color w:val="000000"/>
          <w:sz w:val="22"/>
          <w:szCs w:val="22"/>
          <w:lang w:val="es-CO"/>
        </w:rPr>
        <w:t>)</w:t>
      </w:r>
      <w:permEnd w:id="2064980782"/>
    </w:p>
    <w:p w14:paraId="3AA8F2AF" w14:textId="77777777" w:rsidR="003510FC" w:rsidRDefault="003510FC" w:rsidP="00C341AD">
      <w:pPr>
        <w:jc w:val="both"/>
        <w:rPr>
          <w:rFonts w:ascii="Arial" w:hAnsi="Arial" w:cs="Arial"/>
          <w:sz w:val="22"/>
          <w:szCs w:val="22"/>
          <w:lang w:val="es-CO"/>
        </w:rPr>
      </w:pPr>
    </w:p>
    <w:p w14:paraId="7E72E73B" w14:textId="77777777" w:rsidR="004A4ED4" w:rsidRPr="003510FC" w:rsidRDefault="004A4ED4" w:rsidP="003510FC">
      <w:pPr>
        <w:pStyle w:val="Prrafodelista"/>
        <w:numPr>
          <w:ilvl w:val="0"/>
          <w:numId w:val="8"/>
        </w:numPr>
        <w:jc w:val="both"/>
        <w:rPr>
          <w:rFonts w:ascii="Arial" w:hAnsi="Arial" w:cs="Arial"/>
          <w:sz w:val="22"/>
          <w:szCs w:val="22"/>
          <w:lang w:val="es-CO"/>
        </w:rPr>
      </w:pPr>
      <w:r w:rsidRPr="003510FC">
        <w:rPr>
          <w:rFonts w:ascii="Arial" w:hAnsi="Arial" w:cs="Arial"/>
          <w:b/>
          <w:sz w:val="22"/>
          <w:szCs w:val="22"/>
          <w:lang w:val="es-CO"/>
        </w:rPr>
        <w:t>Justificación de la contratación.</w:t>
      </w:r>
    </w:p>
    <w:p w14:paraId="191DC376" w14:textId="77777777" w:rsidR="004A4ED4" w:rsidRPr="007A154A" w:rsidRDefault="004A4ED4" w:rsidP="00C341AD">
      <w:pPr>
        <w:jc w:val="both"/>
        <w:rPr>
          <w:rFonts w:ascii="Arial" w:hAnsi="Arial" w:cs="Arial"/>
          <w:sz w:val="22"/>
          <w:szCs w:val="22"/>
          <w:lang w:val="es-CO"/>
        </w:rPr>
      </w:pPr>
    </w:p>
    <w:p w14:paraId="25E0579E" w14:textId="77777777" w:rsidR="008F3F48" w:rsidRPr="008F3F48" w:rsidRDefault="008F3F48" w:rsidP="008F3F48">
      <w:pPr>
        <w:tabs>
          <w:tab w:val="left" w:pos="3240"/>
        </w:tabs>
        <w:jc w:val="both"/>
        <w:rPr>
          <w:rFonts w:ascii="Arial" w:eastAsia="Cambria" w:hAnsi="Arial" w:cs="Arial"/>
          <w:sz w:val="22"/>
          <w:szCs w:val="22"/>
          <w:lang w:val="es-CO" w:eastAsia="es-CO"/>
        </w:rPr>
      </w:pPr>
      <w:r w:rsidRPr="008F3F48">
        <w:rPr>
          <w:rFonts w:ascii="Arial" w:hAnsi="Arial" w:cs="Arial"/>
          <w:sz w:val="22"/>
          <w:szCs w:val="22"/>
          <w:lang w:val="es-CO"/>
        </w:rPr>
        <w:t xml:space="preserve">El Municipio de Medellín, tiene dentro de sus bienes, inmuebles que no se requieren para el desarrollo de su objeto misional, no se encuentran incluidos en un plan de ventas, no serán enajenados; ni se requieren para la ejecución de una obra futura y que por sus características pueden ser destinados al servicio de la comunidad a través de la </w:t>
      </w:r>
      <w:r w:rsidRPr="008F3F48">
        <w:rPr>
          <w:rFonts w:ascii="Arial" w:eastAsia="Cambria" w:hAnsi="Arial" w:cs="Arial"/>
          <w:sz w:val="22"/>
          <w:szCs w:val="22"/>
          <w:lang w:val="es-CO" w:eastAsia="es-CO"/>
        </w:rPr>
        <w:t>modalidad de contratación especial</w:t>
      </w:r>
      <w:r w:rsidR="003B1A1A" w:rsidRPr="008B7CD8">
        <w:rPr>
          <w:rFonts w:ascii="Arial" w:eastAsia="Cambria" w:hAnsi="Arial" w:cs="Arial"/>
          <w:sz w:val="22"/>
          <w:szCs w:val="22"/>
          <w:lang w:val="es-CO" w:eastAsia="es-CO"/>
        </w:rPr>
        <w:t xml:space="preserve"> </w:t>
      </w:r>
      <w:r w:rsidR="003B1A1A" w:rsidRPr="008F3F48">
        <w:rPr>
          <w:rFonts w:ascii="Arial" w:eastAsia="Cambria" w:hAnsi="Arial" w:cs="Arial"/>
          <w:sz w:val="22"/>
          <w:szCs w:val="22"/>
          <w:lang w:val="es-CO" w:eastAsia="es-CO"/>
        </w:rPr>
        <w:t xml:space="preserve">reglamentada en el decreto 092 de </w:t>
      </w:r>
      <w:r w:rsidR="003B1A1A" w:rsidRPr="008B7CD8">
        <w:rPr>
          <w:rFonts w:ascii="Arial" w:eastAsia="Cambria" w:hAnsi="Arial" w:cs="Arial"/>
          <w:sz w:val="22"/>
          <w:szCs w:val="22"/>
          <w:lang w:val="es-CO" w:eastAsia="es-CO"/>
        </w:rPr>
        <w:t>2017</w:t>
      </w:r>
      <w:r w:rsidRPr="008F3F48">
        <w:rPr>
          <w:rFonts w:ascii="Arial" w:eastAsia="Cambria" w:hAnsi="Arial" w:cs="Arial"/>
          <w:sz w:val="22"/>
          <w:szCs w:val="22"/>
          <w:lang w:val="es-CO" w:eastAsia="es-CO"/>
        </w:rPr>
        <w:t xml:space="preserve">, en la tipología de contrato de comodato con </w:t>
      </w:r>
      <w:permStart w:id="1388064108" w:edGrp="everyone"/>
      <w:r w:rsidRPr="008B7CD8">
        <w:rPr>
          <w:rFonts w:ascii="Arial" w:eastAsia="Cambria" w:hAnsi="Arial" w:cs="Arial"/>
          <w:b/>
          <w:sz w:val="22"/>
          <w:szCs w:val="22"/>
          <w:lang w:val="es-CO" w:eastAsia="es-CO"/>
        </w:rPr>
        <w:t>(</w:t>
      </w:r>
      <w:r w:rsidR="003B1A1A" w:rsidRPr="008B7CD8">
        <w:rPr>
          <w:rFonts w:ascii="Arial" w:eastAsia="Cambria" w:hAnsi="Arial" w:cs="Arial"/>
          <w:b/>
          <w:sz w:val="22"/>
          <w:szCs w:val="22"/>
          <w:lang w:val="es-CO" w:eastAsia="es-CO"/>
        </w:rPr>
        <w:t>indicar según el caso</w:t>
      </w:r>
      <w:r w:rsidR="003B1A1A" w:rsidRPr="008B7CD8">
        <w:rPr>
          <w:rFonts w:ascii="Arial" w:eastAsia="Cambria" w:hAnsi="Arial" w:cs="Arial"/>
          <w:sz w:val="22"/>
          <w:szCs w:val="22"/>
          <w:lang w:val="es-CO" w:eastAsia="es-CO"/>
        </w:rPr>
        <w:t xml:space="preserve">: las </w:t>
      </w:r>
      <w:r w:rsidRPr="008B7CD8">
        <w:rPr>
          <w:rFonts w:ascii="Arial" w:eastAsia="Cambria" w:hAnsi="Arial" w:cs="Arial"/>
          <w:sz w:val="22"/>
          <w:szCs w:val="22"/>
          <w:u w:val="single"/>
          <w:lang w:val="es-CO" w:eastAsia="es-CO"/>
        </w:rPr>
        <w:t>Junta</w:t>
      </w:r>
      <w:r w:rsidR="003B1A1A" w:rsidRPr="008B7CD8">
        <w:rPr>
          <w:rFonts w:ascii="Arial" w:eastAsia="Cambria" w:hAnsi="Arial" w:cs="Arial"/>
          <w:sz w:val="22"/>
          <w:szCs w:val="22"/>
          <w:u w:val="single"/>
          <w:lang w:val="es-CO" w:eastAsia="es-CO"/>
        </w:rPr>
        <w:t>s</w:t>
      </w:r>
      <w:r w:rsidRPr="008B7CD8">
        <w:rPr>
          <w:rFonts w:ascii="Arial" w:eastAsia="Cambria" w:hAnsi="Arial" w:cs="Arial"/>
          <w:sz w:val="22"/>
          <w:szCs w:val="22"/>
          <w:u w:val="single"/>
          <w:lang w:val="es-CO" w:eastAsia="es-CO"/>
        </w:rPr>
        <w:t xml:space="preserve"> de Acción Comunal</w:t>
      </w:r>
      <w:r w:rsidRPr="008B7CD8">
        <w:rPr>
          <w:rFonts w:ascii="Arial" w:eastAsia="Cambria" w:hAnsi="Arial" w:cs="Arial"/>
          <w:sz w:val="22"/>
          <w:szCs w:val="22"/>
          <w:lang w:val="es-CO" w:eastAsia="es-CO"/>
        </w:rPr>
        <w:t xml:space="preserve"> </w:t>
      </w:r>
      <w:r w:rsidR="003B1A1A" w:rsidRPr="008B7CD8">
        <w:rPr>
          <w:rFonts w:ascii="Arial" w:eastAsia="Cambria" w:hAnsi="Arial" w:cs="Arial"/>
          <w:sz w:val="22"/>
          <w:szCs w:val="22"/>
          <w:lang w:val="es-CO" w:eastAsia="es-CO"/>
        </w:rPr>
        <w:t xml:space="preserve">u </w:t>
      </w:r>
      <w:r w:rsidR="003B1A1A" w:rsidRPr="008B7CD8">
        <w:rPr>
          <w:rFonts w:ascii="Arial" w:eastAsia="Cambria" w:hAnsi="Arial" w:cs="Arial"/>
          <w:sz w:val="22"/>
          <w:szCs w:val="22"/>
          <w:u w:val="single"/>
          <w:lang w:val="es-CO" w:eastAsia="es-CO"/>
        </w:rPr>
        <w:t>entidades sin ánimo de lucro</w:t>
      </w:r>
      <w:r w:rsidR="003B1A1A" w:rsidRPr="008B7CD8">
        <w:rPr>
          <w:rFonts w:ascii="Arial" w:eastAsia="Cambria" w:hAnsi="Arial" w:cs="Arial"/>
          <w:sz w:val="22"/>
          <w:szCs w:val="22"/>
          <w:lang w:val="es-CO" w:eastAsia="es-CO"/>
        </w:rPr>
        <w:t>)</w:t>
      </w:r>
      <w:r w:rsidR="00456B1E">
        <w:rPr>
          <w:rFonts w:ascii="Arial" w:eastAsia="Cambria" w:hAnsi="Arial" w:cs="Arial"/>
          <w:sz w:val="22"/>
          <w:szCs w:val="22"/>
          <w:lang w:val="es-CO" w:eastAsia="es-CO"/>
        </w:rPr>
        <w:t xml:space="preserve"> </w:t>
      </w:r>
      <w:permEnd w:id="1388064108"/>
      <w:r w:rsidRPr="008F3F48">
        <w:rPr>
          <w:rFonts w:ascii="Arial" w:eastAsia="Cambria" w:hAnsi="Arial" w:cs="Arial"/>
          <w:sz w:val="22"/>
          <w:szCs w:val="22"/>
          <w:lang w:val="es-CO" w:eastAsia="es-CO"/>
        </w:rPr>
        <w:t>como entidades de reconocida idoneidad y necesarias para el impulso y ejecución de programas sociales requeridos a través del plan de desarrollo</w:t>
      </w:r>
      <w:r w:rsidR="003B1A1A" w:rsidRPr="008B7CD8">
        <w:rPr>
          <w:rFonts w:ascii="Arial" w:eastAsia="Cambria" w:hAnsi="Arial" w:cs="Arial"/>
          <w:sz w:val="22"/>
          <w:szCs w:val="22"/>
          <w:lang w:val="es-CO" w:eastAsia="es-CO"/>
        </w:rPr>
        <w:t>. A</w:t>
      </w:r>
      <w:r w:rsidRPr="008F3F48">
        <w:rPr>
          <w:rFonts w:ascii="Arial" w:eastAsia="Cambria" w:hAnsi="Arial" w:cs="Arial"/>
          <w:sz w:val="22"/>
          <w:szCs w:val="22"/>
          <w:lang w:val="es-CO" w:eastAsia="es-CO"/>
        </w:rPr>
        <w:t>l presente contrato no le asiste la realización de proceso competitivo atendiendo a la no exist</w:t>
      </w:r>
      <w:r w:rsidR="003B1A1A" w:rsidRPr="008B7CD8">
        <w:rPr>
          <w:rFonts w:ascii="Arial" w:eastAsia="Cambria" w:hAnsi="Arial" w:cs="Arial"/>
          <w:sz w:val="22"/>
          <w:szCs w:val="22"/>
          <w:lang w:val="es-CO" w:eastAsia="es-CO"/>
        </w:rPr>
        <w:t>encia de pluralidad de solicitantes</w:t>
      </w:r>
      <w:r w:rsidRPr="008F3F48">
        <w:rPr>
          <w:rFonts w:ascii="Arial" w:eastAsia="Cambria" w:hAnsi="Arial" w:cs="Arial"/>
          <w:sz w:val="22"/>
          <w:szCs w:val="22"/>
          <w:lang w:val="es-CO" w:eastAsia="es-CO"/>
        </w:rPr>
        <w:t>,</w:t>
      </w:r>
      <w:r w:rsidR="003B1A1A" w:rsidRPr="008B7CD8">
        <w:rPr>
          <w:rFonts w:ascii="Arial" w:eastAsia="Cambria" w:hAnsi="Arial" w:cs="Arial"/>
          <w:sz w:val="22"/>
          <w:szCs w:val="22"/>
          <w:lang w:val="es-CO" w:eastAsia="es-CO"/>
        </w:rPr>
        <w:t xml:space="preserve"> de</w:t>
      </w:r>
      <w:r w:rsidRPr="008F3F48">
        <w:rPr>
          <w:rFonts w:ascii="Arial" w:eastAsia="Cambria" w:hAnsi="Arial" w:cs="Arial"/>
          <w:sz w:val="22"/>
          <w:szCs w:val="22"/>
          <w:lang w:val="es-CO" w:eastAsia="es-CO"/>
        </w:rPr>
        <w:t xml:space="preserve"> acuerdo con la particularidad, función, reconocimiento y operación territorial </w:t>
      </w:r>
      <w:permStart w:id="142553427" w:edGrp="everyone"/>
      <w:r w:rsidRPr="008F3F48">
        <w:rPr>
          <w:rFonts w:ascii="Arial" w:eastAsia="Cambria" w:hAnsi="Arial" w:cs="Arial"/>
          <w:sz w:val="22"/>
          <w:szCs w:val="22"/>
          <w:lang w:val="es-CO" w:eastAsia="es-CO"/>
        </w:rPr>
        <w:t>(</w:t>
      </w:r>
      <w:r w:rsidRPr="008F3F48">
        <w:rPr>
          <w:rFonts w:ascii="Arial" w:eastAsia="Cambria" w:hAnsi="Arial" w:cs="Arial"/>
          <w:sz w:val="22"/>
          <w:szCs w:val="22"/>
          <w:u w:val="single"/>
          <w:lang w:val="es-CO" w:eastAsia="es-CO"/>
        </w:rPr>
        <w:t xml:space="preserve">de la Junta de Acción Comunal de conformidad con el radio de acción establecido en los respectivos estatutos de la organización y el reconocimiento de </w:t>
      </w:r>
      <w:r w:rsidR="003B1A1A" w:rsidRPr="008B7CD8">
        <w:rPr>
          <w:rFonts w:ascii="Arial" w:eastAsia="Cambria" w:hAnsi="Arial" w:cs="Arial"/>
          <w:sz w:val="22"/>
          <w:szCs w:val="22"/>
          <w:u w:val="single"/>
          <w:lang w:val="es-CO" w:eastAsia="es-CO"/>
        </w:rPr>
        <w:t>la personería jurídica otorgada</w:t>
      </w:r>
      <w:r w:rsidRPr="008F3F48">
        <w:rPr>
          <w:rFonts w:ascii="Arial" w:eastAsia="Cambria" w:hAnsi="Arial" w:cs="Arial"/>
          <w:sz w:val="22"/>
          <w:szCs w:val="22"/>
          <w:u w:val="single"/>
          <w:lang w:val="es-CO" w:eastAsia="es-CO"/>
        </w:rPr>
        <w:t xml:space="preserve"> por la Secretaría de Participación Ciudadana- </w:t>
      </w:r>
      <w:r w:rsidRPr="008F3F48">
        <w:rPr>
          <w:rFonts w:ascii="Arial" w:eastAsia="Cambria" w:hAnsi="Arial" w:cs="Arial"/>
          <w:b/>
          <w:sz w:val="22"/>
          <w:szCs w:val="22"/>
          <w:u w:val="single"/>
          <w:lang w:val="es-CO" w:eastAsia="es-CO"/>
        </w:rPr>
        <w:t>SI APLICA</w:t>
      </w:r>
      <w:r w:rsidR="008B7CD8" w:rsidRPr="008B7CD8">
        <w:rPr>
          <w:rFonts w:ascii="Arial" w:eastAsia="Cambria" w:hAnsi="Arial" w:cs="Arial"/>
          <w:b/>
          <w:sz w:val="22"/>
          <w:szCs w:val="22"/>
          <w:u w:val="single"/>
          <w:lang w:val="es-CO" w:eastAsia="es-CO"/>
        </w:rPr>
        <w:t xml:space="preserve"> CONTINUA CON ÉSTE PÁRRAFO</w:t>
      </w:r>
      <w:r w:rsidRPr="008F3F48">
        <w:rPr>
          <w:rFonts w:ascii="Arial" w:eastAsia="Cambria" w:hAnsi="Arial" w:cs="Arial"/>
          <w:sz w:val="22"/>
          <w:szCs w:val="22"/>
          <w:u w:val="single"/>
          <w:lang w:val="es-CO" w:eastAsia="es-CO"/>
        </w:rPr>
        <w:t>,</w:t>
      </w:r>
      <w:r w:rsidRPr="008F3F48">
        <w:rPr>
          <w:rFonts w:ascii="Arial" w:eastAsia="Cambria" w:hAnsi="Arial" w:cs="Arial"/>
          <w:b/>
          <w:sz w:val="22"/>
          <w:szCs w:val="22"/>
          <w:u w:val="single"/>
          <w:lang w:val="es-CO" w:eastAsia="es-CO"/>
        </w:rPr>
        <w:t>DE LO CONTRARIO SUPRIMIR</w:t>
      </w:r>
      <w:r w:rsidRPr="008F3F48">
        <w:rPr>
          <w:rFonts w:ascii="Arial" w:eastAsia="Cambria" w:hAnsi="Arial" w:cs="Arial"/>
          <w:sz w:val="22"/>
          <w:szCs w:val="22"/>
          <w:u w:val="single"/>
          <w:lang w:val="es-CO" w:eastAsia="es-CO"/>
        </w:rPr>
        <w:t>)</w:t>
      </w:r>
      <w:permEnd w:id="142553427"/>
      <w:r w:rsidRPr="008F3F48">
        <w:rPr>
          <w:rFonts w:ascii="Arial" w:eastAsia="Cambria" w:hAnsi="Arial" w:cs="Arial"/>
          <w:sz w:val="22"/>
          <w:szCs w:val="22"/>
          <w:lang w:val="es-CO" w:eastAsia="es-CO"/>
        </w:rPr>
        <w:t xml:space="preserve"> con fundamento en lo establecido en el artículo 355 de la Constitución Política de Colombia, el decreto 092 de 2017, </w:t>
      </w:r>
      <w:permStart w:id="974137994" w:edGrp="everyone"/>
      <w:r w:rsidRPr="008F3F48">
        <w:rPr>
          <w:rFonts w:ascii="Arial" w:eastAsia="Cambria" w:hAnsi="Arial" w:cs="Arial"/>
          <w:sz w:val="22"/>
          <w:szCs w:val="22"/>
          <w:u w:val="single"/>
          <w:lang w:val="es-CO" w:eastAsia="es-CO"/>
        </w:rPr>
        <w:t>(la Ley 743 de 2002 modificada por la ley 1989 de 2019</w:t>
      </w:r>
      <w:r w:rsidRPr="008F3F48">
        <w:rPr>
          <w:rFonts w:ascii="Arial" w:eastAsia="Cambria" w:hAnsi="Arial" w:cs="Arial"/>
          <w:sz w:val="22"/>
          <w:szCs w:val="22"/>
          <w:lang w:val="es-CO" w:eastAsia="es-CO"/>
        </w:rPr>
        <w:t xml:space="preserve"> -</w:t>
      </w:r>
      <w:r w:rsidR="008B7CD8" w:rsidRPr="008B7CD8">
        <w:rPr>
          <w:rFonts w:ascii="Arial" w:eastAsia="Cambria" w:hAnsi="Arial" w:cs="Arial"/>
          <w:b/>
          <w:sz w:val="22"/>
          <w:szCs w:val="22"/>
          <w:lang w:val="es-CO" w:eastAsia="es-CO"/>
        </w:rPr>
        <w:t xml:space="preserve"> SI EL CONTRATO A CELEBRAR ES CON UNA JAC</w:t>
      </w:r>
      <w:r w:rsidRPr="008F3F48">
        <w:rPr>
          <w:rFonts w:ascii="Arial" w:eastAsia="Cambria" w:hAnsi="Arial" w:cs="Arial"/>
          <w:sz w:val="22"/>
          <w:szCs w:val="22"/>
          <w:lang w:val="es-CO" w:eastAsia="es-CO"/>
        </w:rPr>
        <w:t>,</w:t>
      </w:r>
      <w:r w:rsidRPr="008F3F48">
        <w:rPr>
          <w:rFonts w:ascii="Arial" w:eastAsia="Cambria" w:hAnsi="Arial" w:cs="Arial"/>
          <w:b/>
          <w:sz w:val="22"/>
          <w:szCs w:val="22"/>
          <w:lang w:val="es-CO" w:eastAsia="es-CO"/>
        </w:rPr>
        <w:t>DE LO CONTRARIO SUPRIMIR</w:t>
      </w:r>
      <w:r w:rsidRPr="008F3F48">
        <w:rPr>
          <w:rFonts w:ascii="Arial" w:eastAsia="Cambria" w:hAnsi="Arial" w:cs="Arial"/>
          <w:sz w:val="22"/>
          <w:szCs w:val="22"/>
          <w:lang w:val="es-CO" w:eastAsia="es-CO"/>
        </w:rPr>
        <w:t>)</w:t>
      </w:r>
      <w:permEnd w:id="974137994"/>
      <w:r w:rsidRPr="008F3F48">
        <w:rPr>
          <w:rFonts w:ascii="Arial" w:eastAsia="Cambria" w:hAnsi="Arial" w:cs="Arial"/>
          <w:sz w:val="22"/>
          <w:szCs w:val="22"/>
          <w:lang w:val="es-CO" w:eastAsia="es-CO"/>
        </w:rPr>
        <w:t xml:space="preserve"> y la Ley 9 de 1989.</w:t>
      </w:r>
    </w:p>
    <w:p w14:paraId="2A8E0265" w14:textId="77777777" w:rsidR="008F3F48" w:rsidRPr="008F3F48" w:rsidRDefault="008F3F48" w:rsidP="008F3F48">
      <w:pPr>
        <w:tabs>
          <w:tab w:val="left" w:pos="3240"/>
        </w:tabs>
        <w:jc w:val="both"/>
        <w:rPr>
          <w:rFonts w:ascii="Arial" w:eastAsia="Cambria" w:hAnsi="Arial" w:cs="Arial"/>
          <w:sz w:val="22"/>
          <w:szCs w:val="22"/>
          <w:lang w:val="es-CO" w:eastAsia="es-CO"/>
        </w:rPr>
      </w:pPr>
    </w:p>
    <w:p w14:paraId="24FEA6CC" w14:textId="77777777" w:rsidR="008F3F48" w:rsidRPr="008F3F48" w:rsidRDefault="008F3F48" w:rsidP="008F3F48">
      <w:pPr>
        <w:tabs>
          <w:tab w:val="left" w:pos="3240"/>
        </w:tabs>
        <w:jc w:val="both"/>
        <w:rPr>
          <w:rFonts w:ascii="Arial" w:eastAsia="Cambria" w:hAnsi="Arial" w:cs="Arial"/>
          <w:sz w:val="22"/>
          <w:szCs w:val="22"/>
          <w:lang w:val="es-CO" w:eastAsia="es-CO"/>
        </w:rPr>
      </w:pPr>
      <w:r w:rsidRPr="008F3F48">
        <w:rPr>
          <w:rFonts w:ascii="Arial" w:eastAsia="Cambria" w:hAnsi="Arial" w:cs="Arial"/>
          <w:sz w:val="22"/>
          <w:szCs w:val="22"/>
          <w:lang w:val="es-CO" w:eastAsia="es-CO"/>
        </w:rPr>
        <w:t xml:space="preserve">En este orden, las Entidades Estatales del Gobierno nacional, departamental, distrital y municipal pueden contratar con entidades privadas sin ánimo de lucro y de reconocida idoneidad en los términos del artículo 355 de la Constitución Política y del decreto 092 de 2017, en atención a lo </w:t>
      </w:r>
      <w:r w:rsidRPr="008F3F48">
        <w:rPr>
          <w:rFonts w:ascii="Arial" w:eastAsia="Cambria" w:hAnsi="Arial" w:cs="Arial"/>
          <w:sz w:val="22"/>
          <w:szCs w:val="22"/>
          <w:lang w:val="es-CO" w:eastAsia="es-CO"/>
        </w:rPr>
        <w:lastRenderedPageBreak/>
        <w:t>establecido en el artículo 4 inciso primero, cuando en la etapa de planeación se verifique que no existe más de una entidad sin ánimo de lucro para el desarrollo del programa o actividad de interés público, no se requiere a</w:t>
      </w:r>
      <w:r w:rsidR="00A93002">
        <w:rPr>
          <w:rFonts w:ascii="Arial" w:eastAsia="Cambria" w:hAnsi="Arial" w:cs="Arial"/>
          <w:sz w:val="22"/>
          <w:szCs w:val="22"/>
          <w:lang w:val="es-CO" w:eastAsia="es-CO"/>
        </w:rPr>
        <w:t>delantar proceso competitivo. A</w:t>
      </w:r>
      <w:r w:rsidRPr="008F3F48">
        <w:rPr>
          <w:rFonts w:ascii="Arial" w:eastAsia="Cambria" w:hAnsi="Arial" w:cs="Arial"/>
          <w:sz w:val="22"/>
          <w:szCs w:val="22"/>
          <w:lang w:val="es-CO" w:eastAsia="es-CO"/>
        </w:rPr>
        <w:t>sí las cosas, como se indicó antes y para el cas</w:t>
      </w:r>
      <w:r w:rsidR="002F0724">
        <w:rPr>
          <w:rFonts w:ascii="Arial" w:eastAsia="Cambria" w:hAnsi="Arial" w:cs="Arial"/>
          <w:sz w:val="22"/>
          <w:szCs w:val="22"/>
          <w:lang w:val="es-CO" w:eastAsia="es-CO"/>
        </w:rPr>
        <w:t>o concreto, se identificó que</w:t>
      </w:r>
      <w:r w:rsidRPr="008F3F48">
        <w:rPr>
          <w:rFonts w:ascii="Arial" w:eastAsia="Cambria" w:hAnsi="Arial" w:cs="Arial"/>
          <w:sz w:val="22"/>
          <w:szCs w:val="22"/>
          <w:lang w:val="es-CO" w:eastAsia="es-CO"/>
        </w:rPr>
        <w:t xml:space="preserve"> </w:t>
      </w:r>
      <w:permStart w:id="1177825581" w:edGrp="everyone"/>
      <w:r w:rsidR="002309E0">
        <w:rPr>
          <w:rFonts w:ascii="Arial" w:eastAsia="Cambria" w:hAnsi="Arial" w:cs="Arial"/>
          <w:b/>
          <w:sz w:val="22"/>
          <w:szCs w:val="22"/>
          <w:lang w:val="es-CO" w:eastAsia="es-CO"/>
        </w:rPr>
        <w:t>(DIGITE LA</w:t>
      </w:r>
      <w:r w:rsidRPr="008F3F48">
        <w:rPr>
          <w:rFonts w:ascii="Arial" w:eastAsia="Cambria" w:hAnsi="Arial" w:cs="Arial"/>
          <w:b/>
          <w:sz w:val="22"/>
          <w:szCs w:val="22"/>
          <w:lang w:val="es-CO" w:eastAsia="es-CO"/>
        </w:rPr>
        <w:t xml:space="preserve"> RAZÓN SOCIAL DE LA ENTIDAD COMODATARIA)</w:t>
      </w:r>
      <w:r w:rsidRPr="008F3F48">
        <w:rPr>
          <w:rFonts w:ascii="Arial" w:eastAsia="Cambria" w:hAnsi="Arial" w:cs="Arial"/>
          <w:sz w:val="22"/>
          <w:szCs w:val="22"/>
          <w:lang w:val="es-CO" w:eastAsia="es-CO"/>
        </w:rPr>
        <w:t xml:space="preserve">, </w:t>
      </w:r>
      <w:permEnd w:id="1177825581"/>
      <w:r w:rsidRPr="008F3F48">
        <w:rPr>
          <w:rFonts w:ascii="Arial" w:eastAsia="Cambria" w:hAnsi="Arial" w:cs="Arial"/>
          <w:sz w:val="22"/>
          <w:szCs w:val="22"/>
          <w:lang w:val="es-CO" w:eastAsia="es-CO"/>
        </w:rPr>
        <w:t>de acuerdo con la circunscripción territorial, los proyectos y actividades a ejecutar con la comunidad inscrita en la organización y la demás población beneficiaria de su radio de acción, se pudo establecer que es la única entidad como organización de base, para el uso, goce y disposición del inmueble.</w:t>
      </w:r>
    </w:p>
    <w:p w14:paraId="5851AC3C" w14:textId="77777777" w:rsidR="008F3F48" w:rsidRPr="008F3F48" w:rsidRDefault="008F3F48" w:rsidP="008F3F48">
      <w:pPr>
        <w:tabs>
          <w:tab w:val="left" w:pos="3240"/>
        </w:tabs>
        <w:jc w:val="both"/>
        <w:rPr>
          <w:rFonts w:ascii="Arial" w:hAnsi="Arial" w:cs="Arial"/>
          <w:sz w:val="22"/>
          <w:szCs w:val="22"/>
          <w:lang w:val="es-CO"/>
        </w:rPr>
      </w:pPr>
    </w:p>
    <w:p w14:paraId="650D2122" w14:textId="43BD0478" w:rsidR="007A26E2" w:rsidRDefault="008F3F48" w:rsidP="008F3F48">
      <w:pPr>
        <w:tabs>
          <w:tab w:val="left" w:pos="3240"/>
        </w:tabs>
        <w:jc w:val="both"/>
        <w:rPr>
          <w:rFonts w:ascii="Arial" w:hAnsi="Arial" w:cs="Arial"/>
          <w:sz w:val="22"/>
          <w:szCs w:val="22"/>
          <w:lang w:val="es-CO"/>
        </w:rPr>
      </w:pPr>
      <w:r w:rsidRPr="008F3F48">
        <w:rPr>
          <w:rFonts w:ascii="Arial" w:hAnsi="Arial" w:cs="Arial"/>
          <w:sz w:val="22"/>
          <w:szCs w:val="22"/>
          <w:lang w:val="es-CO"/>
        </w:rPr>
        <w:t>De acuerdo con lo expuesto y la documentación aportada,</w:t>
      </w:r>
      <w:permStart w:id="1435764501" w:edGrp="everyone"/>
      <w:r w:rsidR="005D2793">
        <w:rPr>
          <w:rFonts w:ascii="Arial" w:hAnsi="Arial" w:cs="Arial"/>
          <w:sz w:val="22"/>
          <w:szCs w:val="22"/>
          <w:lang w:val="es-CO"/>
        </w:rPr>
        <w:t xml:space="preserve"> </w:t>
      </w:r>
      <w:r w:rsidR="005D2793">
        <w:rPr>
          <w:rFonts w:ascii="Arial" w:eastAsia="Cambria" w:hAnsi="Arial" w:cs="Arial"/>
          <w:b/>
          <w:sz w:val="22"/>
          <w:szCs w:val="22"/>
          <w:lang w:val="es-CO" w:eastAsia="es-CO"/>
        </w:rPr>
        <w:t>(DIGITE</w:t>
      </w:r>
      <w:r w:rsidR="00800ACF">
        <w:rPr>
          <w:rFonts w:ascii="Arial" w:eastAsia="Cambria" w:hAnsi="Arial" w:cs="Arial"/>
          <w:b/>
          <w:sz w:val="22"/>
          <w:szCs w:val="22"/>
          <w:lang w:val="es-CO" w:eastAsia="es-CO"/>
        </w:rPr>
        <w:t xml:space="preserve"> LA</w:t>
      </w:r>
      <w:r w:rsidRPr="008F3F48">
        <w:rPr>
          <w:rFonts w:ascii="Arial" w:eastAsia="Cambria" w:hAnsi="Arial" w:cs="Arial"/>
          <w:b/>
          <w:sz w:val="22"/>
          <w:szCs w:val="22"/>
          <w:lang w:val="es-CO" w:eastAsia="es-CO"/>
        </w:rPr>
        <w:t xml:space="preserve"> RAZÓN SOCIAL DE LA ENTIDAD COMODATARIA)</w:t>
      </w:r>
      <w:permEnd w:id="1435764501"/>
      <w:r w:rsidRPr="008F3F48">
        <w:rPr>
          <w:rFonts w:ascii="Arial" w:hAnsi="Arial" w:cs="Arial"/>
          <w:sz w:val="22"/>
          <w:szCs w:val="22"/>
          <w:lang w:val="es-CO"/>
        </w:rPr>
        <w:t>, presentó solicitud medi</w:t>
      </w:r>
      <w:r w:rsidR="008B7CD8" w:rsidRPr="00777363">
        <w:rPr>
          <w:rFonts w:ascii="Arial" w:hAnsi="Arial" w:cs="Arial"/>
          <w:sz w:val="22"/>
          <w:szCs w:val="22"/>
          <w:lang w:val="es-CO"/>
        </w:rPr>
        <w:t>ante la cual indica que con el bien o los bienes</w:t>
      </w:r>
      <w:r w:rsidRPr="008F3F48">
        <w:rPr>
          <w:rFonts w:ascii="Arial" w:hAnsi="Arial" w:cs="Arial"/>
          <w:sz w:val="22"/>
          <w:szCs w:val="22"/>
          <w:lang w:val="es-CO"/>
        </w:rPr>
        <w:t xml:space="preserve"> entregados en comodato, llevará a cabo la</w:t>
      </w:r>
      <w:r w:rsidR="008B7CD8" w:rsidRPr="00777363">
        <w:rPr>
          <w:rFonts w:ascii="Arial" w:hAnsi="Arial" w:cs="Arial"/>
          <w:sz w:val="22"/>
          <w:szCs w:val="22"/>
          <w:lang w:val="es-CO"/>
        </w:rPr>
        <w:t xml:space="preserve">s siguientes actividades, </w:t>
      </w:r>
      <w:permStart w:id="1517834891" w:edGrp="everyone"/>
      <w:r w:rsidR="008B7CD8" w:rsidRPr="00777363">
        <w:rPr>
          <w:rFonts w:ascii="Arial" w:hAnsi="Arial" w:cs="Arial"/>
          <w:sz w:val="22"/>
          <w:szCs w:val="22"/>
          <w:lang w:val="es-CO"/>
        </w:rPr>
        <w:t>(Realice una d</w:t>
      </w:r>
      <w:r w:rsidRPr="008F3F48">
        <w:rPr>
          <w:rFonts w:ascii="Arial" w:hAnsi="Arial" w:cs="Arial"/>
          <w:sz w:val="22"/>
          <w:szCs w:val="22"/>
          <w:lang w:val="es-CO"/>
        </w:rPr>
        <w:t>escripción detallada de la necesidad que se pretende solucionarle al solicitante con la entrega en comodato del inmueble- se deben descr</w:t>
      </w:r>
      <w:r w:rsidR="008B7CD8" w:rsidRPr="00777363">
        <w:rPr>
          <w:rFonts w:ascii="Arial" w:hAnsi="Arial" w:cs="Arial"/>
          <w:sz w:val="22"/>
          <w:szCs w:val="22"/>
          <w:lang w:val="es-CO"/>
        </w:rPr>
        <w:t xml:space="preserve">ibir los programas específicos </w:t>
      </w:r>
      <w:r w:rsidRPr="008F3F48">
        <w:rPr>
          <w:rFonts w:ascii="Arial" w:hAnsi="Arial" w:cs="Arial"/>
          <w:sz w:val="22"/>
          <w:szCs w:val="22"/>
          <w:lang w:val="es-CO"/>
        </w:rPr>
        <w:t xml:space="preserve">de la entidad y su relación en cuanto a la línea del </w:t>
      </w:r>
      <w:r w:rsidR="005B117B">
        <w:rPr>
          <w:rFonts w:ascii="Arial" w:hAnsi="Arial" w:cs="Arial"/>
          <w:sz w:val="22"/>
          <w:szCs w:val="22"/>
          <w:lang w:val="es-CO"/>
        </w:rPr>
        <w:t>plan de desarrollo actual</w:t>
      </w:r>
      <w:r w:rsidRPr="008F3F48">
        <w:rPr>
          <w:rFonts w:ascii="Arial" w:hAnsi="Arial" w:cs="Arial"/>
          <w:sz w:val="22"/>
          <w:szCs w:val="22"/>
          <w:lang w:val="es-CO"/>
        </w:rPr>
        <w:t xml:space="preserve"> que se apoyará con su operación)</w:t>
      </w:r>
      <w:r w:rsidR="008B7CD8" w:rsidRPr="00777363">
        <w:rPr>
          <w:rFonts w:ascii="Arial" w:hAnsi="Arial" w:cs="Arial"/>
          <w:sz w:val="22"/>
          <w:szCs w:val="22"/>
          <w:lang w:val="es-CO"/>
        </w:rPr>
        <w:t xml:space="preserve">, </w:t>
      </w:r>
      <w:permEnd w:id="1517834891"/>
      <w:r w:rsidR="008B7CD8" w:rsidRPr="00777363">
        <w:rPr>
          <w:rFonts w:ascii="Arial" w:hAnsi="Arial" w:cs="Arial"/>
          <w:sz w:val="22"/>
          <w:szCs w:val="22"/>
          <w:lang w:val="es-CO"/>
        </w:rPr>
        <w:t xml:space="preserve">beneficiando a </w:t>
      </w:r>
      <w:permStart w:id="1368226232" w:edGrp="everyone"/>
      <w:r w:rsidR="00A93002">
        <w:rPr>
          <w:rFonts w:ascii="Arial" w:hAnsi="Arial" w:cs="Arial"/>
          <w:sz w:val="22"/>
          <w:szCs w:val="22"/>
          <w:lang w:val="es-CO"/>
        </w:rPr>
        <w:t>(indicar</w:t>
      </w:r>
      <w:r w:rsidR="008B7CD8" w:rsidRPr="00777363">
        <w:rPr>
          <w:rFonts w:ascii="Arial" w:hAnsi="Arial" w:cs="Arial"/>
          <w:sz w:val="22"/>
          <w:szCs w:val="22"/>
          <w:lang w:val="es-CO"/>
        </w:rPr>
        <w:t xml:space="preserve"> población, barrio, comuna, sector beneficiado y con su nombre)</w:t>
      </w:r>
      <w:permEnd w:id="1368226232"/>
      <w:r w:rsidRPr="008F3F48">
        <w:rPr>
          <w:rFonts w:ascii="Arial" w:hAnsi="Arial" w:cs="Arial"/>
          <w:sz w:val="22"/>
          <w:szCs w:val="22"/>
          <w:lang w:val="es-CO"/>
        </w:rPr>
        <w:t xml:space="preserve"> con el uso y puesta a disposición de</w:t>
      </w:r>
      <w:r w:rsidR="008B7CD8" w:rsidRPr="00777363">
        <w:rPr>
          <w:rFonts w:ascii="Arial" w:hAnsi="Arial" w:cs="Arial"/>
          <w:sz w:val="22"/>
          <w:szCs w:val="22"/>
          <w:lang w:val="es-CO"/>
        </w:rPr>
        <w:t xml:space="preserve"> la comunidad del inmueb</w:t>
      </w:r>
      <w:r w:rsidR="00D20744" w:rsidRPr="00777363">
        <w:rPr>
          <w:rFonts w:ascii="Arial" w:hAnsi="Arial" w:cs="Arial"/>
          <w:sz w:val="22"/>
          <w:szCs w:val="22"/>
          <w:lang w:val="es-CO"/>
        </w:rPr>
        <w:t>l</w:t>
      </w:r>
      <w:r w:rsidR="008B7CD8" w:rsidRPr="00777363">
        <w:rPr>
          <w:rFonts w:ascii="Arial" w:hAnsi="Arial" w:cs="Arial"/>
          <w:sz w:val="22"/>
          <w:szCs w:val="22"/>
          <w:lang w:val="es-CO"/>
        </w:rPr>
        <w:t>e</w:t>
      </w:r>
      <w:r w:rsidRPr="008F3F48">
        <w:rPr>
          <w:rFonts w:ascii="Arial" w:hAnsi="Arial" w:cs="Arial"/>
          <w:sz w:val="22"/>
          <w:szCs w:val="22"/>
          <w:lang w:val="es-CO"/>
        </w:rPr>
        <w:t xml:space="preserve"> con matrícula </w:t>
      </w:r>
      <w:permStart w:id="328420884" w:edGrp="everyone"/>
      <w:r w:rsidRPr="008F3F48">
        <w:rPr>
          <w:rFonts w:ascii="Arial" w:hAnsi="Arial" w:cs="Arial"/>
          <w:sz w:val="22"/>
          <w:szCs w:val="22"/>
          <w:lang w:val="es-CO"/>
        </w:rPr>
        <w:t>(digite el número de la matrícula inmobiliaria del bien a entregar en comodato)</w:t>
      </w:r>
      <w:permEnd w:id="328420884"/>
      <w:r w:rsidR="00254F2B">
        <w:rPr>
          <w:rFonts w:ascii="Arial" w:hAnsi="Arial" w:cs="Arial"/>
          <w:sz w:val="22"/>
          <w:szCs w:val="22"/>
          <w:lang w:val="es-CO"/>
        </w:rPr>
        <w:t xml:space="preserve">, </w:t>
      </w:r>
      <w:r w:rsidRPr="008F3F48">
        <w:rPr>
          <w:rFonts w:ascii="Arial" w:hAnsi="Arial" w:cs="Arial"/>
          <w:sz w:val="22"/>
          <w:szCs w:val="22"/>
          <w:lang w:val="es-CO"/>
        </w:rPr>
        <w:t xml:space="preserve">CBML </w:t>
      </w:r>
      <w:permStart w:id="358619818" w:edGrp="everyone"/>
      <w:r w:rsidRPr="008F3F48">
        <w:rPr>
          <w:rFonts w:ascii="Arial" w:hAnsi="Arial" w:cs="Arial"/>
          <w:sz w:val="22"/>
          <w:szCs w:val="22"/>
          <w:lang w:val="es-CO"/>
        </w:rPr>
        <w:t>(Digite el número del CMBL del bien inmueble)</w:t>
      </w:r>
      <w:permEnd w:id="358619818"/>
      <w:r w:rsidRPr="008F3F48">
        <w:rPr>
          <w:rFonts w:ascii="Arial" w:hAnsi="Arial" w:cs="Arial"/>
          <w:sz w:val="22"/>
          <w:szCs w:val="22"/>
          <w:lang w:val="es-CO"/>
        </w:rPr>
        <w:t xml:space="preserve">, activo fijo </w:t>
      </w:r>
      <w:permStart w:id="821443231" w:edGrp="everyone"/>
      <w:r w:rsidRPr="008F3F48">
        <w:rPr>
          <w:rFonts w:ascii="Arial" w:hAnsi="Arial" w:cs="Arial"/>
          <w:sz w:val="22"/>
          <w:szCs w:val="22"/>
          <w:lang w:val="es-CO"/>
        </w:rPr>
        <w:t>(Digite el número del código del activo fijo correspondiente al bien a entregar en comodato),</w:t>
      </w:r>
      <w:permEnd w:id="821443231"/>
      <w:r w:rsidRPr="008F3F48">
        <w:rPr>
          <w:rFonts w:ascii="Arial" w:hAnsi="Arial" w:cs="Arial"/>
          <w:sz w:val="22"/>
          <w:szCs w:val="22"/>
          <w:lang w:val="es-CO"/>
        </w:rPr>
        <w:t xml:space="preserve"> ubicado en la dirección </w:t>
      </w:r>
      <w:permStart w:id="438073182" w:edGrp="everyone"/>
      <w:r w:rsidRPr="008F3F48">
        <w:rPr>
          <w:rFonts w:ascii="Arial" w:hAnsi="Arial" w:cs="Arial"/>
          <w:sz w:val="22"/>
          <w:szCs w:val="22"/>
          <w:lang w:val="es-CO"/>
        </w:rPr>
        <w:t>(digite la dirección del bien teniendo en cuenta el manual de nomenclatura)</w:t>
      </w:r>
      <w:permEnd w:id="438073182"/>
      <w:r w:rsidRPr="008F3F48">
        <w:rPr>
          <w:rFonts w:ascii="Arial" w:hAnsi="Arial" w:cs="Arial"/>
          <w:sz w:val="22"/>
          <w:szCs w:val="22"/>
          <w:lang w:val="es-CO"/>
        </w:rPr>
        <w:t>, cuyo tipo es (</w:t>
      </w:r>
      <w:permStart w:id="1232825302" w:edGrp="everyone"/>
      <w:r w:rsidRPr="008F3F48">
        <w:rPr>
          <w:rFonts w:ascii="Arial" w:hAnsi="Arial" w:cs="Arial"/>
          <w:sz w:val="22"/>
          <w:szCs w:val="22"/>
          <w:lang w:val="es-CO"/>
        </w:rPr>
        <w:t>Digite el tipo de bien, si es casa, local, bodega, etc.)</w:t>
      </w:r>
      <w:permEnd w:id="1232825302"/>
      <w:r w:rsidRPr="008F3F48">
        <w:rPr>
          <w:rFonts w:ascii="Arial" w:hAnsi="Arial" w:cs="Arial"/>
          <w:sz w:val="22"/>
          <w:szCs w:val="22"/>
          <w:lang w:val="es-CO"/>
        </w:rPr>
        <w:t xml:space="preserve">. </w:t>
      </w:r>
    </w:p>
    <w:p w14:paraId="456157BE" w14:textId="77777777" w:rsidR="007A26E2" w:rsidRDefault="007A26E2" w:rsidP="008F3F48">
      <w:pPr>
        <w:tabs>
          <w:tab w:val="left" w:pos="3240"/>
        </w:tabs>
        <w:jc w:val="both"/>
        <w:rPr>
          <w:rFonts w:ascii="Arial" w:hAnsi="Arial" w:cs="Arial"/>
          <w:sz w:val="22"/>
          <w:szCs w:val="22"/>
          <w:lang w:val="es-CO"/>
        </w:rPr>
      </w:pPr>
    </w:p>
    <w:p w14:paraId="5049689D" w14:textId="051DD8A7" w:rsidR="008F3F48" w:rsidRDefault="008F3F48" w:rsidP="008F3F48">
      <w:pPr>
        <w:tabs>
          <w:tab w:val="left" w:pos="3240"/>
        </w:tabs>
        <w:jc w:val="both"/>
        <w:rPr>
          <w:rFonts w:ascii="Arial" w:hAnsi="Arial" w:cs="Arial"/>
          <w:sz w:val="22"/>
          <w:szCs w:val="22"/>
          <w:lang w:val="es-CO"/>
        </w:rPr>
      </w:pPr>
      <w:r w:rsidRPr="008F3F48">
        <w:rPr>
          <w:rFonts w:ascii="Arial" w:hAnsi="Arial" w:cs="Arial"/>
          <w:sz w:val="22"/>
          <w:szCs w:val="22"/>
          <w:lang w:val="es-CO"/>
        </w:rPr>
        <w:t>Según la factibilidad del bien, en cuanto a lo técnico, físico, estado de h</w:t>
      </w:r>
      <w:r w:rsidR="00D20744" w:rsidRPr="00777363">
        <w:rPr>
          <w:rFonts w:ascii="Arial" w:hAnsi="Arial" w:cs="Arial"/>
          <w:sz w:val="22"/>
          <w:szCs w:val="22"/>
          <w:lang w:val="es-CO"/>
        </w:rPr>
        <w:t xml:space="preserve">abitabilidad y disponibilidad, </w:t>
      </w:r>
      <w:r w:rsidRPr="008F3F48">
        <w:rPr>
          <w:rFonts w:ascii="Arial" w:hAnsi="Arial" w:cs="Arial"/>
          <w:sz w:val="22"/>
          <w:szCs w:val="22"/>
          <w:lang w:val="es-CO"/>
        </w:rPr>
        <w:t xml:space="preserve">se puede determinar que cumple requisitos mínimos para ser destinado al servicio de la comunidad, bajo la modalidad del contrato de comodato, atendiendo a los lineamientos contractuales de la norma vigente. </w:t>
      </w:r>
    </w:p>
    <w:p w14:paraId="2B3F41AD" w14:textId="77777777" w:rsidR="008F3F48" w:rsidRPr="008F3F48" w:rsidRDefault="008F3F48" w:rsidP="008F3F48">
      <w:pPr>
        <w:tabs>
          <w:tab w:val="left" w:pos="3240"/>
        </w:tabs>
        <w:jc w:val="both"/>
        <w:rPr>
          <w:rFonts w:ascii="Arial" w:hAnsi="Arial" w:cs="Arial"/>
          <w:sz w:val="22"/>
          <w:szCs w:val="22"/>
          <w:lang w:val="es-CO"/>
        </w:rPr>
      </w:pPr>
    </w:p>
    <w:p w14:paraId="34C7603E" w14:textId="77777777" w:rsidR="008F3F48" w:rsidRPr="008F3F48" w:rsidRDefault="008F3F48" w:rsidP="008F3F48">
      <w:pPr>
        <w:jc w:val="both"/>
        <w:rPr>
          <w:rFonts w:ascii="Arial" w:hAnsi="Arial" w:cs="Arial"/>
          <w:sz w:val="22"/>
          <w:szCs w:val="22"/>
          <w:lang w:val="es-CO"/>
        </w:rPr>
      </w:pPr>
      <w:r w:rsidRPr="008F3F48">
        <w:rPr>
          <w:rFonts w:ascii="Arial" w:hAnsi="Arial" w:cs="Arial"/>
          <w:sz w:val="22"/>
          <w:szCs w:val="22"/>
          <w:lang w:val="es-CO"/>
        </w:rPr>
        <w:t>De acuerdo con lo antes previsto, se formulan los estudios previos para proceder a la elaboración del contrato de comodato, previa consideración de: 1) cuantificación de las obligaciones contractuales. 2) análisis de riesgos, 3) análisis de requerimiento o no, de establecer garantías para cumplir obligaciones derivadas del contrato, y 4) obligación de publicarse en la plataforma correspondiente.</w:t>
      </w:r>
    </w:p>
    <w:p w14:paraId="5FC3EE8F" w14:textId="77777777" w:rsidR="004D01C8" w:rsidRDefault="004D01C8" w:rsidP="00C341AD">
      <w:pPr>
        <w:jc w:val="both"/>
        <w:rPr>
          <w:rFonts w:ascii="Arial" w:hAnsi="Arial" w:cs="Arial"/>
          <w:sz w:val="22"/>
          <w:szCs w:val="22"/>
          <w:lang w:val="es-CO"/>
        </w:rPr>
      </w:pPr>
    </w:p>
    <w:p w14:paraId="7AA3BB16" w14:textId="77777777" w:rsidR="004D01C8" w:rsidRPr="004D01C8" w:rsidRDefault="004D01C8" w:rsidP="004D01C8">
      <w:pPr>
        <w:pStyle w:val="Prrafodelista"/>
        <w:numPr>
          <w:ilvl w:val="0"/>
          <w:numId w:val="8"/>
        </w:numPr>
        <w:jc w:val="both"/>
        <w:rPr>
          <w:rFonts w:ascii="Arial" w:hAnsi="Arial" w:cs="Arial"/>
          <w:sz w:val="22"/>
          <w:szCs w:val="22"/>
          <w:lang w:val="es-CO"/>
        </w:rPr>
      </w:pPr>
      <w:r>
        <w:rPr>
          <w:rFonts w:ascii="Arial" w:hAnsi="Arial" w:cs="Arial"/>
          <w:b/>
          <w:sz w:val="22"/>
          <w:szCs w:val="22"/>
          <w:lang w:val="es-CO"/>
        </w:rPr>
        <w:t xml:space="preserve">Relación del objeto del solicitante con el objeto misional de la Secretaría que entrega el bien en comodato. </w:t>
      </w:r>
    </w:p>
    <w:p w14:paraId="764D44B5" w14:textId="77777777" w:rsidR="00C341AD" w:rsidRDefault="00C341AD" w:rsidP="00C341AD">
      <w:pPr>
        <w:jc w:val="both"/>
        <w:rPr>
          <w:rFonts w:ascii="Arial" w:hAnsi="Arial" w:cs="Arial"/>
          <w:sz w:val="22"/>
          <w:szCs w:val="22"/>
          <w:lang w:val="es-CO"/>
        </w:rPr>
      </w:pPr>
    </w:p>
    <w:p w14:paraId="0D51CE91" w14:textId="77777777" w:rsidR="004D01C8" w:rsidRPr="0011690E" w:rsidRDefault="004D01C8" w:rsidP="004D01C8">
      <w:pPr>
        <w:pStyle w:val="Prrafodelista"/>
        <w:ind w:left="0"/>
        <w:jc w:val="both"/>
        <w:rPr>
          <w:rFonts w:ascii="Arial" w:hAnsi="Arial" w:cs="Arial"/>
          <w:b/>
          <w:bCs/>
          <w:color w:val="000000" w:themeColor="text1"/>
          <w:highlight w:val="lightGray"/>
        </w:rPr>
      </w:pPr>
      <w:r>
        <w:rPr>
          <w:rFonts w:ascii="Arial" w:hAnsi="Arial" w:cs="Arial"/>
          <w:sz w:val="22"/>
          <w:szCs w:val="22"/>
          <w:lang w:val="es-CO"/>
        </w:rPr>
        <w:t xml:space="preserve">Con la entrega del bien inmueble en </w:t>
      </w:r>
      <w:r w:rsidRPr="007123D4">
        <w:rPr>
          <w:rFonts w:ascii="Arial" w:hAnsi="Arial" w:cs="Arial"/>
          <w:sz w:val="22"/>
          <w:szCs w:val="22"/>
          <w:lang w:val="es-CO"/>
        </w:rPr>
        <w:t xml:space="preserve">comodato </w:t>
      </w:r>
      <w:permStart w:id="625158991" w:edGrp="everyone"/>
      <w:r w:rsidRPr="00DF4141">
        <w:rPr>
          <w:rFonts w:ascii="Arial" w:hAnsi="Arial" w:cs="Arial"/>
          <w:bCs/>
          <w:color w:val="000000" w:themeColor="text1"/>
        </w:rPr>
        <w:t>(</w:t>
      </w:r>
      <w:r w:rsidRPr="0067116B">
        <w:rPr>
          <w:rFonts w:ascii="Arial" w:hAnsi="Arial" w:cs="Arial"/>
          <w:bCs/>
          <w:color w:val="000000" w:themeColor="text1"/>
        </w:rPr>
        <w:t>D</w:t>
      </w:r>
      <w:r w:rsidR="0067116B">
        <w:rPr>
          <w:rFonts w:ascii="Arial" w:hAnsi="Arial" w:cs="Arial"/>
          <w:bCs/>
          <w:color w:val="000000" w:themeColor="text1"/>
        </w:rPr>
        <w:t>igite S</w:t>
      </w:r>
      <w:r w:rsidR="00025B33">
        <w:rPr>
          <w:rFonts w:ascii="Arial" w:hAnsi="Arial" w:cs="Arial"/>
          <w:bCs/>
          <w:color w:val="000000" w:themeColor="text1"/>
        </w:rPr>
        <w:t>ecretarí</w:t>
      </w:r>
      <w:r w:rsidRPr="0067116B">
        <w:rPr>
          <w:rFonts w:ascii="Arial" w:hAnsi="Arial" w:cs="Arial"/>
          <w:bCs/>
          <w:color w:val="000000" w:themeColor="text1"/>
        </w:rPr>
        <w:t xml:space="preserve">a </w:t>
      </w:r>
      <w:r w:rsidR="0067116B">
        <w:rPr>
          <w:rFonts w:ascii="Arial" w:hAnsi="Arial" w:cs="Arial"/>
          <w:bCs/>
          <w:color w:val="000000" w:themeColor="text1"/>
        </w:rPr>
        <w:t xml:space="preserve">o dependencia </w:t>
      </w:r>
      <w:r w:rsidR="0067116B" w:rsidRPr="0067116B">
        <w:rPr>
          <w:rFonts w:ascii="Arial" w:hAnsi="Arial" w:cs="Arial"/>
          <w:bCs/>
          <w:color w:val="000000" w:themeColor="text1"/>
        </w:rPr>
        <w:t>encargada del inmueble</w:t>
      </w:r>
      <w:r w:rsidRPr="0067116B">
        <w:rPr>
          <w:rFonts w:ascii="Arial" w:hAnsi="Arial" w:cs="Arial"/>
          <w:bCs/>
          <w:color w:val="000000" w:themeColor="text1"/>
        </w:rPr>
        <w:t>)</w:t>
      </w:r>
      <w:permEnd w:id="625158991"/>
      <w:r w:rsidR="0067116B">
        <w:rPr>
          <w:rFonts w:ascii="Arial" w:hAnsi="Arial" w:cs="Arial"/>
          <w:bCs/>
          <w:color w:val="000000" w:themeColor="text1"/>
        </w:rPr>
        <w:t>,</w:t>
      </w:r>
      <w:r w:rsidRPr="0067116B">
        <w:rPr>
          <w:rFonts w:ascii="Arial" w:hAnsi="Arial" w:cs="Arial"/>
          <w:bCs/>
          <w:color w:val="000000" w:themeColor="text1"/>
        </w:rPr>
        <w:t xml:space="preserve"> contribuye </w:t>
      </w:r>
      <w:permStart w:id="277036559" w:edGrp="everyone"/>
      <w:r w:rsidR="0067116B">
        <w:rPr>
          <w:rFonts w:ascii="Arial" w:hAnsi="Arial" w:cs="Arial"/>
          <w:bCs/>
          <w:color w:val="000000" w:themeColor="text1"/>
        </w:rPr>
        <w:t>(Digite claramente en la forma como la dependencia que entrega el inmueble se ve identificada en el objeto social y l</w:t>
      </w:r>
      <w:r w:rsidRPr="0067116B">
        <w:rPr>
          <w:rFonts w:ascii="Arial" w:hAnsi="Arial" w:cs="Arial"/>
          <w:bCs/>
          <w:color w:val="000000" w:themeColor="text1"/>
        </w:rPr>
        <w:t>a forma como contribuye según la gestión misional</w:t>
      </w:r>
      <w:r w:rsidR="0067116B">
        <w:rPr>
          <w:rFonts w:ascii="Arial" w:hAnsi="Arial" w:cs="Arial"/>
          <w:bCs/>
          <w:color w:val="000000" w:themeColor="text1"/>
        </w:rPr>
        <w:t>)</w:t>
      </w:r>
      <w:r w:rsidRPr="0067116B">
        <w:rPr>
          <w:rFonts w:ascii="Arial" w:hAnsi="Arial" w:cs="Arial"/>
          <w:bCs/>
          <w:color w:val="000000" w:themeColor="text1"/>
        </w:rPr>
        <w:t>.</w:t>
      </w:r>
      <w:permEnd w:id="277036559"/>
    </w:p>
    <w:p w14:paraId="166E3911" w14:textId="77777777" w:rsidR="004D01C8" w:rsidRPr="004D01C8" w:rsidRDefault="004D01C8" w:rsidP="00C341AD">
      <w:pPr>
        <w:jc w:val="both"/>
        <w:rPr>
          <w:rFonts w:ascii="Arial" w:hAnsi="Arial" w:cs="Arial"/>
          <w:sz w:val="22"/>
          <w:szCs w:val="22"/>
          <w:lang w:val="es-CO"/>
        </w:rPr>
      </w:pPr>
    </w:p>
    <w:p w14:paraId="1D8FF0FC" w14:textId="77777777" w:rsidR="00C341AD" w:rsidRPr="007A154A" w:rsidRDefault="00DB1C80" w:rsidP="00C341AD">
      <w:pPr>
        <w:jc w:val="both"/>
        <w:rPr>
          <w:rFonts w:ascii="Arial" w:hAnsi="Arial" w:cs="Arial"/>
          <w:b/>
          <w:color w:val="000000"/>
          <w:sz w:val="22"/>
          <w:szCs w:val="22"/>
          <w:lang w:val="es-CO"/>
        </w:rPr>
      </w:pPr>
      <w:r>
        <w:rPr>
          <w:rFonts w:ascii="Arial" w:hAnsi="Arial" w:cs="Arial"/>
          <w:b/>
          <w:sz w:val="22"/>
          <w:szCs w:val="22"/>
          <w:lang w:val="es-CO" w:eastAsia="es-CO"/>
        </w:rPr>
        <w:t>6</w:t>
      </w:r>
      <w:r w:rsidR="00C341AD" w:rsidRPr="007A154A">
        <w:rPr>
          <w:rFonts w:ascii="Arial" w:hAnsi="Arial" w:cs="Arial"/>
          <w:b/>
          <w:sz w:val="22"/>
          <w:szCs w:val="22"/>
          <w:lang w:val="es-CO" w:eastAsia="es-CO"/>
        </w:rPr>
        <w:t>. Descripción del objeto a contratar.</w:t>
      </w:r>
    </w:p>
    <w:p w14:paraId="361CA2AD" w14:textId="77777777" w:rsidR="00C341AD" w:rsidRPr="007A154A" w:rsidRDefault="00C341AD" w:rsidP="00C341AD">
      <w:pPr>
        <w:jc w:val="both"/>
        <w:rPr>
          <w:rFonts w:ascii="Arial" w:hAnsi="Arial" w:cs="Arial"/>
          <w:color w:val="000000"/>
          <w:sz w:val="22"/>
          <w:szCs w:val="22"/>
          <w:lang w:val="es-CO"/>
        </w:rPr>
      </w:pPr>
    </w:p>
    <w:p w14:paraId="0399AA5B" w14:textId="54B3BBC2" w:rsidR="00C341AD" w:rsidRPr="007A154A" w:rsidRDefault="00C341AD" w:rsidP="00C341AD">
      <w:pPr>
        <w:pStyle w:val="Sinespaciado"/>
        <w:jc w:val="both"/>
        <w:rPr>
          <w:rFonts w:ascii="Arial" w:hAnsi="Arial" w:cs="Arial"/>
          <w:sz w:val="22"/>
          <w:szCs w:val="22"/>
          <w:lang w:val="es-CO"/>
        </w:rPr>
      </w:pPr>
      <w:r w:rsidRPr="007A154A">
        <w:rPr>
          <w:rFonts w:ascii="Arial" w:hAnsi="Arial" w:cs="Arial"/>
          <w:sz w:val="22"/>
          <w:szCs w:val="22"/>
          <w:lang w:val="es-CO"/>
        </w:rPr>
        <w:t xml:space="preserve">Suscribir contrato de </w:t>
      </w:r>
      <w:r w:rsidR="004D01C8">
        <w:rPr>
          <w:rFonts w:ascii="Arial" w:hAnsi="Arial" w:cs="Arial"/>
          <w:sz w:val="22"/>
          <w:szCs w:val="22"/>
          <w:lang w:val="es-CO"/>
        </w:rPr>
        <w:t>comodato</w:t>
      </w:r>
      <w:r w:rsidR="00664657">
        <w:rPr>
          <w:rFonts w:ascii="Arial" w:hAnsi="Arial" w:cs="Arial"/>
          <w:sz w:val="22"/>
          <w:szCs w:val="22"/>
          <w:lang w:val="es-CO"/>
        </w:rPr>
        <w:t xml:space="preserve"> sobre el</w:t>
      </w:r>
      <w:r w:rsidRPr="007A154A">
        <w:rPr>
          <w:rFonts w:ascii="Arial" w:hAnsi="Arial" w:cs="Arial"/>
          <w:sz w:val="22"/>
          <w:szCs w:val="22"/>
          <w:lang w:val="es-CO"/>
        </w:rPr>
        <w:t xml:space="preserve"> bien inmueble de propiedad del Municipio de Medellín identificado con </w:t>
      </w:r>
      <w:r w:rsidR="0067116B" w:rsidRPr="007A154A">
        <w:rPr>
          <w:rFonts w:ascii="Arial" w:hAnsi="Arial" w:cs="Arial"/>
          <w:sz w:val="22"/>
          <w:szCs w:val="22"/>
          <w:lang w:val="es-CO"/>
        </w:rPr>
        <w:t xml:space="preserve">matrícula </w:t>
      </w:r>
      <w:permStart w:id="246491205" w:edGrp="everyone"/>
      <w:r w:rsidR="0067116B">
        <w:rPr>
          <w:rFonts w:ascii="Arial" w:hAnsi="Arial" w:cs="Arial"/>
          <w:sz w:val="22"/>
          <w:szCs w:val="22"/>
          <w:lang w:val="es-CO"/>
        </w:rPr>
        <w:t>(digite el número de la matrícula inmobiliaria del bien a entregar en comodato)</w:t>
      </w:r>
      <w:permEnd w:id="246491205"/>
      <w:r w:rsidR="00A93002">
        <w:rPr>
          <w:rFonts w:ascii="Arial" w:hAnsi="Arial" w:cs="Arial"/>
          <w:sz w:val="22"/>
          <w:szCs w:val="22"/>
          <w:lang w:val="es-CO"/>
        </w:rPr>
        <w:t>,</w:t>
      </w:r>
      <w:r w:rsidR="0067116B" w:rsidRPr="007A154A">
        <w:rPr>
          <w:rFonts w:ascii="Arial" w:hAnsi="Arial" w:cs="Arial"/>
          <w:sz w:val="22"/>
          <w:szCs w:val="22"/>
          <w:lang w:val="es-CO"/>
        </w:rPr>
        <w:t xml:space="preserve"> CBML </w:t>
      </w:r>
      <w:permStart w:id="1247887329" w:edGrp="everyone"/>
      <w:r w:rsidR="0067116B">
        <w:rPr>
          <w:rFonts w:ascii="Arial" w:hAnsi="Arial" w:cs="Arial"/>
          <w:sz w:val="22"/>
          <w:szCs w:val="22"/>
          <w:lang w:val="es-CO"/>
        </w:rPr>
        <w:t>(Digite el número del CMBL del bien inmueble)</w:t>
      </w:r>
      <w:permEnd w:id="1247887329"/>
      <w:r w:rsidR="0067116B" w:rsidRPr="007A154A">
        <w:rPr>
          <w:rFonts w:ascii="Arial" w:hAnsi="Arial" w:cs="Arial"/>
          <w:sz w:val="22"/>
          <w:szCs w:val="22"/>
          <w:lang w:val="es-CO"/>
        </w:rPr>
        <w:t xml:space="preserve">, activo fijo </w:t>
      </w:r>
      <w:permStart w:id="2037788684" w:edGrp="everyone"/>
      <w:r w:rsidR="0067116B">
        <w:rPr>
          <w:rFonts w:ascii="Arial" w:hAnsi="Arial" w:cs="Arial"/>
          <w:sz w:val="22"/>
          <w:szCs w:val="22"/>
          <w:lang w:val="es-CO"/>
        </w:rPr>
        <w:t>(Digite el número del código del activo fijo correspondiente al bien a entregar en comodato)</w:t>
      </w:r>
      <w:r w:rsidR="0067116B" w:rsidRPr="007A154A">
        <w:rPr>
          <w:rFonts w:ascii="Arial" w:hAnsi="Arial" w:cs="Arial"/>
          <w:sz w:val="22"/>
          <w:szCs w:val="22"/>
          <w:lang w:val="es-CO"/>
        </w:rPr>
        <w:t>,</w:t>
      </w:r>
      <w:permEnd w:id="2037788684"/>
      <w:r w:rsidR="0067116B" w:rsidRPr="007A154A">
        <w:rPr>
          <w:rFonts w:ascii="Arial" w:hAnsi="Arial" w:cs="Arial"/>
          <w:sz w:val="22"/>
          <w:szCs w:val="22"/>
          <w:lang w:val="es-CO"/>
        </w:rPr>
        <w:t xml:space="preserve"> ubicado en la dirección </w:t>
      </w:r>
      <w:permStart w:id="1589996696" w:edGrp="everyone"/>
      <w:r w:rsidR="0067116B">
        <w:rPr>
          <w:rFonts w:ascii="Arial" w:hAnsi="Arial" w:cs="Arial"/>
          <w:sz w:val="22"/>
          <w:szCs w:val="22"/>
          <w:lang w:val="es-CO"/>
        </w:rPr>
        <w:t>(digite la dirección del bien teniendo en cuenta el manual de nomenclatura)</w:t>
      </w:r>
      <w:r w:rsidR="0067116B" w:rsidRPr="007A154A">
        <w:rPr>
          <w:rFonts w:ascii="Arial" w:hAnsi="Arial" w:cs="Arial"/>
          <w:sz w:val="22"/>
          <w:szCs w:val="22"/>
          <w:lang w:val="es-CO"/>
        </w:rPr>
        <w:t xml:space="preserve">, </w:t>
      </w:r>
      <w:permEnd w:id="1589996696"/>
      <w:r w:rsidR="0067116B" w:rsidRPr="007A154A">
        <w:rPr>
          <w:rFonts w:ascii="Arial" w:hAnsi="Arial" w:cs="Arial"/>
          <w:sz w:val="22"/>
          <w:szCs w:val="22"/>
          <w:lang w:val="es-CO"/>
        </w:rPr>
        <w:t xml:space="preserve">cuyo tipo es </w:t>
      </w:r>
      <w:permStart w:id="1786936380" w:edGrp="everyone"/>
      <w:r w:rsidR="0067116B">
        <w:rPr>
          <w:rFonts w:ascii="Arial" w:hAnsi="Arial" w:cs="Arial"/>
          <w:sz w:val="22"/>
          <w:szCs w:val="22"/>
          <w:lang w:val="es-CO"/>
        </w:rPr>
        <w:t>(Digite el tipo de bien, si es casa, local, bodega, etc.)</w:t>
      </w:r>
      <w:permEnd w:id="1786936380"/>
      <w:r w:rsidRPr="007A154A">
        <w:rPr>
          <w:rFonts w:ascii="Arial" w:hAnsi="Arial" w:cs="Arial"/>
          <w:sz w:val="22"/>
          <w:szCs w:val="22"/>
          <w:lang w:val="es-CO"/>
        </w:rPr>
        <w:t xml:space="preserve">, escritura N° </w:t>
      </w:r>
      <w:permStart w:id="1855342325" w:edGrp="everyone"/>
      <w:r w:rsidR="0067116B">
        <w:rPr>
          <w:rFonts w:ascii="Arial" w:hAnsi="Arial" w:cs="Arial"/>
          <w:sz w:val="22"/>
          <w:szCs w:val="22"/>
          <w:lang w:val="es-CO"/>
        </w:rPr>
        <w:t>(digite el número de la escritura)</w:t>
      </w:r>
      <w:r w:rsidRPr="007A154A">
        <w:rPr>
          <w:rFonts w:ascii="Arial" w:hAnsi="Arial" w:cs="Arial"/>
          <w:sz w:val="22"/>
          <w:szCs w:val="22"/>
          <w:lang w:val="es-CO"/>
        </w:rPr>
        <w:t xml:space="preserve"> </w:t>
      </w:r>
      <w:permEnd w:id="1855342325"/>
      <w:r w:rsidRPr="007A154A">
        <w:rPr>
          <w:rFonts w:ascii="Arial" w:hAnsi="Arial" w:cs="Arial"/>
          <w:sz w:val="22"/>
          <w:szCs w:val="22"/>
          <w:lang w:val="es-CO"/>
        </w:rPr>
        <w:t xml:space="preserve">del </w:t>
      </w:r>
      <w:permStart w:id="1249591371" w:edGrp="everyone"/>
      <w:r w:rsidR="0067116B">
        <w:rPr>
          <w:rFonts w:ascii="Arial" w:hAnsi="Arial" w:cs="Arial"/>
          <w:sz w:val="22"/>
          <w:szCs w:val="22"/>
          <w:lang w:val="es-CO"/>
        </w:rPr>
        <w:t>(digite el día de la escritura)</w:t>
      </w:r>
      <w:r w:rsidRPr="007A154A">
        <w:rPr>
          <w:rFonts w:ascii="Arial" w:hAnsi="Arial" w:cs="Arial"/>
          <w:sz w:val="22"/>
          <w:szCs w:val="22"/>
          <w:lang w:val="es-CO"/>
        </w:rPr>
        <w:t xml:space="preserve"> </w:t>
      </w:r>
      <w:permEnd w:id="1249591371"/>
      <w:r w:rsidRPr="007A154A">
        <w:rPr>
          <w:rFonts w:ascii="Arial" w:hAnsi="Arial" w:cs="Arial"/>
          <w:sz w:val="22"/>
          <w:szCs w:val="22"/>
          <w:lang w:val="es-CO"/>
        </w:rPr>
        <w:t xml:space="preserve">de </w:t>
      </w:r>
      <w:permStart w:id="1288898832" w:edGrp="everyone"/>
      <w:r w:rsidR="0067116B">
        <w:rPr>
          <w:rFonts w:ascii="Arial" w:hAnsi="Arial" w:cs="Arial"/>
          <w:sz w:val="22"/>
          <w:szCs w:val="22"/>
          <w:lang w:val="es-CO"/>
        </w:rPr>
        <w:t>(Digite el mes de la escritura)</w:t>
      </w:r>
      <w:r w:rsidRPr="007A154A">
        <w:rPr>
          <w:rFonts w:ascii="Arial" w:hAnsi="Arial" w:cs="Arial"/>
          <w:sz w:val="22"/>
          <w:szCs w:val="22"/>
          <w:lang w:val="es-CO"/>
        </w:rPr>
        <w:t xml:space="preserve"> </w:t>
      </w:r>
      <w:permEnd w:id="1288898832"/>
      <w:r w:rsidRPr="007A154A">
        <w:rPr>
          <w:rFonts w:ascii="Arial" w:hAnsi="Arial" w:cs="Arial"/>
          <w:sz w:val="22"/>
          <w:szCs w:val="22"/>
          <w:lang w:val="es-CO"/>
        </w:rPr>
        <w:t xml:space="preserve">de </w:t>
      </w:r>
      <w:permStart w:id="272595018" w:edGrp="everyone"/>
      <w:r w:rsidR="0067116B">
        <w:rPr>
          <w:rFonts w:ascii="Arial" w:hAnsi="Arial" w:cs="Arial"/>
          <w:sz w:val="22"/>
          <w:szCs w:val="22"/>
          <w:lang w:val="es-CO"/>
        </w:rPr>
        <w:t>(Digite el número del año de la escritura)</w:t>
      </w:r>
      <w:r w:rsidR="00664657">
        <w:rPr>
          <w:rFonts w:ascii="Arial" w:hAnsi="Arial" w:cs="Arial"/>
          <w:sz w:val="22"/>
          <w:szCs w:val="22"/>
          <w:lang w:val="es-CO"/>
        </w:rPr>
        <w:t xml:space="preserve">. </w:t>
      </w:r>
      <w:permEnd w:id="272595018"/>
      <w:r w:rsidR="00664657">
        <w:rPr>
          <w:rFonts w:ascii="Arial" w:hAnsi="Arial" w:cs="Arial"/>
          <w:sz w:val="22"/>
          <w:szCs w:val="22"/>
          <w:lang w:val="es-CO"/>
        </w:rPr>
        <w:t>E</w:t>
      </w:r>
      <w:r w:rsidRPr="007A154A">
        <w:rPr>
          <w:rFonts w:ascii="Arial" w:hAnsi="Arial" w:cs="Arial"/>
          <w:sz w:val="22"/>
          <w:szCs w:val="22"/>
          <w:lang w:val="es-CO"/>
        </w:rPr>
        <w:t xml:space="preserve">l espacio a entregar en </w:t>
      </w:r>
      <w:r w:rsidR="00266E4F">
        <w:rPr>
          <w:rFonts w:ascii="Arial" w:hAnsi="Arial" w:cs="Arial"/>
          <w:sz w:val="22"/>
          <w:szCs w:val="22"/>
          <w:lang w:val="es-CO"/>
        </w:rPr>
        <w:t>comodato</w:t>
      </w:r>
      <w:r w:rsidR="000B1751">
        <w:rPr>
          <w:rFonts w:ascii="Arial" w:hAnsi="Arial" w:cs="Arial"/>
          <w:sz w:val="22"/>
          <w:szCs w:val="22"/>
          <w:lang w:val="es-CO"/>
        </w:rPr>
        <w:t xml:space="preserve"> consta de</w:t>
      </w:r>
      <w:r w:rsidRPr="007A154A">
        <w:rPr>
          <w:rFonts w:ascii="Arial" w:hAnsi="Arial" w:cs="Arial"/>
          <w:sz w:val="22"/>
          <w:szCs w:val="22"/>
          <w:lang w:val="es-CO"/>
        </w:rPr>
        <w:t xml:space="preserve"> </w:t>
      </w:r>
      <w:permStart w:id="436695911" w:edGrp="everyone"/>
      <w:r w:rsidR="00F52F2C">
        <w:rPr>
          <w:rFonts w:ascii="Arial" w:hAnsi="Arial" w:cs="Arial"/>
          <w:sz w:val="22"/>
          <w:szCs w:val="22"/>
          <w:lang w:val="es-CO"/>
        </w:rPr>
        <w:t>(D</w:t>
      </w:r>
      <w:r w:rsidR="006E50E0">
        <w:rPr>
          <w:rFonts w:ascii="Arial" w:hAnsi="Arial" w:cs="Arial"/>
          <w:sz w:val="22"/>
          <w:szCs w:val="22"/>
          <w:lang w:val="es-CO"/>
        </w:rPr>
        <w:t>igite el número de metros cuadrados que comprende el bien a entregar</w:t>
      </w:r>
      <w:r w:rsidR="00ED4F6A">
        <w:rPr>
          <w:rFonts w:ascii="Arial" w:hAnsi="Arial" w:cs="Arial"/>
          <w:sz w:val="22"/>
          <w:szCs w:val="22"/>
          <w:lang w:val="es-CO"/>
        </w:rPr>
        <w:t>, tanto del área de la construcción como el área del lote</w:t>
      </w:r>
      <w:r w:rsidR="002B5E40">
        <w:rPr>
          <w:rFonts w:ascii="Arial" w:hAnsi="Arial" w:cs="Arial"/>
          <w:sz w:val="22"/>
          <w:szCs w:val="22"/>
          <w:lang w:val="es-CO"/>
        </w:rPr>
        <w:t xml:space="preserve"> </w:t>
      </w:r>
      <w:r w:rsidR="000B1751">
        <w:rPr>
          <w:rFonts w:ascii="Arial" w:hAnsi="Arial" w:cs="Arial"/>
          <w:sz w:val="22"/>
          <w:szCs w:val="22"/>
          <w:lang w:val="es-CO"/>
        </w:rPr>
        <w:t>con base al informe técnico de prediación</w:t>
      </w:r>
      <w:r w:rsidR="002B5E40">
        <w:rPr>
          <w:rFonts w:ascii="Arial" w:hAnsi="Arial" w:cs="Arial"/>
          <w:sz w:val="22"/>
          <w:szCs w:val="22"/>
          <w:lang w:val="es-CO"/>
        </w:rPr>
        <w:t>- en los inmuebles que se encuentren sometidos al régimen de propiedad horizontal no se</w:t>
      </w:r>
      <w:r w:rsidR="00910AEE">
        <w:rPr>
          <w:rFonts w:ascii="Arial" w:hAnsi="Arial" w:cs="Arial"/>
          <w:sz w:val="22"/>
          <w:szCs w:val="22"/>
          <w:lang w:val="es-CO"/>
        </w:rPr>
        <w:t xml:space="preserve"> indica área del lote</w:t>
      </w:r>
      <w:r w:rsidR="006E50E0">
        <w:rPr>
          <w:rFonts w:ascii="Arial" w:hAnsi="Arial" w:cs="Arial"/>
          <w:sz w:val="22"/>
          <w:szCs w:val="22"/>
          <w:lang w:val="es-CO"/>
        </w:rPr>
        <w:t>)</w:t>
      </w:r>
      <w:permEnd w:id="436695911"/>
      <w:r w:rsidRPr="007A154A">
        <w:rPr>
          <w:rFonts w:ascii="Arial" w:hAnsi="Arial" w:cs="Arial"/>
          <w:sz w:val="22"/>
          <w:szCs w:val="22"/>
          <w:lang w:val="es-CO"/>
        </w:rPr>
        <w:t xml:space="preserve"> m</w:t>
      </w:r>
      <w:r w:rsidRPr="007A154A">
        <w:rPr>
          <w:rFonts w:ascii="Arial" w:hAnsi="Arial" w:cs="Arial"/>
          <w:sz w:val="22"/>
          <w:szCs w:val="22"/>
          <w:vertAlign w:val="superscript"/>
          <w:lang w:val="es-CO"/>
        </w:rPr>
        <w:t>2</w:t>
      </w:r>
      <w:r w:rsidR="00910AEE">
        <w:rPr>
          <w:rFonts w:ascii="Arial" w:hAnsi="Arial" w:cs="Arial"/>
          <w:sz w:val="22"/>
          <w:szCs w:val="22"/>
          <w:vertAlign w:val="superscript"/>
          <w:lang w:val="es-CO"/>
        </w:rPr>
        <w:t xml:space="preserve"> </w:t>
      </w:r>
      <w:r w:rsidR="00910AEE">
        <w:rPr>
          <w:rFonts w:ascii="Arial" w:hAnsi="Arial" w:cs="Arial"/>
          <w:sz w:val="22"/>
          <w:szCs w:val="22"/>
          <w:lang w:val="es-CO"/>
        </w:rPr>
        <w:t xml:space="preserve"> el cual </w:t>
      </w:r>
      <w:permStart w:id="77611432" w:edGrp="everyone"/>
      <w:r w:rsidR="00910AEE">
        <w:rPr>
          <w:rFonts w:ascii="Arial" w:hAnsi="Arial" w:cs="Arial"/>
          <w:sz w:val="22"/>
          <w:szCs w:val="22"/>
          <w:lang w:val="es-CO"/>
        </w:rPr>
        <w:t xml:space="preserve">(indicar si o no) </w:t>
      </w:r>
      <w:permEnd w:id="77611432"/>
      <w:r w:rsidR="00910AEE">
        <w:rPr>
          <w:rFonts w:ascii="Arial" w:hAnsi="Arial" w:cs="Arial"/>
          <w:sz w:val="22"/>
          <w:szCs w:val="22"/>
          <w:lang w:val="es-CO"/>
        </w:rPr>
        <w:t>se encuentra sometido a régimen de propiedad horizontal</w:t>
      </w:r>
      <w:r w:rsidR="00664657">
        <w:rPr>
          <w:rFonts w:ascii="Arial" w:hAnsi="Arial" w:cs="Arial"/>
          <w:sz w:val="22"/>
          <w:szCs w:val="22"/>
          <w:lang w:val="es-CO"/>
        </w:rPr>
        <w:t xml:space="preserve"> </w:t>
      </w:r>
      <w:r w:rsidR="00910AEE">
        <w:rPr>
          <w:rFonts w:ascii="Arial" w:hAnsi="Arial" w:cs="Arial"/>
          <w:sz w:val="22"/>
          <w:szCs w:val="22"/>
          <w:lang w:val="es-CO"/>
        </w:rPr>
        <w:t>,</w:t>
      </w:r>
      <w:r w:rsidRPr="007A154A">
        <w:rPr>
          <w:rFonts w:ascii="Arial" w:hAnsi="Arial" w:cs="Arial"/>
          <w:sz w:val="22"/>
          <w:szCs w:val="22"/>
          <w:lang w:val="es-CO"/>
        </w:rPr>
        <w:t>cuyas áreas y linderos se describen de la siguiente manera</w:t>
      </w:r>
      <w:r w:rsidR="006E50E0">
        <w:rPr>
          <w:rFonts w:ascii="Arial" w:hAnsi="Arial" w:cs="Arial"/>
          <w:sz w:val="22"/>
          <w:szCs w:val="22"/>
          <w:lang w:val="es-CO"/>
        </w:rPr>
        <w:t>,</w:t>
      </w:r>
      <w:r w:rsidR="00F52F2C">
        <w:rPr>
          <w:rFonts w:ascii="Arial" w:hAnsi="Arial" w:cs="Arial"/>
          <w:sz w:val="22"/>
          <w:szCs w:val="22"/>
          <w:lang w:val="es-CO"/>
        </w:rPr>
        <w:t xml:space="preserve"> según informe </w:t>
      </w:r>
      <w:r w:rsidR="00910AEE">
        <w:rPr>
          <w:rFonts w:ascii="Arial" w:hAnsi="Arial" w:cs="Arial"/>
          <w:sz w:val="22"/>
          <w:szCs w:val="22"/>
          <w:lang w:val="es-CO"/>
        </w:rPr>
        <w:t xml:space="preserve">técnico </w:t>
      </w:r>
      <w:r w:rsidR="00F52F2C">
        <w:rPr>
          <w:rFonts w:ascii="Arial" w:hAnsi="Arial" w:cs="Arial"/>
          <w:sz w:val="22"/>
          <w:szCs w:val="22"/>
          <w:lang w:val="es-CO"/>
        </w:rPr>
        <w:t xml:space="preserve">de </w:t>
      </w:r>
      <w:r w:rsidR="00910AEE">
        <w:rPr>
          <w:rFonts w:ascii="Arial" w:hAnsi="Arial" w:cs="Arial"/>
          <w:sz w:val="22"/>
          <w:szCs w:val="22"/>
          <w:lang w:val="es-CO"/>
        </w:rPr>
        <w:t>P</w:t>
      </w:r>
      <w:r w:rsidR="00910AEE" w:rsidRPr="007A154A">
        <w:rPr>
          <w:rFonts w:ascii="Arial" w:hAnsi="Arial" w:cs="Arial"/>
          <w:sz w:val="22"/>
          <w:szCs w:val="22"/>
          <w:lang w:val="es-CO"/>
        </w:rPr>
        <w:t>rediación</w:t>
      </w:r>
      <w:r w:rsidRPr="007A154A">
        <w:rPr>
          <w:rFonts w:ascii="Arial" w:hAnsi="Arial" w:cs="Arial"/>
          <w:sz w:val="22"/>
          <w:szCs w:val="22"/>
          <w:lang w:val="es-CO"/>
        </w:rPr>
        <w:t xml:space="preserve"> con </w:t>
      </w:r>
      <w:r w:rsidR="00DE28AD">
        <w:rPr>
          <w:rFonts w:ascii="Arial" w:hAnsi="Arial" w:cs="Arial"/>
          <w:sz w:val="22"/>
          <w:szCs w:val="22"/>
          <w:lang w:val="es-CO"/>
        </w:rPr>
        <w:t>fecha de</w:t>
      </w:r>
      <w:r w:rsidRPr="007A154A">
        <w:rPr>
          <w:rFonts w:ascii="Arial" w:hAnsi="Arial" w:cs="Arial"/>
          <w:sz w:val="22"/>
          <w:szCs w:val="22"/>
          <w:lang w:val="es-CO"/>
        </w:rPr>
        <w:t xml:space="preserve"> </w:t>
      </w:r>
      <w:permStart w:id="1802269382" w:edGrp="everyone"/>
      <w:r w:rsidR="006E50E0">
        <w:rPr>
          <w:rFonts w:ascii="Arial" w:hAnsi="Arial" w:cs="Arial"/>
          <w:sz w:val="22"/>
          <w:szCs w:val="22"/>
          <w:lang w:val="es-CO"/>
        </w:rPr>
        <w:t>(digite el día del informe)</w:t>
      </w:r>
      <w:permEnd w:id="1802269382"/>
      <w:r w:rsidR="006E50E0" w:rsidRPr="007A154A">
        <w:rPr>
          <w:rFonts w:ascii="Arial" w:hAnsi="Arial" w:cs="Arial"/>
          <w:sz w:val="22"/>
          <w:szCs w:val="22"/>
          <w:lang w:val="es-CO"/>
        </w:rPr>
        <w:t xml:space="preserve"> de </w:t>
      </w:r>
      <w:permStart w:id="1993042466" w:edGrp="everyone"/>
      <w:r w:rsidR="006E50E0">
        <w:rPr>
          <w:rFonts w:ascii="Arial" w:hAnsi="Arial" w:cs="Arial"/>
          <w:sz w:val="22"/>
          <w:szCs w:val="22"/>
          <w:lang w:val="es-CO"/>
        </w:rPr>
        <w:t>(Digite el mes del informe)</w:t>
      </w:r>
      <w:r w:rsidR="006E50E0" w:rsidRPr="007A154A">
        <w:rPr>
          <w:rFonts w:ascii="Arial" w:hAnsi="Arial" w:cs="Arial"/>
          <w:sz w:val="22"/>
          <w:szCs w:val="22"/>
          <w:lang w:val="es-CO"/>
        </w:rPr>
        <w:t xml:space="preserve"> </w:t>
      </w:r>
      <w:permEnd w:id="1993042466"/>
      <w:r w:rsidR="006E50E0" w:rsidRPr="007A154A">
        <w:rPr>
          <w:rFonts w:ascii="Arial" w:hAnsi="Arial" w:cs="Arial"/>
          <w:sz w:val="22"/>
          <w:szCs w:val="22"/>
          <w:lang w:val="es-CO"/>
        </w:rPr>
        <w:t xml:space="preserve">de </w:t>
      </w:r>
      <w:permStart w:id="498806413" w:edGrp="everyone"/>
      <w:r w:rsidR="006E50E0">
        <w:rPr>
          <w:rFonts w:ascii="Arial" w:hAnsi="Arial" w:cs="Arial"/>
          <w:sz w:val="22"/>
          <w:szCs w:val="22"/>
          <w:lang w:val="es-CO"/>
        </w:rPr>
        <w:t>(Digite el número del año del informe)</w:t>
      </w:r>
      <w:r w:rsidRPr="007A154A">
        <w:rPr>
          <w:rFonts w:ascii="Arial" w:hAnsi="Arial" w:cs="Arial"/>
          <w:sz w:val="22"/>
          <w:szCs w:val="22"/>
          <w:lang w:val="es-CO"/>
        </w:rPr>
        <w:t>.</w:t>
      </w:r>
      <w:permEnd w:id="498806413"/>
    </w:p>
    <w:p w14:paraId="392920ED" w14:textId="77777777" w:rsidR="00C341AD" w:rsidRPr="007A154A" w:rsidRDefault="00C341AD" w:rsidP="00C341AD">
      <w:pPr>
        <w:pStyle w:val="Sinespaciado"/>
        <w:jc w:val="both"/>
        <w:rPr>
          <w:rFonts w:ascii="Arial" w:hAnsi="Arial" w:cs="Arial"/>
          <w:sz w:val="22"/>
          <w:szCs w:val="22"/>
          <w:lang w:val="es-CO"/>
        </w:rPr>
      </w:pPr>
    </w:p>
    <w:p w14:paraId="79E102F4" w14:textId="77777777" w:rsidR="00C341AD" w:rsidRPr="007A154A" w:rsidRDefault="00DB1C80" w:rsidP="00C341AD">
      <w:pPr>
        <w:pStyle w:val="Sinespaciado"/>
        <w:jc w:val="both"/>
        <w:rPr>
          <w:rFonts w:ascii="Arial" w:hAnsi="Arial" w:cs="Arial"/>
          <w:sz w:val="22"/>
          <w:szCs w:val="22"/>
          <w:lang w:val="es-CO"/>
        </w:rPr>
      </w:pPr>
      <w:r>
        <w:rPr>
          <w:rFonts w:ascii="Arial" w:hAnsi="Arial" w:cs="Arial"/>
          <w:b/>
          <w:sz w:val="22"/>
          <w:szCs w:val="22"/>
          <w:lang w:val="es-CO"/>
        </w:rPr>
        <w:t>7</w:t>
      </w:r>
      <w:r w:rsidR="005F57C0" w:rsidRPr="007A154A">
        <w:rPr>
          <w:rFonts w:ascii="Arial" w:hAnsi="Arial" w:cs="Arial"/>
          <w:b/>
          <w:sz w:val="22"/>
          <w:szCs w:val="22"/>
          <w:lang w:val="es-CO"/>
        </w:rPr>
        <w:t xml:space="preserve">. </w:t>
      </w:r>
      <w:r w:rsidR="00C341AD" w:rsidRPr="007A154A">
        <w:rPr>
          <w:rFonts w:ascii="Arial" w:hAnsi="Arial" w:cs="Arial"/>
          <w:b/>
          <w:sz w:val="22"/>
          <w:szCs w:val="22"/>
          <w:lang w:val="es-CO"/>
        </w:rPr>
        <w:t>Destinación</w:t>
      </w:r>
      <w:r w:rsidR="00C341AD" w:rsidRPr="007A154A">
        <w:rPr>
          <w:rFonts w:ascii="Arial" w:hAnsi="Arial" w:cs="Arial"/>
          <w:sz w:val="22"/>
          <w:szCs w:val="22"/>
          <w:lang w:val="es-CO"/>
        </w:rPr>
        <w:t xml:space="preserve">: debe destinarse el inmueble para: </w:t>
      </w:r>
      <w:permStart w:id="213010266" w:edGrp="everyone"/>
      <w:r w:rsidR="00C341AD" w:rsidRPr="007A154A">
        <w:rPr>
          <w:rFonts w:ascii="Arial" w:hAnsi="Arial" w:cs="Arial"/>
          <w:sz w:val="22"/>
          <w:szCs w:val="22"/>
          <w:lang w:val="es-CO"/>
        </w:rPr>
        <w:t xml:space="preserve">(Describir </w:t>
      </w:r>
      <w:r w:rsidR="00BE0E32">
        <w:rPr>
          <w:rFonts w:ascii="Arial" w:hAnsi="Arial" w:cs="Arial"/>
          <w:sz w:val="22"/>
          <w:szCs w:val="22"/>
          <w:lang w:val="es-CO"/>
        </w:rPr>
        <w:t>la destinación del inmueble</w:t>
      </w:r>
      <w:r w:rsidR="00C341AD" w:rsidRPr="007A154A">
        <w:rPr>
          <w:rFonts w:ascii="Arial" w:hAnsi="Arial" w:cs="Arial"/>
          <w:sz w:val="22"/>
          <w:szCs w:val="22"/>
          <w:lang w:val="es-CO"/>
        </w:rPr>
        <w:t>)</w:t>
      </w:r>
      <w:permEnd w:id="213010266"/>
    </w:p>
    <w:p w14:paraId="483B4932" w14:textId="77777777" w:rsidR="00C341AD" w:rsidRPr="007A154A" w:rsidRDefault="00C341AD" w:rsidP="00C341AD">
      <w:pPr>
        <w:pStyle w:val="Sinespaciado"/>
        <w:jc w:val="both"/>
        <w:rPr>
          <w:rFonts w:ascii="Arial" w:hAnsi="Arial" w:cs="Arial"/>
          <w:sz w:val="22"/>
          <w:szCs w:val="22"/>
          <w:lang w:val="es-CO"/>
        </w:rPr>
      </w:pPr>
    </w:p>
    <w:p w14:paraId="2573D510" w14:textId="77777777" w:rsidR="00DE4133" w:rsidRDefault="00DB1C80" w:rsidP="00DE4133">
      <w:pPr>
        <w:pStyle w:val="Sinespaciado"/>
        <w:jc w:val="both"/>
        <w:rPr>
          <w:rFonts w:ascii="Arial" w:hAnsi="Arial" w:cs="Arial"/>
          <w:sz w:val="22"/>
          <w:szCs w:val="22"/>
          <w:lang w:val="es-CO"/>
        </w:rPr>
      </w:pPr>
      <w:r>
        <w:rPr>
          <w:rFonts w:ascii="Arial" w:hAnsi="Arial" w:cs="Arial"/>
          <w:b/>
          <w:sz w:val="22"/>
          <w:szCs w:val="22"/>
          <w:lang w:val="es-CO"/>
        </w:rPr>
        <w:t>8</w:t>
      </w:r>
      <w:r w:rsidR="005F57C0" w:rsidRPr="007A154A">
        <w:rPr>
          <w:rFonts w:ascii="Arial" w:hAnsi="Arial" w:cs="Arial"/>
          <w:b/>
          <w:sz w:val="22"/>
          <w:szCs w:val="22"/>
          <w:lang w:val="es-CO"/>
        </w:rPr>
        <w:t xml:space="preserve">. </w:t>
      </w:r>
      <w:r w:rsidR="00C341AD" w:rsidRPr="007A154A">
        <w:rPr>
          <w:rFonts w:ascii="Arial" w:hAnsi="Arial" w:cs="Arial"/>
          <w:b/>
          <w:sz w:val="22"/>
          <w:szCs w:val="22"/>
          <w:lang w:val="es-CO"/>
        </w:rPr>
        <w:t>Especificaciones</w:t>
      </w:r>
      <w:r w:rsidR="00C341AD" w:rsidRPr="007A154A">
        <w:rPr>
          <w:rFonts w:ascii="Arial" w:hAnsi="Arial" w:cs="Arial"/>
          <w:sz w:val="22"/>
          <w:szCs w:val="22"/>
          <w:lang w:val="es-CO"/>
        </w:rPr>
        <w:t>:</w:t>
      </w:r>
    </w:p>
    <w:p w14:paraId="67C18EBE" w14:textId="77777777" w:rsidR="00DE4133" w:rsidRDefault="00DE4133" w:rsidP="00DE4133">
      <w:pPr>
        <w:pStyle w:val="Sinespaciado"/>
        <w:jc w:val="both"/>
        <w:rPr>
          <w:rFonts w:ascii="Arial" w:hAnsi="Arial" w:cs="Arial"/>
          <w:sz w:val="22"/>
          <w:szCs w:val="22"/>
          <w:lang w:val="es-CO"/>
        </w:rPr>
      </w:pPr>
    </w:p>
    <w:p w14:paraId="078DF741" w14:textId="77777777" w:rsidR="00C341AD" w:rsidRPr="006020A6" w:rsidRDefault="00BE0E32" w:rsidP="006020A6">
      <w:pPr>
        <w:pStyle w:val="Sinespaciado"/>
        <w:numPr>
          <w:ilvl w:val="1"/>
          <w:numId w:val="12"/>
        </w:numPr>
        <w:jc w:val="both"/>
        <w:rPr>
          <w:rFonts w:ascii="Arial" w:hAnsi="Arial" w:cs="Arial"/>
          <w:sz w:val="22"/>
          <w:szCs w:val="22"/>
          <w:lang w:val="es-CO"/>
        </w:rPr>
      </w:pPr>
      <w:r>
        <w:rPr>
          <w:rFonts w:ascii="Arial" w:hAnsi="Arial" w:cs="Arial"/>
          <w:b/>
          <w:sz w:val="22"/>
          <w:szCs w:val="22"/>
          <w:lang w:val="es-CO"/>
        </w:rPr>
        <w:t>Obligaciones del comodatario.</w:t>
      </w:r>
    </w:p>
    <w:p w14:paraId="6C531F20" w14:textId="77777777" w:rsidR="006020A6" w:rsidRPr="00DE4133" w:rsidRDefault="006020A6" w:rsidP="006020A6">
      <w:pPr>
        <w:pStyle w:val="Sinespaciado"/>
        <w:ind w:left="360"/>
        <w:jc w:val="both"/>
        <w:rPr>
          <w:rFonts w:ascii="Arial" w:hAnsi="Arial" w:cs="Arial"/>
          <w:sz w:val="22"/>
          <w:szCs w:val="22"/>
          <w:lang w:val="es-CO"/>
        </w:rPr>
      </w:pPr>
    </w:p>
    <w:p w14:paraId="4BDDF666" w14:textId="1A2354BD" w:rsidR="00BE0E32" w:rsidRPr="000B2A26" w:rsidRDefault="006020A6" w:rsidP="000B2A26">
      <w:pPr>
        <w:pStyle w:val="Prrafodelista"/>
        <w:ind w:left="0"/>
        <w:jc w:val="both"/>
        <w:rPr>
          <w:rFonts w:ascii="Arial" w:hAnsi="Arial" w:cs="Arial"/>
        </w:rPr>
      </w:pPr>
      <w:r w:rsidRPr="006020A6">
        <w:rPr>
          <w:rFonts w:ascii="Arial" w:hAnsi="Arial" w:cs="Arial"/>
        </w:rPr>
        <w:t xml:space="preserve">El </w:t>
      </w:r>
      <w:r w:rsidRPr="006020A6">
        <w:rPr>
          <w:rFonts w:ascii="Arial" w:hAnsi="Arial" w:cs="Arial"/>
          <w:b/>
        </w:rPr>
        <w:t>COMODATARIO</w:t>
      </w:r>
      <w:r w:rsidRPr="006020A6">
        <w:rPr>
          <w:rFonts w:ascii="Arial" w:hAnsi="Arial" w:cs="Arial"/>
        </w:rPr>
        <w:t>, se obliga:</w:t>
      </w:r>
      <w:r w:rsidR="00914F51" w:rsidRPr="00914F51">
        <w:rPr>
          <w:rFonts w:ascii="Arial" w:eastAsia="Calibri" w:hAnsi="Arial" w:cs="Arial"/>
          <w:sz w:val="22"/>
          <w:szCs w:val="22"/>
          <w:lang w:eastAsia="en-US"/>
        </w:rPr>
        <w:t xml:space="preserve"> 1) A emplear el mayor cuidado en la conservación de los bienes, objeto de este contrato, siendo responsable de cualquier deterioro que no provenga de la naturaleza o uso legítimo de la cosa. 2) A impedir que el inmueble sea ocupado para asuntos diferentes a los mencionados en la cláusula tercera. 3) A realizar las reparaciones locativas y a reparar los deterioros que provengan de su actividad o de las de sus dependientes, salvo el deterioro que provenga por el paso del tiempo y el uso normal del inmueble. 4) A impedir que personas ajenas al presente contrato se instalen en forma temporal o definitiva en el inmueble mencionado. 5) A restituir el inmueble dentro de los treinta (30) días siguientes a la solicitud de entrega formulada por la Administración Municipal. 6) A no variar la destinación y uso propuesto para el bien, determinado en la cláusula tercera de este contrato. 7) Responder por los daños que los bienes entregados causen a terceros. 8) A permitir el ingreso del personal adscrito al Municipio de Medellín, cuando EL </w:t>
      </w:r>
      <w:r w:rsidR="00914F51" w:rsidRPr="00914F51">
        <w:rPr>
          <w:rFonts w:ascii="Arial" w:eastAsia="Calibri" w:hAnsi="Arial" w:cs="Arial"/>
          <w:b/>
          <w:sz w:val="22"/>
          <w:szCs w:val="22"/>
          <w:lang w:eastAsia="en-US"/>
        </w:rPr>
        <w:t>COMODANTE</w:t>
      </w:r>
      <w:r w:rsidR="00914F51" w:rsidRPr="00914F51">
        <w:rPr>
          <w:rFonts w:ascii="Arial" w:eastAsia="Calibri" w:hAnsi="Arial" w:cs="Arial"/>
          <w:sz w:val="22"/>
          <w:szCs w:val="22"/>
          <w:lang w:eastAsia="en-US"/>
        </w:rPr>
        <w:t xml:space="preserve"> lo considere necesario, para inspecciones físicas de rutina del bien o efectos de la ejecución de supervisión del presente contrato de comodato. 9) Deberá pagar y aportar los recibos de paz y salvos de Servicios Públicos cancelados, </w:t>
      </w:r>
      <w:permStart w:id="950959560" w:edGrp="everyone"/>
      <w:r w:rsidR="00914F51" w:rsidRPr="00914F51">
        <w:rPr>
          <w:rFonts w:ascii="Arial" w:eastAsia="Calibri" w:hAnsi="Arial" w:cs="Arial"/>
          <w:sz w:val="22"/>
          <w:szCs w:val="22"/>
          <w:lang w:eastAsia="en-US"/>
        </w:rPr>
        <w:t>(paz y salvo de cuotas de administración, constancia de pago de impuesto predial cuando el inmueble se encuentre por fuera de la circunscripción territorial del Municipio de Medellín, entre otros)</w:t>
      </w:r>
      <w:permEnd w:id="950959560"/>
      <w:r w:rsidR="00914F51" w:rsidRPr="00914F51">
        <w:rPr>
          <w:rFonts w:ascii="Arial" w:eastAsia="Calibri" w:hAnsi="Arial" w:cs="Arial"/>
          <w:sz w:val="22"/>
          <w:szCs w:val="22"/>
          <w:lang w:eastAsia="en-US"/>
        </w:rPr>
        <w:t xml:space="preserve"> de tal forma que se pueda verificar el pago de todos los servicios públicos contratados y trabajos realizados por cuenta del </w:t>
      </w:r>
      <w:r w:rsidR="00914F51" w:rsidRPr="00914F51">
        <w:rPr>
          <w:rFonts w:ascii="Arial" w:eastAsia="Calibri" w:hAnsi="Arial" w:cs="Arial"/>
          <w:b/>
          <w:sz w:val="22"/>
          <w:szCs w:val="22"/>
          <w:lang w:eastAsia="en-US"/>
        </w:rPr>
        <w:t>COMODATARIO</w:t>
      </w:r>
      <w:r w:rsidR="00914F51" w:rsidRPr="00914F51">
        <w:rPr>
          <w:rFonts w:ascii="Arial" w:eastAsia="Calibri" w:hAnsi="Arial" w:cs="Arial"/>
          <w:sz w:val="22"/>
          <w:szCs w:val="22"/>
          <w:lang w:eastAsia="en-US"/>
        </w:rPr>
        <w:t xml:space="preserve">, y ante los requerimientos de quién tenga a su cargo la supervisión. 10) Deberá proveer la respectiva vigilancia del inmueble. 11) Aportar cada año los respectivos certificados de mantenimiento, registro y vigencia de extintores a quien ejerza la supervisión del contrato. 12) Estar registrado previamente en el SECOP II, con el fin de publicar los documentos contractuales. 13) Presentar un informe trimestral al supervisor del contrato sobre el uso, estado, destino, conservación del bien y las cuentas de servicios canceladas, así como las facturas de pago de las cuotas de administración, impuesto predial, u otro, cuando a ello hubiere lugar. De igual forma deberá presentar el plan de mejoramiento y conservación y su ejecución, como también el balance de ingresos y egresos de la entidad sin ánimo de lucro en los casos en los cuales se haya autorizado explotación económica 14) Realizar adaptaciones y mejoras con la aprobación por escrito de la Secretaria de Suministros y Servicios, las cuales serán por su cuenta y riesgo. 15) Asumir los gastos generados por el uso normal, el mantenimiento, la conservación y vigilancia del bien inmueble, así como los correspondientes a la legalización del contrato como garantías, impuestos y publicación cuando a ello haya lugar. 16) Participar en la terminación y liquidación del </w:t>
      </w:r>
      <w:r w:rsidR="00183F14" w:rsidRPr="00914F51">
        <w:rPr>
          <w:rFonts w:ascii="Arial" w:eastAsia="Calibri" w:hAnsi="Arial" w:cs="Arial"/>
          <w:sz w:val="22"/>
          <w:szCs w:val="22"/>
          <w:lang w:eastAsia="en-US"/>
        </w:rPr>
        <w:t>contrato,</w:t>
      </w:r>
      <w:r w:rsidR="00914F51" w:rsidRPr="00914F51">
        <w:rPr>
          <w:rFonts w:ascii="Arial" w:eastAsia="Calibri" w:hAnsi="Arial" w:cs="Arial"/>
          <w:sz w:val="22"/>
          <w:szCs w:val="22"/>
          <w:lang w:eastAsia="en-US"/>
        </w:rPr>
        <w:t xml:space="preserve"> así como suscribir las actas correspondientes.</w:t>
      </w:r>
      <w:permStart w:id="2011189613" w:edGrp="everyone"/>
      <w:ins w:id="1" w:author="luisa fernanda garcia loaiza" w:date="2021-01-27T22:26:00Z">
        <w:r w:rsidR="00183F14">
          <w:rPr>
            <w:rFonts w:ascii="Arial" w:eastAsia="Calibri" w:hAnsi="Arial" w:cs="Arial"/>
            <w:sz w:val="22"/>
            <w:szCs w:val="22"/>
            <w:lang w:eastAsia="en-US"/>
          </w:rPr>
          <w:t xml:space="preserve"> </w:t>
        </w:r>
      </w:ins>
      <w:r w:rsidR="00B37B49">
        <w:rPr>
          <w:rFonts w:ascii="Arial" w:hAnsi="Arial" w:cs="Arial"/>
        </w:rPr>
        <w:t>(1</w:t>
      </w:r>
      <w:r w:rsidR="00914F51">
        <w:rPr>
          <w:rFonts w:ascii="Arial" w:hAnsi="Arial" w:cs="Arial"/>
        </w:rPr>
        <w:t>7</w:t>
      </w:r>
      <w:r w:rsidRPr="006020A6">
        <w:rPr>
          <w:rFonts w:ascii="Arial" w:hAnsi="Arial" w:cs="Arial"/>
        </w:rPr>
        <w:t>) Si requiere má</w:t>
      </w:r>
      <w:r w:rsidR="008E541F">
        <w:rPr>
          <w:rFonts w:ascii="Arial" w:hAnsi="Arial" w:cs="Arial"/>
        </w:rPr>
        <w:t>s obligaciones</w:t>
      </w:r>
      <w:r w:rsidRPr="006020A6">
        <w:rPr>
          <w:rFonts w:ascii="Arial" w:hAnsi="Arial" w:cs="Arial"/>
        </w:rPr>
        <w:t xml:space="preserve"> digítelas en este espacio siguiendo la numeración, de lo contrario suprima todo este texto y numeral)</w:t>
      </w:r>
      <w:r w:rsidR="000B2A26">
        <w:rPr>
          <w:rFonts w:ascii="Arial" w:hAnsi="Arial" w:cs="Arial"/>
        </w:rPr>
        <w:t xml:space="preserve">. </w:t>
      </w:r>
      <w:permEnd w:id="2011189613"/>
      <w:r w:rsidRPr="00BB64D6">
        <w:rPr>
          <w:rFonts w:ascii="Arial" w:hAnsi="Arial" w:cs="Arial"/>
        </w:rPr>
        <w:t>Las demás obligaciones propias de los contratos de comodatos, de acuerdo con las disposiciones legales, en especial, de las contenidas en la normatividad vigente.</w:t>
      </w:r>
    </w:p>
    <w:p w14:paraId="1D4296ED" w14:textId="77777777" w:rsidR="00DE4133" w:rsidRDefault="00DE4133" w:rsidP="00C341AD">
      <w:pPr>
        <w:pStyle w:val="Sinespaciado"/>
        <w:jc w:val="both"/>
        <w:rPr>
          <w:rFonts w:ascii="Arial" w:hAnsi="Arial" w:cs="Arial"/>
        </w:rPr>
      </w:pPr>
    </w:p>
    <w:p w14:paraId="1EA4BCD8" w14:textId="77777777" w:rsidR="00DE4133" w:rsidRDefault="0098233A" w:rsidP="0098233A">
      <w:pPr>
        <w:pStyle w:val="Sinespaciado"/>
        <w:jc w:val="both"/>
        <w:rPr>
          <w:rFonts w:ascii="Arial" w:hAnsi="Arial" w:cs="Arial"/>
          <w:b/>
          <w:sz w:val="22"/>
          <w:szCs w:val="22"/>
          <w:lang w:val="es-CO"/>
        </w:rPr>
      </w:pPr>
      <w:r>
        <w:rPr>
          <w:rFonts w:ascii="Arial" w:hAnsi="Arial" w:cs="Arial"/>
          <w:b/>
          <w:sz w:val="22"/>
          <w:szCs w:val="22"/>
          <w:lang w:val="es-CO"/>
        </w:rPr>
        <w:t xml:space="preserve">8.2 </w:t>
      </w:r>
      <w:r w:rsidR="00DE4133">
        <w:rPr>
          <w:rFonts w:ascii="Arial" w:hAnsi="Arial" w:cs="Arial"/>
          <w:b/>
          <w:sz w:val="22"/>
          <w:szCs w:val="22"/>
          <w:lang w:val="es-CO"/>
        </w:rPr>
        <w:t>Prohibiciones del comodatario.</w:t>
      </w:r>
    </w:p>
    <w:p w14:paraId="30ED6D88" w14:textId="77777777" w:rsidR="00DE4133" w:rsidRDefault="00DE4133" w:rsidP="00DE4133">
      <w:pPr>
        <w:pStyle w:val="Sinespaciado"/>
        <w:jc w:val="both"/>
        <w:rPr>
          <w:rFonts w:ascii="Arial" w:hAnsi="Arial" w:cs="Arial"/>
          <w:b/>
          <w:sz w:val="22"/>
          <w:szCs w:val="22"/>
          <w:lang w:val="es-CO"/>
        </w:rPr>
      </w:pPr>
    </w:p>
    <w:p w14:paraId="1F8FC3B0" w14:textId="034B5D41" w:rsidR="00DE4133" w:rsidRPr="00A87ABF" w:rsidRDefault="00DE4133" w:rsidP="00FC5ADD">
      <w:pPr>
        <w:pStyle w:val="Sinespaciado"/>
        <w:numPr>
          <w:ilvl w:val="0"/>
          <w:numId w:val="11"/>
        </w:numPr>
        <w:jc w:val="both"/>
        <w:rPr>
          <w:rFonts w:ascii="Arial" w:hAnsi="Arial" w:cs="Arial"/>
          <w:b/>
          <w:sz w:val="22"/>
          <w:szCs w:val="22"/>
          <w:lang w:val="es-CO"/>
        </w:rPr>
      </w:pPr>
      <w:r>
        <w:rPr>
          <w:rFonts w:ascii="Arial" w:hAnsi="Arial" w:cs="Arial"/>
        </w:rPr>
        <w:t>R</w:t>
      </w:r>
      <w:r w:rsidRPr="000B750D">
        <w:rPr>
          <w:rFonts w:ascii="Arial" w:hAnsi="Arial" w:cs="Arial"/>
        </w:rPr>
        <w:t>ealizar en el inmueble objeto del contrato de comodato cualquier actividad de la cual se genere aprovechamiento económico para este de manera privada y por fuera de la destinación del inmueble, y las demás prohibiciones contempladas en la normatividad vigente. El incumplimiento de esta cláusula, dará lugar a la terminación del contrato de comodato.</w:t>
      </w:r>
      <w:r>
        <w:rPr>
          <w:rFonts w:ascii="Arial" w:hAnsi="Arial" w:cs="Arial"/>
        </w:rPr>
        <w:t xml:space="preserve"> 2) </w:t>
      </w:r>
      <w:r w:rsidRPr="000B750D">
        <w:rPr>
          <w:rFonts w:ascii="Arial" w:hAnsi="Arial" w:cs="Arial"/>
        </w:rPr>
        <w:t xml:space="preserve">Queda expresamente prohibido en los inmuebles entregados en comodato almacenar, consumir </w:t>
      </w:r>
      <w:r>
        <w:rPr>
          <w:rFonts w:ascii="Arial" w:hAnsi="Arial" w:cs="Arial"/>
        </w:rPr>
        <w:t xml:space="preserve">o expender bebidas alcohólicas, </w:t>
      </w:r>
      <w:r w:rsidRPr="000B750D">
        <w:rPr>
          <w:rFonts w:ascii="Arial" w:hAnsi="Arial" w:cs="Arial"/>
        </w:rPr>
        <w:t xml:space="preserve">sustancias psicoactivas o alucinógenas. </w:t>
      </w:r>
      <w:r>
        <w:rPr>
          <w:rFonts w:ascii="Arial" w:hAnsi="Arial" w:cs="Arial"/>
        </w:rPr>
        <w:t>3) U</w:t>
      </w:r>
      <w:r w:rsidRPr="000B750D">
        <w:rPr>
          <w:rFonts w:ascii="Arial" w:hAnsi="Arial" w:cs="Arial"/>
        </w:rPr>
        <w:t>tilización para sala de velación, eventos políticos,</w:t>
      </w:r>
      <w:r w:rsidR="007A2BE4">
        <w:rPr>
          <w:rFonts w:ascii="Arial" w:hAnsi="Arial" w:cs="Arial"/>
        </w:rPr>
        <w:t xml:space="preserve"> cultos religiosos,</w:t>
      </w:r>
      <w:r w:rsidRPr="000B750D">
        <w:rPr>
          <w:rFonts w:ascii="Arial" w:hAnsi="Arial" w:cs="Arial"/>
        </w:rPr>
        <w:t xml:space="preserve"> parqueaderos, almacenamiento de productos ilegales, hurtados, entre otros que no estén estipulados expresamente dentro del objeto y alcance del presente contrato de comodato.</w:t>
      </w:r>
      <w:r>
        <w:rPr>
          <w:rFonts w:ascii="Arial" w:hAnsi="Arial" w:cs="Arial"/>
          <w:b/>
        </w:rPr>
        <w:t xml:space="preserve"> </w:t>
      </w:r>
      <w:r>
        <w:rPr>
          <w:rFonts w:ascii="Arial" w:hAnsi="Arial" w:cs="Arial"/>
        </w:rPr>
        <w:t>4)</w:t>
      </w:r>
      <w:r w:rsidRPr="00212235">
        <w:rPr>
          <w:rFonts w:ascii="Arial" w:hAnsi="Arial" w:cs="Arial"/>
          <w:color w:val="000000" w:themeColor="text1"/>
        </w:rPr>
        <w:t xml:space="preserve"> </w:t>
      </w:r>
      <w:r>
        <w:rPr>
          <w:rFonts w:ascii="Arial" w:hAnsi="Arial" w:cs="Arial"/>
          <w:color w:val="000000" w:themeColor="text1"/>
        </w:rPr>
        <w:t xml:space="preserve">Cobrar cualquier suma de dinero o contraprestación a la comunidad por el ingreso o acceso al inmueble dado en comodato, salvo en aquellos casos previamente autorizados por la Secretaría de Suministros y Servicios. 5) Arrendar o ceder el inmueble, o parte de él, para desarrollar cualquier tipo de actividad, sin obtener autorización previa y escrita de la Secretaría de Suministros y Servicios. 6) Ubicar casetas, tiendas o publicidad sin la debida autorización de la Subsecretaría, Defensoría del Espacio Público y de la Secretaría de Suministros y Servicios. 7) Destinar el inmueble entregado en comodato a actividades diferentes para la que fue concedido. 8) Instalar negocios comunitarios. 9) Realizar bailes públicos entendidos como aquellos anunciados abiertamente, con cobro de ingreso, venta de licor y cuyo único objetivo es el recaudo de fondo para los organizadores. 10) Extender más allá del horario permitido por las autoridades competentes las reuniones sociales </w:t>
      </w:r>
      <w:permStart w:id="1030818714" w:edGrp="everyone"/>
      <w:r>
        <w:rPr>
          <w:rFonts w:ascii="Arial" w:hAnsi="Arial" w:cs="Arial"/>
          <w:color w:val="000000" w:themeColor="text1"/>
        </w:rPr>
        <w:t>(primeras comuniones, matrimonios, cumpleaños)</w:t>
      </w:r>
      <w:permEnd w:id="1030818714"/>
      <w:r>
        <w:rPr>
          <w:rFonts w:ascii="Arial" w:hAnsi="Arial" w:cs="Arial"/>
          <w:color w:val="000000" w:themeColor="text1"/>
        </w:rPr>
        <w:t xml:space="preserve"> y actividades de integración, educación o financiación. 11) Desarrollar</w:t>
      </w:r>
      <w:r w:rsidR="007A2BE4">
        <w:rPr>
          <w:rFonts w:ascii="Arial" w:hAnsi="Arial" w:cs="Arial"/>
          <w:color w:val="000000" w:themeColor="text1"/>
        </w:rPr>
        <w:t xml:space="preserve"> actividades</w:t>
      </w:r>
      <w:r>
        <w:rPr>
          <w:rFonts w:ascii="Arial" w:hAnsi="Arial" w:cs="Arial"/>
          <w:color w:val="000000" w:themeColor="text1"/>
        </w:rPr>
        <w:t xml:space="preserve"> que superen los índices permitidos de ruido, para zonas residenciales o comunitarias o que generen conflictos de convivencia con la vecindad, en acuerdo a lo preceptuado en el Código Nacional de Policía vigente, sin perjuicio de los manuales o normas de convivencia que regulen el tema </w:t>
      </w:r>
      <w:r w:rsidR="005F380F">
        <w:rPr>
          <w:rFonts w:ascii="Arial" w:hAnsi="Arial" w:cs="Arial"/>
          <w:color w:val="000000" w:themeColor="text1"/>
        </w:rPr>
        <w:t xml:space="preserve">a </w:t>
      </w:r>
      <w:r>
        <w:rPr>
          <w:rFonts w:ascii="Arial" w:hAnsi="Arial" w:cs="Arial"/>
          <w:color w:val="000000" w:themeColor="text1"/>
        </w:rPr>
        <w:t>nivel Municipal o Departamental. 12) Realizar cualquier actividad económica que no esté previa y debidamente autorizada por la Secretar</w:t>
      </w:r>
      <w:r w:rsidR="00C96D51">
        <w:rPr>
          <w:rFonts w:ascii="Arial" w:hAnsi="Arial" w:cs="Arial"/>
          <w:color w:val="000000" w:themeColor="text1"/>
        </w:rPr>
        <w:t>í</w:t>
      </w:r>
      <w:r>
        <w:rPr>
          <w:rFonts w:ascii="Arial" w:hAnsi="Arial" w:cs="Arial"/>
          <w:color w:val="000000" w:themeColor="text1"/>
        </w:rPr>
        <w:t xml:space="preserve">a que institucionalmente tiene adscrito el inmueble entregado en comodato. </w:t>
      </w:r>
      <w:permStart w:id="1462784951" w:edGrp="everyone"/>
      <w:r w:rsidR="00FC5ADD">
        <w:rPr>
          <w:rFonts w:ascii="Arial" w:hAnsi="Arial" w:cs="Arial"/>
        </w:rPr>
        <w:t>(13) Si requiere más prohibiciones de las anteriores digítelas en este espacio siguiendo la numeración, de lo contrario suprima todo este texto y numeral</w:t>
      </w:r>
      <w:permEnd w:id="1462784951"/>
      <w:r w:rsidR="00C96D51">
        <w:rPr>
          <w:rFonts w:ascii="Arial" w:hAnsi="Arial" w:cs="Arial"/>
        </w:rPr>
        <w:t>)</w:t>
      </w:r>
      <w:r w:rsidR="00C96D51">
        <w:rPr>
          <w:rFonts w:ascii="Arial" w:hAnsi="Arial" w:cs="Arial"/>
          <w:color w:val="000000" w:themeColor="text1"/>
        </w:rPr>
        <w:t>.</w:t>
      </w:r>
      <w:r w:rsidR="00C96D51" w:rsidRPr="00A87ABF">
        <w:rPr>
          <w:rFonts w:ascii="Arial" w:hAnsi="Arial" w:cs="Arial"/>
          <w:color w:val="000000" w:themeColor="text1"/>
        </w:rPr>
        <w:t xml:space="preserve"> Todas</w:t>
      </w:r>
      <w:r w:rsidRPr="00A87ABF">
        <w:rPr>
          <w:rFonts w:ascii="Arial" w:hAnsi="Arial" w:cs="Arial"/>
          <w:color w:val="000000" w:themeColor="text1"/>
        </w:rPr>
        <w:t xml:space="preserve"> aquellas que en ejecución del contrato resulten contrarias a los fines del comodato, la convivencia ciudadana y los intereses del </w:t>
      </w:r>
      <w:r w:rsidR="007A2BE4" w:rsidRPr="00A87ABF">
        <w:rPr>
          <w:rFonts w:ascii="Arial" w:hAnsi="Arial" w:cs="Arial"/>
        </w:rPr>
        <w:t>Municipio d</w:t>
      </w:r>
      <w:r w:rsidRPr="00A87ABF">
        <w:rPr>
          <w:rFonts w:ascii="Arial" w:hAnsi="Arial" w:cs="Arial"/>
        </w:rPr>
        <w:t>e Medellín.</w:t>
      </w:r>
    </w:p>
    <w:p w14:paraId="69530323" w14:textId="77777777" w:rsidR="00C341AD" w:rsidRPr="007A154A" w:rsidRDefault="00C341AD" w:rsidP="00C341AD">
      <w:pPr>
        <w:pStyle w:val="Sinespaciado"/>
        <w:jc w:val="both"/>
        <w:rPr>
          <w:rFonts w:ascii="Arial" w:hAnsi="Arial" w:cs="Arial"/>
          <w:sz w:val="22"/>
          <w:szCs w:val="22"/>
          <w:lang w:val="es-CO"/>
        </w:rPr>
      </w:pPr>
    </w:p>
    <w:p w14:paraId="30AC4B81" w14:textId="77777777" w:rsidR="00C341AD" w:rsidRPr="007A154A" w:rsidRDefault="0098233A" w:rsidP="00C341AD">
      <w:pPr>
        <w:pStyle w:val="Sinespaciado"/>
        <w:jc w:val="both"/>
        <w:rPr>
          <w:rFonts w:ascii="Arial" w:hAnsi="Arial" w:cs="Arial"/>
          <w:sz w:val="22"/>
          <w:szCs w:val="22"/>
          <w:lang w:val="es-CO"/>
        </w:rPr>
      </w:pPr>
      <w:r>
        <w:rPr>
          <w:rFonts w:ascii="Arial" w:eastAsia="Calibri" w:hAnsi="Arial" w:cs="Arial"/>
          <w:b/>
          <w:color w:val="000000" w:themeColor="text1"/>
          <w:sz w:val="22"/>
          <w:szCs w:val="22"/>
          <w:lang w:val="es-CO" w:eastAsia="en-US"/>
        </w:rPr>
        <w:t xml:space="preserve">8.3 </w:t>
      </w:r>
      <w:r w:rsidR="00C341AD" w:rsidRPr="007A154A">
        <w:rPr>
          <w:rFonts w:ascii="Arial" w:eastAsia="Calibri" w:hAnsi="Arial" w:cs="Arial"/>
          <w:b/>
          <w:color w:val="000000" w:themeColor="text1"/>
          <w:sz w:val="22"/>
          <w:szCs w:val="22"/>
          <w:lang w:val="es-CO" w:eastAsia="en-US"/>
        </w:rPr>
        <w:t>Plazo del contrato:</w:t>
      </w:r>
      <w:r w:rsidR="00C341AD" w:rsidRPr="007A154A">
        <w:rPr>
          <w:rFonts w:ascii="Arial" w:eastAsia="Calibri" w:hAnsi="Arial" w:cs="Arial"/>
          <w:color w:val="000000" w:themeColor="text1"/>
          <w:sz w:val="22"/>
          <w:szCs w:val="22"/>
          <w:lang w:val="es-CO" w:eastAsia="en-US"/>
        </w:rPr>
        <w:t xml:space="preserve"> </w:t>
      </w:r>
      <w:r w:rsidR="005F57C0" w:rsidRPr="007A154A">
        <w:rPr>
          <w:rFonts w:ascii="Arial" w:eastAsia="Calibri" w:hAnsi="Arial" w:cs="Arial"/>
          <w:color w:val="000000" w:themeColor="text1"/>
          <w:sz w:val="22"/>
          <w:szCs w:val="22"/>
          <w:lang w:val="es-CO" w:eastAsia="en-US"/>
        </w:rPr>
        <w:t xml:space="preserve">El plazo del contrato de </w:t>
      </w:r>
      <w:r w:rsidR="00266E4F">
        <w:rPr>
          <w:rFonts w:ascii="Arial" w:eastAsia="Calibri" w:hAnsi="Arial" w:cs="Arial"/>
          <w:color w:val="000000" w:themeColor="text1"/>
          <w:sz w:val="22"/>
          <w:szCs w:val="22"/>
          <w:lang w:val="es-CO" w:eastAsia="en-US"/>
        </w:rPr>
        <w:t>comodato</w:t>
      </w:r>
      <w:r w:rsidR="005F57C0" w:rsidRPr="007A154A">
        <w:rPr>
          <w:rFonts w:ascii="Arial" w:eastAsia="Calibri" w:hAnsi="Arial" w:cs="Arial"/>
          <w:color w:val="000000" w:themeColor="text1"/>
          <w:sz w:val="22"/>
          <w:szCs w:val="22"/>
          <w:lang w:val="es-CO" w:eastAsia="en-US"/>
        </w:rPr>
        <w:t xml:space="preserve"> a celebrar será de </w:t>
      </w:r>
      <w:permStart w:id="589439962" w:edGrp="everyone"/>
      <w:r w:rsidR="00C05AEE">
        <w:rPr>
          <w:rFonts w:ascii="Arial" w:eastAsia="Calibri" w:hAnsi="Arial" w:cs="Arial"/>
          <w:color w:val="000000" w:themeColor="text1"/>
          <w:sz w:val="22"/>
          <w:szCs w:val="22"/>
          <w:lang w:val="es-CO" w:eastAsia="en-US"/>
        </w:rPr>
        <w:t>(D</w:t>
      </w:r>
      <w:r w:rsidR="005F57C0" w:rsidRPr="007A154A">
        <w:rPr>
          <w:rFonts w:ascii="Arial" w:eastAsia="Calibri" w:hAnsi="Arial" w:cs="Arial"/>
          <w:color w:val="000000" w:themeColor="text1"/>
          <w:sz w:val="22"/>
          <w:szCs w:val="22"/>
          <w:lang w:val="es-CO" w:eastAsia="en-US"/>
        </w:rPr>
        <w:t>igite en letras y números la duración del contrato)</w:t>
      </w:r>
      <w:permEnd w:id="589439962"/>
      <w:r w:rsidR="00C341AD" w:rsidRPr="007A154A">
        <w:rPr>
          <w:rFonts w:ascii="Arial" w:hAnsi="Arial" w:cs="Arial"/>
          <w:sz w:val="22"/>
          <w:szCs w:val="22"/>
          <w:lang w:val="es-CO"/>
        </w:rPr>
        <w:t>, contado</w:t>
      </w:r>
      <w:r w:rsidR="00FC5ADD">
        <w:rPr>
          <w:rFonts w:ascii="Arial" w:hAnsi="Arial" w:cs="Arial"/>
          <w:sz w:val="22"/>
          <w:szCs w:val="22"/>
          <w:lang w:val="es-CO"/>
        </w:rPr>
        <w:t>s</w:t>
      </w:r>
      <w:r w:rsidR="00C341AD" w:rsidRPr="007A154A">
        <w:rPr>
          <w:rFonts w:ascii="Arial" w:hAnsi="Arial" w:cs="Arial"/>
          <w:sz w:val="22"/>
          <w:szCs w:val="22"/>
          <w:lang w:val="es-CO"/>
        </w:rPr>
        <w:t xml:space="preserve"> a partir de la entrega del inmueble, mediante acta </w:t>
      </w:r>
      <w:r>
        <w:rPr>
          <w:rFonts w:ascii="Arial" w:hAnsi="Arial" w:cs="Arial"/>
          <w:sz w:val="22"/>
          <w:szCs w:val="22"/>
          <w:lang w:val="es-CO"/>
        </w:rPr>
        <w:t xml:space="preserve">de inicio </w:t>
      </w:r>
      <w:r w:rsidR="00FC5ADD">
        <w:rPr>
          <w:rFonts w:ascii="Arial" w:hAnsi="Arial" w:cs="Arial"/>
          <w:sz w:val="22"/>
          <w:szCs w:val="22"/>
          <w:lang w:val="es-CO"/>
        </w:rPr>
        <w:t>suscrita por las partes y</w:t>
      </w:r>
      <w:r w:rsidR="00C341AD" w:rsidRPr="007A154A">
        <w:rPr>
          <w:rFonts w:ascii="Arial" w:hAnsi="Arial" w:cs="Arial"/>
          <w:sz w:val="22"/>
          <w:szCs w:val="22"/>
          <w:lang w:val="es-CO"/>
        </w:rPr>
        <w:t xml:space="preserve"> previa aprobación de la póliza de cumplimiento.</w:t>
      </w:r>
    </w:p>
    <w:p w14:paraId="5CD95C05" w14:textId="77777777" w:rsidR="00C341AD" w:rsidRPr="007A154A" w:rsidRDefault="00C341AD" w:rsidP="00C341AD">
      <w:pPr>
        <w:jc w:val="both"/>
        <w:rPr>
          <w:rFonts w:ascii="Arial" w:hAnsi="Arial" w:cs="Arial"/>
          <w:sz w:val="22"/>
          <w:szCs w:val="22"/>
          <w:lang w:val="es-CO"/>
        </w:rPr>
      </w:pPr>
    </w:p>
    <w:p w14:paraId="19AC0296" w14:textId="481EAFB8" w:rsidR="00C341AD" w:rsidRDefault="00C341AD" w:rsidP="00C341AD">
      <w:pPr>
        <w:contextualSpacing/>
        <w:jc w:val="both"/>
        <w:rPr>
          <w:rFonts w:ascii="Arial" w:hAnsi="Arial" w:cs="Arial"/>
          <w:sz w:val="22"/>
          <w:szCs w:val="22"/>
          <w:lang w:val="es-CO"/>
        </w:rPr>
      </w:pPr>
      <w:r w:rsidRPr="007A154A">
        <w:rPr>
          <w:rFonts w:ascii="Arial" w:hAnsi="Arial" w:cs="Arial"/>
          <w:sz w:val="22"/>
          <w:szCs w:val="22"/>
          <w:lang w:val="es-CO"/>
        </w:rPr>
        <w:t xml:space="preserve">No </w:t>
      </w:r>
      <w:r w:rsidR="008E2F08" w:rsidRPr="007A154A">
        <w:rPr>
          <w:rFonts w:ascii="Arial" w:hAnsi="Arial" w:cs="Arial"/>
          <w:sz w:val="22"/>
          <w:szCs w:val="22"/>
          <w:lang w:val="es-CO"/>
        </w:rPr>
        <w:t>obstante,</w:t>
      </w:r>
      <w:r w:rsidRPr="007A154A">
        <w:rPr>
          <w:rFonts w:ascii="Arial" w:hAnsi="Arial" w:cs="Arial"/>
          <w:sz w:val="22"/>
          <w:szCs w:val="22"/>
          <w:lang w:val="es-CO"/>
        </w:rPr>
        <w:t xml:space="preserve"> el plazo establecido y en caso de requerir la Administración Municipal el inmueble, para desarrollar las funciones que le son propias, podrá dar por terminado el contrato de </w:t>
      </w:r>
      <w:r w:rsidR="00266E4F">
        <w:rPr>
          <w:rFonts w:ascii="Arial" w:hAnsi="Arial" w:cs="Arial"/>
          <w:sz w:val="22"/>
          <w:szCs w:val="22"/>
          <w:lang w:val="es-CO"/>
        </w:rPr>
        <w:t>comodato</w:t>
      </w:r>
      <w:r w:rsidRPr="007A154A">
        <w:rPr>
          <w:rFonts w:ascii="Arial" w:hAnsi="Arial" w:cs="Arial"/>
          <w:sz w:val="22"/>
          <w:szCs w:val="22"/>
          <w:lang w:val="es-CO"/>
        </w:rPr>
        <w:t xml:space="preserve"> de forma unilateral.</w:t>
      </w:r>
    </w:p>
    <w:p w14:paraId="76EBF501" w14:textId="77777777" w:rsidR="00732B89" w:rsidRDefault="00732B89" w:rsidP="00C341AD">
      <w:pPr>
        <w:contextualSpacing/>
        <w:jc w:val="both"/>
        <w:rPr>
          <w:rFonts w:ascii="Arial" w:hAnsi="Arial" w:cs="Arial"/>
          <w:sz w:val="22"/>
          <w:szCs w:val="22"/>
          <w:lang w:val="es-CO"/>
        </w:rPr>
      </w:pPr>
    </w:p>
    <w:p w14:paraId="55231043" w14:textId="77777777" w:rsidR="00732B89" w:rsidRPr="00315FDF" w:rsidRDefault="00732B89" w:rsidP="00732B89">
      <w:pPr>
        <w:pStyle w:val="Sinespaciado"/>
        <w:jc w:val="both"/>
        <w:rPr>
          <w:rFonts w:ascii="Arial" w:hAnsi="Arial" w:cs="Arial"/>
          <w:lang w:val="es-CO"/>
        </w:rPr>
      </w:pPr>
      <w:r w:rsidRPr="00315FDF">
        <w:rPr>
          <w:rFonts w:ascii="Arial" w:hAnsi="Arial" w:cs="Arial"/>
          <w:b/>
          <w:sz w:val="22"/>
          <w:szCs w:val="22"/>
          <w:lang w:val="es-CO"/>
        </w:rPr>
        <w:t>8.4</w:t>
      </w:r>
      <w:r w:rsidRPr="00315FDF">
        <w:rPr>
          <w:rFonts w:ascii="Arial" w:hAnsi="Arial" w:cs="Arial"/>
          <w:b/>
          <w:sz w:val="22"/>
          <w:szCs w:val="22"/>
        </w:rPr>
        <w:t xml:space="preserve"> Aforo</w:t>
      </w:r>
      <w:r w:rsidR="00CA087C" w:rsidRPr="00315FDF">
        <w:rPr>
          <w:rFonts w:ascii="Arial" w:hAnsi="Arial" w:cs="Arial"/>
          <w:b/>
          <w:sz w:val="22"/>
          <w:szCs w:val="22"/>
        </w:rPr>
        <w:t xml:space="preserve"> por pago de servicios públicos</w:t>
      </w:r>
      <w:r w:rsidRPr="00315FDF">
        <w:rPr>
          <w:rFonts w:ascii="Arial" w:hAnsi="Arial" w:cs="Arial"/>
          <w:b/>
          <w:sz w:val="22"/>
          <w:szCs w:val="22"/>
        </w:rPr>
        <w:t>:</w:t>
      </w:r>
      <w:r w:rsidRPr="00315FDF">
        <w:rPr>
          <w:rFonts w:ascii="Arial" w:hAnsi="Arial" w:cs="Arial"/>
          <w:b/>
        </w:rPr>
        <w:t xml:space="preserve"> </w:t>
      </w:r>
      <w:r w:rsidR="00FA31B8" w:rsidRPr="00315FDF">
        <w:rPr>
          <w:rFonts w:ascii="Arial" w:hAnsi="Arial" w:cs="Arial"/>
          <w:lang w:val="es-CO"/>
        </w:rPr>
        <w:t xml:space="preserve">El </w:t>
      </w:r>
      <w:r w:rsidR="006C7E3D" w:rsidRPr="00315FDF">
        <w:rPr>
          <w:rFonts w:ascii="Arial" w:hAnsi="Arial" w:cs="Arial"/>
          <w:lang w:val="es-CO"/>
        </w:rPr>
        <w:t xml:space="preserve">valor </w:t>
      </w:r>
      <w:r w:rsidR="00FA31B8" w:rsidRPr="00315FDF">
        <w:rPr>
          <w:rFonts w:ascii="Arial" w:hAnsi="Arial" w:cs="Arial"/>
          <w:lang w:val="es-CO"/>
        </w:rPr>
        <w:t>para el pago de Servicios públicos será el indicado en el respectivo documento de cobro emitido por la entidad prestadora del servicio</w:t>
      </w:r>
      <w:r w:rsidR="006C7E3D" w:rsidRPr="00315FDF">
        <w:rPr>
          <w:rFonts w:ascii="Arial" w:hAnsi="Arial" w:cs="Arial"/>
          <w:lang w:val="es-CO"/>
        </w:rPr>
        <w:t xml:space="preserve"> público</w:t>
      </w:r>
      <w:r w:rsidR="00FA31B8" w:rsidRPr="00315FDF">
        <w:rPr>
          <w:rFonts w:ascii="Arial" w:hAnsi="Arial" w:cs="Arial"/>
          <w:lang w:val="es-CO"/>
        </w:rPr>
        <w:t>. No obstante, en el caso</w:t>
      </w:r>
      <w:r w:rsidR="006C7E3D" w:rsidRPr="00315FDF">
        <w:rPr>
          <w:rFonts w:ascii="Arial" w:hAnsi="Arial" w:cs="Arial"/>
          <w:lang w:val="es-CO"/>
        </w:rPr>
        <w:t xml:space="preserve"> en el que el inmueble sea compartido por varias entidades</w:t>
      </w:r>
      <w:r w:rsidR="00FA31B8" w:rsidRPr="00315FDF">
        <w:rPr>
          <w:rFonts w:ascii="Arial" w:hAnsi="Arial" w:cs="Arial"/>
          <w:lang w:val="es-CO"/>
        </w:rPr>
        <w:t xml:space="preserve"> </w:t>
      </w:r>
      <w:r w:rsidR="006C7E3D" w:rsidRPr="00315FDF">
        <w:rPr>
          <w:rFonts w:ascii="Arial" w:hAnsi="Arial" w:cs="Arial"/>
          <w:lang w:val="es-CO"/>
        </w:rPr>
        <w:t>el valor</w:t>
      </w:r>
      <w:r w:rsidRPr="00315FDF">
        <w:rPr>
          <w:rFonts w:ascii="Arial" w:hAnsi="Arial" w:cs="Arial"/>
          <w:lang w:val="es-CO"/>
        </w:rPr>
        <w:t xml:space="preserve"> de Servicios públicos</w:t>
      </w:r>
      <w:r w:rsidR="00EE45B2" w:rsidRPr="00315FDF">
        <w:rPr>
          <w:rFonts w:ascii="Arial" w:hAnsi="Arial" w:cs="Arial"/>
          <w:lang w:val="es-CO"/>
        </w:rPr>
        <w:t xml:space="preserve"> deberá</w:t>
      </w:r>
      <w:r w:rsidR="006C7E3D" w:rsidRPr="00315FDF">
        <w:rPr>
          <w:rFonts w:ascii="Arial" w:hAnsi="Arial" w:cs="Arial"/>
          <w:lang w:val="es-CO"/>
        </w:rPr>
        <w:t xml:space="preserve"> ser</w:t>
      </w:r>
      <w:r w:rsidRPr="00315FDF">
        <w:rPr>
          <w:rFonts w:ascii="Arial" w:hAnsi="Arial" w:cs="Arial"/>
          <w:lang w:val="es-CO"/>
        </w:rPr>
        <w:t xml:space="preserve"> determinado </w:t>
      </w:r>
      <w:r w:rsidR="006C7E3D" w:rsidRPr="00315FDF">
        <w:rPr>
          <w:rFonts w:ascii="Arial" w:hAnsi="Arial" w:cs="Arial"/>
          <w:lang w:val="es-CO"/>
        </w:rPr>
        <w:t xml:space="preserve">a través de aforo por parte de </w:t>
      </w:r>
      <w:r w:rsidRPr="00315FDF">
        <w:rPr>
          <w:rFonts w:ascii="Arial" w:hAnsi="Arial" w:cs="Arial"/>
          <w:lang w:val="es-CO"/>
        </w:rPr>
        <w:t>la Unidad de Mantenimie</w:t>
      </w:r>
      <w:r w:rsidR="009E147A" w:rsidRPr="00315FDF">
        <w:rPr>
          <w:rFonts w:ascii="Arial" w:hAnsi="Arial" w:cs="Arial"/>
          <w:lang w:val="es-CO"/>
        </w:rPr>
        <w:t>nto adscrita a la Subsecretaría</w:t>
      </w:r>
      <w:r w:rsidRPr="00315FDF">
        <w:rPr>
          <w:rFonts w:ascii="Arial" w:hAnsi="Arial" w:cs="Arial"/>
          <w:lang w:val="es-CO"/>
        </w:rPr>
        <w:t xml:space="preserve"> de Gesti</w:t>
      </w:r>
      <w:r w:rsidR="006C7E3D" w:rsidRPr="00315FDF">
        <w:rPr>
          <w:rFonts w:ascii="Arial" w:hAnsi="Arial" w:cs="Arial"/>
          <w:lang w:val="es-CO"/>
        </w:rPr>
        <w:t xml:space="preserve">ón de Bienes, con base </w:t>
      </w:r>
      <w:r w:rsidRPr="00315FDF">
        <w:rPr>
          <w:rFonts w:ascii="Arial" w:hAnsi="Arial" w:cs="Arial"/>
          <w:lang w:val="es-CO"/>
        </w:rPr>
        <w:t>en todos los elementos y ar</w:t>
      </w:r>
      <w:r w:rsidR="006C7E3D" w:rsidRPr="00315FDF">
        <w:rPr>
          <w:rFonts w:ascii="Arial" w:hAnsi="Arial" w:cs="Arial"/>
          <w:lang w:val="es-CO"/>
        </w:rPr>
        <w:t>tefactos eléctricos a utilizar</w:t>
      </w:r>
      <w:r w:rsidRPr="00315FDF">
        <w:rPr>
          <w:rFonts w:ascii="Arial" w:hAnsi="Arial" w:cs="Arial"/>
          <w:lang w:val="es-CO"/>
        </w:rPr>
        <w:t xml:space="preserve"> que tengan relación c</w:t>
      </w:r>
      <w:r w:rsidR="006C7E3D" w:rsidRPr="00315FDF">
        <w:rPr>
          <w:rFonts w:ascii="Arial" w:hAnsi="Arial" w:cs="Arial"/>
          <w:lang w:val="es-CO"/>
        </w:rPr>
        <w:t>on las actividades a desempeñar</w:t>
      </w:r>
      <w:r w:rsidRPr="00315FDF">
        <w:rPr>
          <w:rFonts w:ascii="Arial" w:hAnsi="Arial" w:cs="Arial"/>
          <w:lang w:val="es-CO"/>
        </w:rPr>
        <w:t xml:space="preserve"> en el espacio que se entregará en comodato.</w:t>
      </w:r>
    </w:p>
    <w:p w14:paraId="3D33BF92" w14:textId="77777777" w:rsidR="006C7E3D" w:rsidRPr="00315FDF" w:rsidRDefault="006C7E3D" w:rsidP="00732B89">
      <w:pPr>
        <w:pStyle w:val="Sinespaciado"/>
        <w:jc w:val="both"/>
        <w:rPr>
          <w:rFonts w:ascii="Arial" w:hAnsi="Arial" w:cs="Arial"/>
          <w:lang w:val="es-CO"/>
        </w:rPr>
      </w:pPr>
    </w:p>
    <w:p w14:paraId="054906BB" w14:textId="77777777" w:rsidR="00732B89" w:rsidRPr="00315FDF" w:rsidRDefault="00732B89" w:rsidP="00732B89">
      <w:pPr>
        <w:jc w:val="both"/>
        <w:rPr>
          <w:rFonts w:ascii="Arial" w:hAnsi="Arial" w:cs="Arial"/>
          <w:lang w:val="es-CO"/>
        </w:rPr>
      </w:pPr>
      <w:r w:rsidRPr="00315FDF">
        <w:rPr>
          <w:rFonts w:ascii="Arial" w:hAnsi="Arial" w:cs="Arial"/>
          <w:lang w:val="es-CO"/>
        </w:rPr>
        <w:t>Cabe aclarar que no está permitido el uso de muebles privados dentro de la oficina, tales como neveras, microondas, cafeteras entre otros.</w:t>
      </w:r>
    </w:p>
    <w:p w14:paraId="5D93DA5F" w14:textId="77777777" w:rsidR="00732B89" w:rsidRPr="00315FDF" w:rsidRDefault="00732B89" w:rsidP="00C341AD">
      <w:pPr>
        <w:contextualSpacing/>
        <w:jc w:val="both"/>
        <w:rPr>
          <w:rFonts w:ascii="Arial" w:hAnsi="Arial" w:cs="Arial"/>
          <w:sz w:val="22"/>
          <w:szCs w:val="22"/>
          <w:lang w:val="es-CO"/>
        </w:rPr>
      </w:pPr>
    </w:p>
    <w:p w14:paraId="0C2D4F53" w14:textId="78766160" w:rsidR="006C7E3D" w:rsidRDefault="006C7E3D" w:rsidP="00C341AD">
      <w:pPr>
        <w:contextualSpacing/>
        <w:jc w:val="both"/>
        <w:rPr>
          <w:ins w:id="2" w:author="luisa fernanda garcia loaiza" w:date="2021-01-27T22:42:00Z"/>
          <w:rFonts w:ascii="Arial" w:hAnsi="Arial" w:cs="Arial"/>
          <w:sz w:val="22"/>
          <w:szCs w:val="22"/>
          <w:lang w:val="es-CO"/>
        </w:rPr>
      </w:pPr>
      <w:r w:rsidRPr="00315FDF">
        <w:rPr>
          <w:rFonts w:ascii="Arial" w:hAnsi="Arial" w:cs="Arial"/>
          <w:sz w:val="22"/>
          <w:szCs w:val="22"/>
          <w:lang w:val="es-CO"/>
        </w:rPr>
        <w:t xml:space="preserve">Para el presente contrato el valor de los servicios públicos </w:t>
      </w:r>
      <w:permStart w:id="1057558503" w:edGrp="everyone"/>
      <w:r w:rsidRPr="00315FDF">
        <w:rPr>
          <w:rFonts w:ascii="Arial" w:hAnsi="Arial" w:cs="Arial"/>
          <w:sz w:val="22"/>
          <w:szCs w:val="22"/>
          <w:lang w:val="es-CO"/>
        </w:rPr>
        <w:t>(indicar si o no)</w:t>
      </w:r>
      <w:permEnd w:id="1057558503"/>
      <w:r w:rsidRPr="00315FDF">
        <w:rPr>
          <w:rFonts w:ascii="Arial" w:hAnsi="Arial" w:cs="Arial"/>
          <w:sz w:val="22"/>
          <w:szCs w:val="22"/>
          <w:lang w:val="es-CO"/>
        </w:rPr>
        <w:t xml:space="preserve"> se determinó por aforo</w:t>
      </w:r>
      <w:r w:rsidR="00460B96" w:rsidRPr="00315FDF">
        <w:rPr>
          <w:rFonts w:ascii="Arial" w:hAnsi="Arial" w:cs="Arial"/>
          <w:sz w:val="22"/>
          <w:szCs w:val="22"/>
          <w:lang w:val="es-CO"/>
        </w:rPr>
        <w:t xml:space="preserve">. </w:t>
      </w:r>
      <w:permStart w:id="175142646" w:edGrp="everyone"/>
      <w:r w:rsidR="00460B96" w:rsidRPr="00315FDF">
        <w:rPr>
          <w:rFonts w:ascii="Arial" w:hAnsi="Arial" w:cs="Arial"/>
          <w:sz w:val="22"/>
          <w:szCs w:val="22"/>
          <w:lang w:val="es-CO"/>
        </w:rPr>
        <w:t>(</w:t>
      </w:r>
      <w:r w:rsidRPr="00315FDF">
        <w:rPr>
          <w:rFonts w:ascii="Arial" w:hAnsi="Arial" w:cs="Arial"/>
          <w:sz w:val="22"/>
          <w:szCs w:val="22"/>
          <w:lang w:val="es-CO"/>
        </w:rPr>
        <w:t>en caso de ser determinado por aforo, indicar</w:t>
      </w:r>
      <w:r w:rsidR="00460B96" w:rsidRPr="00315FDF">
        <w:rPr>
          <w:rFonts w:ascii="Arial" w:hAnsi="Arial" w:cs="Arial"/>
          <w:sz w:val="22"/>
          <w:szCs w:val="22"/>
          <w:lang w:val="es-CO"/>
        </w:rPr>
        <w:t xml:space="preserve"> la especificación del aforo para su determinación, así como</w:t>
      </w:r>
      <w:r w:rsidRPr="00315FDF">
        <w:rPr>
          <w:rFonts w:ascii="Arial" w:hAnsi="Arial" w:cs="Arial"/>
          <w:sz w:val="22"/>
          <w:szCs w:val="22"/>
          <w:lang w:val="es-CO"/>
        </w:rPr>
        <w:t xml:space="preserve"> el valor en números y letras que indica el doc</w:t>
      </w:r>
      <w:r w:rsidR="00460B96" w:rsidRPr="00315FDF">
        <w:rPr>
          <w:rFonts w:ascii="Arial" w:hAnsi="Arial" w:cs="Arial"/>
          <w:sz w:val="22"/>
          <w:szCs w:val="22"/>
          <w:lang w:val="es-CO"/>
        </w:rPr>
        <w:t>umento</w:t>
      </w:r>
      <w:r w:rsidRPr="00315FDF">
        <w:rPr>
          <w:rFonts w:ascii="Arial" w:hAnsi="Arial" w:cs="Arial"/>
          <w:sz w:val="22"/>
          <w:szCs w:val="22"/>
          <w:lang w:val="es-CO"/>
        </w:rPr>
        <w:t>)</w:t>
      </w:r>
    </w:p>
    <w:permEnd w:id="175142646"/>
    <w:p w14:paraId="70828B05" w14:textId="77777777" w:rsidR="007D3E1C" w:rsidRDefault="007D3E1C" w:rsidP="00C341AD">
      <w:pPr>
        <w:contextualSpacing/>
        <w:jc w:val="both"/>
        <w:rPr>
          <w:rFonts w:ascii="Arial" w:hAnsi="Arial" w:cs="Arial"/>
          <w:sz w:val="22"/>
          <w:szCs w:val="22"/>
          <w:lang w:val="es-CO"/>
        </w:rPr>
      </w:pPr>
    </w:p>
    <w:p w14:paraId="4148CA57" w14:textId="337E79D1" w:rsidR="006C7E3D" w:rsidRPr="00DD22F8" w:rsidRDefault="007D3E1C" w:rsidP="00C341AD">
      <w:pPr>
        <w:contextualSpacing/>
        <w:jc w:val="both"/>
        <w:rPr>
          <w:rFonts w:ascii="Arial" w:hAnsi="Arial" w:cs="Arial"/>
          <w:b/>
          <w:bCs/>
          <w:sz w:val="22"/>
          <w:szCs w:val="22"/>
          <w:lang w:val="es-CO"/>
        </w:rPr>
      </w:pPr>
      <w:r>
        <w:rPr>
          <w:rFonts w:ascii="Arial" w:hAnsi="Arial" w:cs="Arial"/>
          <w:b/>
          <w:bCs/>
          <w:sz w:val="22"/>
          <w:szCs w:val="22"/>
          <w:lang w:val="es-CO"/>
        </w:rPr>
        <w:t xml:space="preserve">8.5. </w:t>
      </w:r>
      <w:permStart w:id="568072080" w:edGrp="everyone"/>
      <w:r>
        <w:rPr>
          <w:rFonts w:ascii="Arial" w:eastAsia="Calibri" w:hAnsi="Arial" w:cs="Arial"/>
          <w:b/>
          <w:sz w:val="22"/>
          <w:szCs w:val="22"/>
          <w:lang w:eastAsia="en-US"/>
        </w:rPr>
        <w:t>N</w:t>
      </w:r>
      <w:r w:rsidRPr="007D3E1C">
        <w:rPr>
          <w:rFonts w:ascii="Arial" w:eastAsia="Calibri" w:hAnsi="Arial" w:cs="Arial"/>
          <w:b/>
          <w:sz w:val="22"/>
          <w:szCs w:val="22"/>
          <w:lang w:eastAsia="en-US"/>
        </w:rPr>
        <w:t xml:space="preserve">o autorización o si autorización de explotación económica: EL COMODATARIO </w:t>
      </w:r>
      <w:r w:rsidRPr="007D3E1C">
        <w:rPr>
          <w:rFonts w:ascii="Arial" w:eastAsia="Calibri" w:hAnsi="Arial" w:cs="Arial"/>
          <w:sz w:val="22"/>
          <w:szCs w:val="22"/>
          <w:lang w:eastAsia="en-US"/>
        </w:rPr>
        <w:t>(Digite si se autoriza una explotación económica del tipo redactado en los casos de realizarse el contrato con un teatro</w:t>
      </w:r>
      <w:r w:rsidR="00604B73">
        <w:rPr>
          <w:rFonts w:ascii="Arial" w:eastAsia="Calibri" w:hAnsi="Arial" w:cs="Arial"/>
          <w:sz w:val="22"/>
          <w:szCs w:val="22"/>
          <w:lang w:eastAsia="en-US"/>
        </w:rPr>
        <w:t xml:space="preserve">, museo </w:t>
      </w:r>
      <w:r w:rsidRPr="007D3E1C">
        <w:rPr>
          <w:rFonts w:ascii="Arial" w:eastAsia="Calibri" w:hAnsi="Arial" w:cs="Arial"/>
          <w:sz w:val="22"/>
          <w:szCs w:val="22"/>
          <w:lang w:eastAsia="en-US"/>
        </w:rPr>
        <w:t xml:space="preserve">o entidad cultural </w:t>
      </w:r>
      <w:r w:rsidR="00604B73">
        <w:rPr>
          <w:rFonts w:ascii="Arial" w:eastAsia="Calibri" w:hAnsi="Arial" w:cs="Arial"/>
          <w:sz w:val="22"/>
          <w:szCs w:val="22"/>
          <w:lang w:eastAsia="en-US"/>
        </w:rPr>
        <w:t xml:space="preserve">que le asista </w:t>
      </w:r>
      <w:r w:rsidRPr="007D3E1C">
        <w:rPr>
          <w:rFonts w:ascii="Arial" w:eastAsia="Calibri" w:hAnsi="Arial" w:cs="Arial"/>
          <w:sz w:val="22"/>
          <w:szCs w:val="22"/>
          <w:lang w:eastAsia="en-US"/>
        </w:rPr>
        <w:t>lo siguiente):</w:t>
      </w:r>
      <w:r w:rsidRPr="007D3E1C">
        <w:rPr>
          <w:rFonts w:ascii="Arial" w:eastAsia="Calibri" w:hAnsi="Arial" w:cs="Arial"/>
          <w:b/>
          <w:sz w:val="22"/>
          <w:szCs w:val="22"/>
          <w:lang w:eastAsia="en-US"/>
        </w:rPr>
        <w:t xml:space="preserve"> </w:t>
      </w:r>
      <w:r w:rsidRPr="007D3E1C">
        <w:rPr>
          <w:rFonts w:ascii="Arial" w:eastAsia="Calibri" w:hAnsi="Arial" w:cs="Arial"/>
          <w:sz w:val="22"/>
          <w:szCs w:val="22"/>
          <w:lang w:eastAsia="en-US"/>
        </w:rPr>
        <w:t xml:space="preserve">tendrá la posibilidad de constituir o crear a su cuenta y riesgo unidades productivas dentro del inmueble, tales como cafeterías, venta de boletería, así como, podrá permitir el uso de los espacios a terceros que realicen actividades culturales sociales, empresariales y pedagógicas, que impliquen retribución económica. </w:t>
      </w:r>
      <w:r w:rsidRPr="007D3E1C">
        <w:rPr>
          <w:rFonts w:ascii="Arial" w:eastAsia="Calibri" w:hAnsi="Arial" w:cs="Arial"/>
          <w:b/>
          <w:sz w:val="22"/>
          <w:szCs w:val="22"/>
          <w:lang w:eastAsia="en-US"/>
        </w:rPr>
        <w:t>PARÁGRAFO PRIMERO:</w:t>
      </w:r>
      <w:r w:rsidRPr="007D3E1C">
        <w:rPr>
          <w:rFonts w:ascii="Arial" w:eastAsia="Calibri" w:hAnsi="Arial" w:cs="Arial"/>
          <w:sz w:val="22"/>
          <w:szCs w:val="22"/>
          <w:lang w:eastAsia="en-US"/>
        </w:rPr>
        <w:t xml:space="preserve"> Los dineros recaudados a partir de la autorización concedida, única y exclusivamente podrán ser destinados conforme porcentajes previamente definidos por el comodatario y verificados por el supervisor de la siguiente manera: un porcentaje para la realización y gastos de funcionamiento propios del objeto social de la persona jurídica y otro porcentaje para el mantenimiento y conservación del bien inmueble y los bienes muebles existentes, el </w:t>
      </w:r>
      <w:r w:rsidRPr="00DD22F8">
        <w:rPr>
          <w:rFonts w:ascii="Arial" w:eastAsia="Calibri" w:hAnsi="Arial" w:cs="Arial"/>
          <w:b/>
          <w:bCs/>
          <w:sz w:val="22"/>
          <w:szCs w:val="22"/>
          <w:lang w:eastAsia="en-US"/>
        </w:rPr>
        <w:t>COMODATARIO</w:t>
      </w:r>
      <w:r w:rsidRPr="007D3E1C">
        <w:rPr>
          <w:rFonts w:ascii="Arial" w:eastAsia="Calibri" w:hAnsi="Arial" w:cs="Arial"/>
          <w:sz w:val="22"/>
          <w:szCs w:val="22"/>
          <w:lang w:eastAsia="en-US"/>
        </w:rPr>
        <w:t xml:space="preserve"> deberá entregar al supervisor del contrato de forma trimestral el plan de mejoramiento y conservación y su respectiva ejecución, así como el balance de los ingresos y egresos de la entidad sin ánimo de lucro. En caso de que el supervisor identifique que los dineros obtenidos a partir de la presente explotación económica están siendo aprovechados a su propio beneficio por parte del representante legal u otro particular, será causal inmediata de terminación del contrato de comodato y deberá iniciar proceso de restitución del inmueble </w:t>
      </w:r>
      <w:r w:rsidRPr="007D3E1C">
        <w:rPr>
          <w:rFonts w:ascii="Arial" w:eastAsia="Calibri" w:hAnsi="Arial" w:cs="Arial"/>
          <w:b/>
          <w:sz w:val="22"/>
          <w:szCs w:val="22"/>
          <w:lang w:eastAsia="en-US"/>
        </w:rPr>
        <w:t xml:space="preserve">PARÁGRAFO SEGUNDO: El COMODATARIO </w:t>
      </w:r>
      <w:r w:rsidRPr="007D3E1C">
        <w:rPr>
          <w:rFonts w:ascii="Arial" w:eastAsia="Calibri" w:hAnsi="Arial" w:cs="Arial"/>
          <w:sz w:val="22"/>
          <w:szCs w:val="22"/>
          <w:lang w:eastAsia="en-US"/>
        </w:rPr>
        <w:t xml:space="preserve">renuncia a todas las adquisiciones, adaptaciones y mejoras tanto en bienes inmuebles como muebles, que se realicen con los dineros generados a través de la explotación económica concedida sin excepción alguna. En caso de que no se autorice ninguna explotación económica al inmueble digite: No tendrá ninguna autorización para explotación económica en este inmueble entregado en comodato) </w:t>
      </w:r>
      <w:permEnd w:id="568072080"/>
    </w:p>
    <w:p w14:paraId="2087455F" w14:textId="77777777" w:rsidR="003D66D9" w:rsidRPr="007A154A" w:rsidRDefault="003D66D9" w:rsidP="00C341AD">
      <w:pPr>
        <w:jc w:val="both"/>
        <w:rPr>
          <w:rFonts w:ascii="Arial" w:hAnsi="Arial" w:cs="Arial"/>
          <w:sz w:val="22"/>
          <w:szCs w:val="22"/>
          <w:lang w:val="es-CO"/>
        </w:rPr>
      </w:pPr>
    </w:p>
    <w:p w14:paraId="007D1838" w14:textId="77777777" w:rsidR="00C341AD" w:rsidRDefault="000627A2" w:rsidP="00C341AD">
      <w:pPr>
        <w:jc w:val="both"/>
        <w:rPr>
          <w:rFonts w:ascii="Arial" w:hAnsi="Arial" w:cs="Arial"/>
          <w:b/>
          <w:sz w:val="22"/>
          <w:szCs w:val="22"/>
          <w:lang w:val="es-CO"/>
        </w:rPr>
      </w:pPr>
      <w:r>
        <w:rPr>
          <w:rFonts w:ascii="Arial" w:hAnsi="Arial" w:cs="Arial"/>
          <w:b/>
          <w:sz w:val="22"/>
          <w:szCs w:val="22"/>
          <w:lang w:val="es-CO"/>
        </w:rPr>
        <w:t>9</w:t>
      </w:r>
      <w:r w:rsidR="00C341AD" w:rsidRPr="007A154A">
        <w:rPr>
          <w:rFonts w:ascii="Arial" w:hAnsi="Arial" w:cs="Arial"/>
          <w:b/>
          <w:sz w:val="22"/>
          <w:szCs w:val="22"/>
          <w:lang w:val="es-CO"/>
        </w:rPr>
        <w:t>. Fundamentos jurídicos que soportan la modalidad de contratación.</w:t>
      </w:r>
    </w:p>
    <w:p w14:paraId="5A16D37D" w14:textId="77777777" w:rsidR="00777363" w:rsidRPr="007A154A" w:rsidRDefault="00777363" w:rsidP="00C341AD">
      <w:pPr>
        <w:jc w:val="both"/>
        <w:rPr>
          <w:rFonts w:ascii="Arial" w:hAnsi="Arial" w:cs="Arial"/>
          <w:b/>
          <w:sz w:val="22"/>
          <w:szCs w:val="22"/>
          <w:lang w:val="es-CO"/>
        </w:rPr>
      </w:pPr>
    </w:p>
    <w:p w14:paraId="38BC56A0" w14:textId="0D5930A2" w:rsidR="00777363" w:rsidRDefault="00777363" w:rsidP="00777363">
      <w:pPr>
        <w:contextualSpacing/>
        <w:jc w:val="both"/>
        <w:rPr>
          <w:rFonts w:ascii="Arial" w:eastAsia="Cambria" w:hAnsi="Arial" w:cs="Arial"/>
          <w:sz w:val="22"/>
          <w:szCs w:val="22"/>
          <w:lang w:val="es-CO" w:eastAsia="es-CO"/>
        </w:rPr>
      </w:pPr>
      <w:r w:rsidRPr="00777363">
        <w:rPr>
          <w:rFonts w:ascii="Arial" w:eastAsia="Cambria" w:hAnsi="Arial" w:cs="Arial"/>
          <w:sz w:val="22"/>
          <w:szCs w:val="22"/>
          <w:lang w:val="es-CO" w:eastAsia="es-CO"/>
        </w:rPr>
        <w:t>El presente contrato de comodato se fundamenta en su aplicación bajo el Código Civil Colombiano, el artículo 355 de la Constitución Política de Colombia, Decreto 092 de 2017, Ley 9 de 1989 en la modalidad de contratación especial, en la tipología de contra</w:t>
      </w:r>
      <w:r w:rsidR="009E147A">
        <w:rPr>
          <w:rFonts w:ascii="Arial" w:eastAsia="Cambria" w:hAnsi="Arial" w:cs="Arial"/>
          <w:sz w:val="22"/>
          <w:szCs w:val="22"/>
          <w:lang w:val="es-CO" w:eastAsia="es-CO"/>
        </w:rPr>
        <w:t>to de comodato con</w:t>
      </w:r>
      <w:r w:rsidRPr="00777363">
        <w:rPr>
          <w:rFonts w:ascii="Arial" w:eastAsia="Cambria" w:hAnsi="Arial" w:cs="Arial"/>
          <w:sz w:val="22"/>
          <w:szCs w:val="22"/>
          <w:lang w:val="es-CO" w:eastAsia="es-CO"/>
        </w:rPr>
        <w:t xml:space="preserve"> entidades sin ánimo de lucro (ESAL), como entidades de reconocida idoneidad y necesarias para el impulso y ejecución de programas sociales requeridos a través del pla</w:t>
      </w:r>
      <w:r w:rsidR="009E147A">
        <w:rPr>
          <w:rFonts w:ascii="Arial" w:eastAsia="Cambria" w:hAnsi="Arial" w:cs="Arial"/>
          <w:sz w:val="22"/>
          <w:szCs w:val="22"/>
          <w:lang w:val="es-CO" w:eastAsia="es-CO"/>
        </w:rPr>
        <w:t>n de desarrollo. De igual forma</w:t>
      </w:r>
      <w:r w:rsidRPr="00777363">
        <w:rPr>
          <w:rFonts w:ascii="Arial" w:eastAsia="Cambria" w:hAnsi="Arial" w:cs="Arial"/>
          <w:sz w:val="22"/>
          <w:szCs w:val="22"/>
          <w:lang w:val="es-CO" w:eastAsia="es-CO"/>
        </w:rPr>
        <w:t xml:space="preserve"> bajo lo preceptuado en el Decreto 092 de 2017, al presente contrato le asistirá o no realización de proceso competit</w:t>
      </w:r>
      <w:r w:rsidR="009E147A">
        <w:rPr>
          <w:rFonts w:ascii="Arial" w:eastAsia="Cambria" w:hAnsi="Arial" w:cs="Arial"/>
          <w:sz w:val="22"/>
          <w:szCs w:val="22"/>
          <w:lang w:val="es-CO" w:eastAsia="es-CO"/>
        </w:rPr>
        <w:t>ivo en cuanto a la verificación</w:t>
      </w:r>
      <w:r w:rsidRPr="00777363">
        <w:rPr>
          <w:rFonts w:ascii="Arial" w:eastAsia="Cambria" w:hAnsi="Arial" w:cs="Arial"/>
          <w:sz w:val="22"/>
          <w:szCs w:val="22"/>
          <w:lang w:val="es-CO" w:eastAsia="es-CO"/>
        </w:rPr>
        <w:t xml:space="preserve"> de un único o pluralidad de solicitantes realizada por parte de la Secretaría a cargo del inmueble.</w:t>
      </w:r>
    </w:p>
    <w:p w14:paraId="2C5412DD" w14:textId="77777777" w:rsidR="009E147A" w:rsidRPr="00777363" w:rsidRDefault="009E147A" w:rsidP="00777363">
      <w:pPr>
        <w:contextualSpacing/>
        <w:jc w:val="both"/>
        <w:rPr>
          <w:rFonts w:ascii="Arial" w:hAnsi="Arial" w:cs="Arial"/>
          <w:sz w:val="22"/>
          <w:szCs w:val="22"/>
          <w:lang w:val="es-CO"/>
        </w:rPr>
      </w:pPr>
    </w:p>
    <w:p w14:paraId="306480DA" w14:textId="77777777" w:rsidR="00777363" w:rsidRPr="00777363" w:rsidRDefault="00777363" w:rsidP="00777363">
      <w:pPr>
        <w:jc w:val="both"/>
        <w:rPr>
          <w:rFonts w:ascii="Arial" w:hAnsi="Arial" w:cs="Arial"/>
          <w:sz w:val="22"/>
          <w:szCs w:val="22"/>
          <w:lang w:val="es-CO"/>
        </w:rPr>
      </w:pPr>
      <w:r w:rsidRPr="00777363">
        <w:rPr>
          <w:rFonts w:ascii="Arial" w:hAnsi="Arial" w:cs="Arial"/>
          <w:sz w:val="22"/>
          <w:szCs w:val="22"/>
          <w:lang w:val="es-CO"/>
        </w:rPr>
        <w:t>De igu</w:t>
      </w:r>
      <w:r w:rsidR="009E147A">
        <w:rPr>
          <w:rFonts w:ascii="Arial" w:hAnsi="Arial" w:cs="Arial"/>
          <w:sz w:val="22"/>
          <w:szCs w:val="22"/>
          <w:lang w:val="es-CO"/>
        </w:rPr>
        <w:t xml:space="preserve">al forma </w:t>
      </w:r>
      <w:r w:rsidRPr="00777363">
        <w:rPr>
          <w:rFonts w:ascii="Arial" w:hAnsi="Arial" w:cs="Arial"/>
          <w:sz w:val="22"/>
          <w:szCs w:val="22"/>
          <w:lang w:val="es-CO"/>
        </w:rPr>
        <w:t>lo dispuesto en el Código Civil para los contratos de comodato y en lo pertinente por la Ley 80 de 1993, 1150 de 2007 y sus decretos reglamentarios en especial el Decreto 1082 de 2015.</w:t>
      </w:r>
    </w:p>
    <w:p w14:paraId="1AAFF97F" w14:textId="77777777" w:rsidR="00777363" w:rsidRPr="00777363" w:rsidRDefault="00777363" w:rsidP="00777363">
      <w:pPr>
        <w:jc w:val="both"/>
        <w:rPr>
          <w:rFonts w:ascii="Arial" w:hAnsi="Arial" w:cs="Arial"/>
          <w:sz w:val="22"/>
          <w:szCs w:val="22"/>
          <w:lang w:val="es-CO"/>
        </w:rPr>
      </w:pPr>
    </w:p>
    <w:p w14:paraId="6C034FDB" w14:textId="77777777" w:rsidR="00777363" w:rsidRPr="00777363" w:rsidRDefault="00777363" w:rsidP="00777363">
      <w:pPr>
        <w:jc w:val="both"/>
        <w:rPr>
          <w:rFonts w:ascii="Arial" w:hAnsi="Arial" w:cs="Arial"/>
          <w:sz w:val="22"/>
          <w:szCs w:val="22"/>
          <w:lang w:val="es-CO"/>
        </w:rPr>
      </w:pPr>
      <w:r w:rsidRPr="00777363">
        <w:rPr>
          <w:rFonts w:ascii="Arial" w:hAnsi="Arial" w:cs="Arial"/>
          <w:sz w:val="22"/>
          <w:szCs w:val="22"/>
          <w:lang w:val="es-CO"/>
        </w:rPr>
        <w:t xml:space="preserve">También son fundamentos jurídicos del presente proceso contractual las disposiciones contenidas en la Ley 9ª de 1989, Ley 388 de 1997, Código Civil, Acuerdo Municipal 048 de 2014 (POT). </w:t>
      </w:r>
    </w:p>
    <w:p w14:paraId="561B72C7" w14:textId="77777777" w:rsidR="00DF4141" w:rsidRPr="007A154A" w:rsidRDefault="00DF4141" w:rsidP="00C341AD">
      <w:pPr>
        <w:jc w:val="both"/>
        <w:rPr>
          <w:lang w:val="es-CO"/>
        </w:rPr>
      </w:pPr>
    </w:p>
    <w:p w14:paraId="760F1D9F" w14:textId="77777777" w:rsidR="00C341AD" w:rsidRPr="003D6E43" w:rsidRDefault="003D6E43" w:rsidP="003D6E43">
      <w:pPr>
        <w:pStyle w:val="Prrafodelista"/>
        <w:ind w:left="0"/>
        <w:jc w:val="both"/>
        <w:rPr>
          <w:rFonts w:ascii="Arial" w:hAnsi="Arial" w:cs="Arial"/>
          <w:b/>
          <w:sz w:val="22"/>
          <w:szCs w:val="22"/>
          <w:lang w:val="es-CO"/>
        </w:rPr>
      </w:pPr>
      <w:r>
        <w:rPr>
          <w:rFonts w:ascii="Arial" w:hAnsi="Arial" w:cs="Arial"/>
          <w:b/>
          <w:sz w:val="22"/>
          <w:szCs w:val="22"/>
          <w:lang w:val="es-CO"/>
        </w:rPr>
        <w:t xml:space="preserve">10. </w:t>
      </w:r>
      <w:r w:rsidR="00C341AD" w:rsidRPr="003D6E43">
        <w:rPr>
          <w:rFonts w:ascii="Arial" w:hAnsi="Arial" w:cs="Arial"/>
          <w:b/>
          <w:sz w:val="22"/>
          <w:szCs w:val="22"/>
          <w:lang w:val="es-CO"/>
        </w:rPr>
        <w:t xml:space="preserve">La justificación de los factores de selección que permitan identificar </w:t>
      </w:r>
      <w:r w:rsidR="005F31E3" w:rsidRPr="003D6E43">
        <w:rPr>
          <w:rFonts w:ascii="Arial" w:hAnsi="Arial" w:cs="Arial"/>
          <w:b/>
          <w:sz w:val="22"/>
          <w:szCs w:val="22"/>
          <w:lang w:val="es-CO"/>
        </w:rPr>
        <w:t>el mejor solicitante.</w:t>
      </w:r>
    </w:p>
    <w:p w14:paraId="3CF05B17" w14:textId="77777777" w:rsidR="003D6E43" w:rsidRPr="003D6E43" w:rsidRDefault="003D6E43" w:rsidP="003D6E43">
      <w:pPr>
        <w:pStyle w:val="Prrafodelista"/>
        <w:ind w:left="360"/>
        <w:jc w:val="both"/>
        <w:rPr>
          <w:rFonts w:ascii="Arial" w:hAnsi="Arial" w:cs="Arial"/>
          <w:b/>
          <w:sz w:val="22"/>
          <w:szCs w:val="22"/>
          <w:lang w:val="es-CO"/>
        </w:rPr>
      </w:pPr>
    </w:p>
    <w:p w14:paraId="6BE364C8" w14:textId="77777777" w:rsidR="003D6E43" w:rsidRPr="003D6E43" w:rsidRDefault="009E147A" w:rsidP="003D6E43">
      <w:pPr>
        <w:contextualSpacing/>
        <w:jc w:val="both"/>
        <w:rPr>
          <w:rFonts w:ascii="Arial" w:hAnsi="Arial" w:cs="Arial"/>
          <w:sz w:val="22"/>
          <w:szCs w:val="22"/>
          <w:lang w:val="es-CO"/>
        </w:rPr>
      </w:pPr>
      <w:r>
        <w:rPr>
          <w:rFonts w:ascii="Arial" w:hAnsi="Arial" w:cs="Arial"/>
          <w:sz w:val="22"/>
          <w:szCs w:val="22"/>
          <w:lang w:val="es-CO"/>
        </w:rPr>
        <w:t>En aplicación de la</w:t>
      </w:r>
      <w:r w:rsidR="00A95F9B">
        <w:rPr>
          <w:rFonts w:ascii="Arial" w:hAnsi="Arial" w:cs="Arial"/>
          <w:sz w:val="22"/>
          <w:szCs w:val="22"/>
          <w:lang w:val="es-CO"/>
        </w:rPr>
        <w:t xml:space="preserve"> normatividad vigente</w:t>
      </w:r>
      <w:r w:rsidR="003D6E43" w:rsidRPr="003D6E43">
        <w:rPr>
          <w:rFonts w:ascii="Arial" w:hAnsi="Arial" w:cs="Arial"/>
          <w:sz w:val="22"/>
          <w:szCs w:val="22"/>
          <w:lang w:val="es-CO"/>
        </w:rPr>
        <w:t>, en cuanto a los aspectos que regulan la selección del contratista con el cual se llevará a cabo contrato d</w:t>
      </w:r>
      <w:r>
        <w:rPr>
          <w:rFonts w:ascii="Arial" w:hAnsi="Arial" w:cs="Arial"/>
          <w:sz w:val="22"/>
          <w:szCs w:val="22"/>
          <w:lang w:val="es-CO"/>
        </w:rPr>
        <w:t>e comodato,</w:t>
      </w:r>
      <w:permStart w:id="1965099267" w:edGrp="everyone"/>
      <w:permEnd w:id="1965099267"/>
      <w:r w:rsidR="003D6E43" w:rsidRPr="003D6E43">
        <w:rPr>
          <w:rFonts w:ascii="Arial" w:hAnsi="Arial" w:cs="Arial"/>
          <w:sz w:val="22"/>
          <w:szCs w:val="22"/>
          <w:lang w:val="es-CO"/>
        </w:rPr>
        <w:t xml:space="preserve"> se indica por parte de la Secretaría </w:t>
      </w:r>
      <w:permStart w:id="898912058" w:edGrp="everyone"/>
      <w:r w:rsidR="00225F4B">
        <w:rPr>
          <w:rFonts w:ascii="Arial" w:hAnsi="Arial" w:cs="Arial"/>
          <w:b/>
          <w:sz w:val="22"/>
          <w:szCs w:val="22"/>
          <w:lang w:val="es-CO"/>
        </w:rPr>
        <w:t xml:space="preserve">(DIGITE </w:t>
      </w:r>
      <w:r w:rsidR="002B1DC4" w:rsidRPr="002B1DC4">
        <w:rPr>
          <w:rFonts w:ascii="Arial" w:hAnsi="Arial" w:cs="Arial"/>
          <w:b/>
          <w:sz w:val="22"/>
          <w:szCs w:val="22"/>
          <w:lang w:val="es-CO"/>
        </w:rPr>
        <w:t>EL NOMBRE DE LA SECRETARÍA QUE TIENE A CARGO EL INMUEBLE</w:t>
      </w:r>
      <w:r w:rsidR="002B1DC4" w:rsidRPr="002B1DC4">
        <w:rPr>
          <w:rFonts w:ascii="Arial" w:hAnsi="Arial" w:cs="Arial"/>
          <w:sz w:val="22"/>
          <w:szCs w:val="22"/>
          <w:lang w:val="es-CO"/>
        </w:rPr>
        <w:t>)</w:t>
      </w:r>
      <w:permEnd w:id="898912058"/>
      <w:r w:rsidR="003D6E43" w:rsidRPr="003D6E43">
        <w:rPr>
          <w:rFonts w:ascii="Arial" w:hAnsi="Arial" w:cs="Arial"/>
          <w:sz w:val="22"/>
          <w:szCs w:val="22"/>
          <w:lang w:val="es-CO"/>
        </w:rPr>
        <w:t xml:space="preserve"> lo siguiente:</w:t>
      </w:r>
    </w:p>
    <w:p w14:paraId="0D9E4E49" w14:textId="77777777" w:rsidR="003D6E43" w:rsidRPr="003D6E43" w:rsidRDefault="003D6E43" w:rsidP="003D6E43">
      <w:pPr>
        <w:contextualSpacing/>
        <w:jc w:val="both"/>
        <w:rPr>
          <w:rFonts w:ascii="Arial" w:hAnsi="Arial" w:cs="Arial"/>
          <w:sz w:val="22"/>
          <w:szCs w:val="22"/>
          <w:lang w:val="es-CO"/>
        </w:rPr>
      </w:pPr>
    </w:p>
    <w:p w14:paraId="0D2E034A" w14:textId="77777777" w:rsidR="003D6E43" w:rsidRDefault="003D6E43" w:rsidP="003D6E43">
      <w:pPr>
        <w:contextualSpacing/>
        <w:jc w:val="both"/>
        <w:rPr>
          <w:rFonts w:ascii="Arial" w:hAnsi="Arial" w:cs="Arial"/>
          <w:b/>
          <w:sz w:val="22"/>
          <w:szCs w:val="22"/>
          <w:lang w:val="es-CO"/>
        </w:rPr>
      </w:pPr>
      <w:r w:rsidRPr="003D6E43">
        <w:rPr>
          <w:rFonts w:ascii="Arial" w:hAnsi="Arial" w:cs="Arial"/>
          <w:b/>
          <w:sz w:val="22"/>
          <w:szCs w:val="22"/>
          <w:lang w:val="es-CO"/>
        </w:rPr>
        <w:t xml:space="preserve">Verificación de un solo solicitante: </w:t>
      </w:r>
      <w:r w:rsidRPr="003D6E43">
        <w:rPr>
          <w:rFonts w:ascii="Arial" w:hAnsi="Arial" w:cs="Arial"/>
          <w:sz w:val="22"/>
          <w:szCs w:val="22"/>
          <w:lang w:val="es-CO"/>
        </w:rPr>
        <w:t xml:space="preserve">Una vez realizado el análisis de la solicitud de contrato de comodato instaurada por </w:t>
      </w:r>
      <w:permStart w:id="1161501982" w:edGrp="everyone"/>
      <w:r w:rsidR="00D05A68" w:rsidRPr="00D05A68">
        <w:rPr>
          <w:rFonts w:ascii="Arial" w:hAnsi="Arial" w:cs="Arial"/>
          <w:b/>
          <w:sz w:val="22"/>
          <w:szCs w:val="22"/>
          <w:lang w:val="es-CO"/>
        </w:rPr>
        <w:t>(DIGITAR</w:t>
      </w:r>
      <w:r w:rsidR="002B1DC4" w:rsidRPr="002B1DC4">
        <w:rPr>
          <w:rFonts w:ascii="Arial" w:hAnsi="Arial" w:cs="Arial"/>
          <w:b/>
          <w:sz w:val="22"/>
          <w:szCs w:val="22"/>
          <w:lang w:val="es-CO"/>
        </w:rPr>
        <w:t xml:space="preserve"> EL NOMBRE DE LA ENTIDAD SOLICITANTE</w:t>
      </w:r>
      <w:r w:rsidRPr="003D6E43">
        <w:rPr>
          <w:rFonts w:ascii="Arial" w:hAnsi="Arial" w:cs="Arial"/>
          <w:sz w:val="22"/>
          <w:szCs w:val="22"/>
          <w:lang w:val="es-CO"/>
        </w:rPr>
        <w:t>)</w:t>
      </w:r>
      <w:permEnd w:id="1161501982"/>
      <w:r w:rsidRPr="003D6E43">
        <w:rPr>
          <w:rFonts w:ascii="Arial" w:hAnsi="Arial" w:cs="Arial"/>
          <w:sz w:val="22"/>
          <w:szCs w:val="22"/>
          <w:lang w:val="es-CO"/>
        </w:rPr>
        <w:t xml:space="preserve"> se identificó que el programa o actividad de interés público, la satisfacción de la necesidad o aspiración de la comunidad desarrollada por la entidad no es ofrecida por otro contratista. </w:t>
      </w:r>
      <w:permStart w:id="1851597381" w:edGrp="everyone"/>
      <w:r w:rsidRPr="003D6E43">
        <w:rPr>
          <w:rFonts w:ascii="Arial" w:hAnsi="Arial" w:cs="Arial"/>
          <w:sz w:val="22"/>
          <w:szCs w:val="22"/>
          <w:lang w:val="es-CO"/>
        </w:rPr>
        <w:t>(</w:t>
      </w:r>
      <w:r w:rsidRPr="003D6E43">
        <w:rPr>
          <w:rFonts w:ascii="Arial" w:hAnsi="Arial" w:cs="Arial"/>
          <w:b/>
          <w:sz w:val="22"/>
          <w:szCs w:val="22"/>
          <w:lang w:val="es-CO"/>
        </w:rPr>
        <w:t>La Secretaría que tiene a cargo el inmueble debe motivar el por qué las actividades desarrolladas por el contratista solo pueden ser ejecutadas por el mismo, en razón de su campo de acción. ejemplo: Atención de necesidades territoriales, beneficios que presta para la Secretarí</w:t>
      </w:r>
      <w:r w:rsidR="009E147A">
        <w:rPr>
          <w:rFonts w:ascii="Arial" w:hAnsi="Arial" w:cs="Arial"/>
          <w:b/>
          <w:sz w:val="22"/>
          <w:szCs w:val="22"/>
          <w:lang w:val="es-CO"/>
        </w:rPr>
        <w:t>a en razón de sus objetivos</w:t>
      </w:r>
      <w:r w:rsidRPr="003D6E43">
        <w:rPr>
          <w:rFonts w:ascii="Arial" w:hAnsi="Arial" w:cs="Arial"/>
          <w:b/>
          <w:sz w:val="22"/>
          <w:szCs w:val="22"/>
          <w:lang w:val="es-CO"/>
        </w:rPr>
        <w:t xml:space="preserve"> misionales y que no sean prestados por otros contratistas, entre otros que marquen factor decisivo y directo de su escogencia)</w:t>
      </w:r>
    </w:p>
    <w:permEnd w:id="1851597381"/>
    <w:p w14:paraId="3940ED46" w14:textId="77777777" w:rsidR="009E147A" w:rsidRPr="003D6E43" w:rsidRDefault="009E147A" w:rsidP="003D6E43">
      <w:pPr>
        <w:contextualSpacing/>
        <w:jc w:val="both"/>
        <w:rPr>
          <w:rFonts w:ascii="Arial" w:hAnsi="Arial" w:cs="Arial"/>
          <w:b/>
          <w:sz w:val="22"/>
          <w:szCs w:val="22"/>
          <w:lang w:val="es-CO"/>
        </w:rPr>
      </w:pPr>
    </w:p>
    <w:p w14:paraId="0ADB6389" w14:textId="77777777" w:rsidR="003D6E43" w:rsidRPr="003D6E43" w:rsidRDefault="003D6E43" w:rsidP="003D6E43">
      <w:pPr>
        <w:contextualSpacing/>
        <w:jc w:val="both"/>
        <w:rPr>
          <w:rFonts w:ascii="Arial" w:hAnsi="Arial" w:cs="Arial"/>
          <w:sz w:val="22"/>
          <w:szCs w:val="22"/>
          <w:lang w:val="es-CO"/>
        </w:rPr>
      </w:pPr>
      <w:r w:rsidRPr="003D6E43">
        <w:rPr>
          <w:rFonts w:ascii="Arial" w:hAnsi="Arial" w:cs="Arial"/>
          <w:sz w:val="22"/>
          <w:szCs w:val="22"/>
          <w:lang w:val="es-CO"/>
        </w:rPr>
        <w:t xml:space="preserve">Por lo que para la presente suscripción del contrato de comodato no se requiere llevar a cabo proceso competitivo. El cual justifica y soporta la modalidad de contratación especial según </w:t>
      </w:r>
      <w:r w:rsidRPr="003D6E43">
        <w:rPr>
          <w:rFonts w:ascii="Arial" w:eastAsia="Cambria" w:hAnsi="Arial" w:cs="Arial"/>
          <w:sz w:val="22"/>
          <w:szCs w:val="22"/>
          <w:lang w:val="es-CO" w:eastAsia="es-CO"/>
        </w:rPr>
        <w:t>lo preceptuado en el Decreto 092 de 2017 atendiendo, a la particularidad, función, reconocimiento y operación territorial</w:t>
      </w:r>
      <w:r w:rsidRPr="003D6E43">
        <w:rPr>
          <w:rFonts w:ascii="Arial" w:hAnsi="Arial" w:cs="Arial"/>
          <w:sz w:val="22"/>
          <w:szCs w:val="22"/>
          <w:lang w:val="es-CO"/>
        </w:rPr>
        <w:t xml:space="preserve"> indicada en el párrafo anterior.</w:t>
      </w:r>
    </w:p>
    <w:p w14:paraId="1D862EBA" w14:textId="77777777" w:rsidR="0032268E" w:rsidRDefault="0032268E" w:rsidP="00C341AD">
      <w:pPr>
        <w:jc w:val="both"/>
        <w:rPr>
          <w:rFonts w:ascii="Arial" w:hAnsi="Arial" w:cs="Arial"/>
          <w:sz w:val="22"/>
          <w:szCs w:val="22"/>
          <w:lang w:val="es-CO"/>
        </w:rPr>
      </w:pPr>
    </w:p>
    <w:p w14:paraId="3FBB52A3" w14:textId="77777777" w:rsidR="00C341AD" w:rsidRPr="007A154A" w:rsidRDefault="00CD52D7" w:rsidP="00C341AD">
      <w:pPr>
        <w:jc w:val="both"/>
        <w:rPr>
          <w:rFonts w:ascii="Arial" w:hAnsi="Arial" w:cs="Arial"/>
          <w:b/>
          <w:bCs/>
          <w:sz w:val="22"/>
          <w:szCs w:val="22"/>
          <w:lang w:val="es-CO"/>
        </w:rPr>
      </w:pPr>
      <w:r>
        <w:rPr>
          <w:rFonts w:ascii="Arial" w:hAnsi="Arial" w:cs="Arial"/>
          <w:b/>
          <w:sz w:val="22"/>
          <w:szCs w:val="22"/>
          <w:lang w:val="es-CO"/>
        </w:rPr>
        <w:t>11</w:t>
      </w:r>
      <w:r w:rsidR="00C341AD" w:rsidRPr="007A154A">
        <w:rPr>
          <w:rFonts w:ascii="Arial" w:hAnsi="Arial" w:cs="Arial"/>
          <w:b/>
          <w:sz w:val="22"/>
          <w:szCs w:val="22"/>
          <w:lang w:val="es-CO"/>
        </w:rPr>
        <w:t>. El soporte que permita la estimación, tipificación y asignación de los riesgos previsibles que puedan afectar el equilibrio económico del contrato</w:t>
      </w:r>
      <w:r w:rsidR="00C341AD" w:rsidRPr="007A154A">
        <w:rPr>
          <w:rFonts w:ascii="Arial" w:hAnsi="Arial" w:cs="Arial"/>
          <w:b/>
          <w:bCs/>
          <w:sz w:val="22"/>
          <w:szCs w:val="22"/>
          <w:lang w:val="es-CO"/>
        </w:rPr>
        <w:t>:</w:t>
      </w:r>
    </w:p>
    <w:p w14:paraId="105E127B" w14:textId="77777777" w:rsidR="00C341AD" w:rsidRPr="007A154A" w:rsidRDefault="00C341AD" w:rsidP="00C341AD">
      <w:pPr>
        <w:jc w:val="both"/>
        <w:rPr>
          <w:rFonts w:ascii="Arial" w:hAnsi="Arial" w:cs="Arial"/>
          <w:b/>
          <w:bCs/>
          <w:sz w:val="22"/>
          <w:szCs w:val="22"/>
          <w:lang w:val="es-CO"/>
        </w:rPr>
      </w:pPr>
    </w:p>
    <w:p w14:paraId="03F7B54E"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De acuerdo al artículo 4 de la Ley 1150 de 2007 y el Decreto Nacional 1082 de 2015, dispone que las entidades públicas deben incluir en los estudios previos la estimación, tipificación y asignación de riesgos.</w:t>
      </w:r>
    </w:p>
    <w:p w14:paraId="50F322CA" w14:textId="77777777" w:rsidR="00C341AD" w:rsidRPr="007A154A" w:rsidRDefault="00C341AD" w:rsidP="00C341AD">
      <w:pPr>
        <w:jc w:val="both"/>
        <w:rPr>
          <w:rFonts w:ascii="Arial" w:hAnsi="Arial" w:cs="Arial"/>
          <w:sz w:val="22"/>
          <w:szCs w:val="22"/>
          <w:lang w:val="es-CO"/>
        </w:rPr>
      </w:pPr>
    </w:p>
    <w:p w14:paraId="1A8A74BB" w14:textId="77777777" w:rsidR="00C341AD" w:rsidRPr="007A154A" w:rsidRDefault="00C341AD" w:rsidP="00C341AD">
      <w:pPr>
        <w:jc w:val="both"/>
        <w:rPr>
          <w:rFonts w:ascii="Arial" w:hAnsi="Arial" w:cs="Arial"/>
          <w:color w:val="FF0000"/>
          <w:sz w:val="22"/>
          <w:szCs w:val="22"/>
          <w:lang w:val="es-CO"/>
        </w:rPr>
      </w:pPr>
      <w:r w:rsidRPr="007A154A">
        <w:rPr>
          <w:rFonts w:ascii="Arial" w:hAnsi="Arial" w:cs="Arial"/>
          <w:sz w:val="22"/>
          <w:szCs w:val="22"/>
          <w:lang w:val="es-CO"/>
        </w:rPr>
        <w:t>De conformidad con lo anterior se procede a hacer el análisis del riesgo que corresponde en los siguientes términos</w:t>
      </w:r>
      <w:r w:rsidRPr="007A154A">
        <w:rPr>
          <w:rFonts w:ascii="Arial" w:hAnsi="Arial" w:cs="Arial"/>
          <w:color w:val="FF0000"/>
          <w:sz w:val="22"/>
          <w:szCs w:val="22"/>
          <w:lang w:val="es-CO"/>
        </w:rPr>
        <w:t>:</w:t>
      </w:r>
    </w:p>
    <w:p w14:paraId="4CACD923" w14:textId="77777777" w:rsidR="00C341AD" w:rsidRPr="007A154A" w:rsidRDefault="00C341AD" w:rsidP="00C341AD">
      <w:pPr>
        <w:jc w:val="both"/>
        <w:rPr>
          <w:rFonts w:ascii="Arial" w:hAnsi="Arial" w:cs="Arial"/>
          <w:sz w:val="22"/>
          <w:szCs w:val="22"/>
          <w:lang w:val="es-CO"/>
        </w:rPr>
      </w:pPr>
    </w:p>
    <w:p w14:paraId="1E12FE31" w14:textId="77777777" w:rsidR="00C341AD" w:rsidRPr="009E147A" w:rsidRDefault="00E23738" w:rsidP="00003E49">
      <w:pPr>
        <w:jc w:val="both"/>
        <w:rPr>
          <w:rFonts w:ascii="Arial" w:hAnsi="Arial" w:cs="Arial"/>
          <w:b/>
          <w:sz w:val="22"/>
          <w:szCs w:val="22"/>
          <w:lang w:val="es-CO"/>
        </w:rPr>
      </w:pPr>
      <w:r>
        <w:rPr>
          <w:rFonts w:ascii="Arial" w:hAnsi="Arial" w:cs="Arial"/>
          <w:b/>
          <w:sz w:val="22"/>
          <w:szCs w:val="22"/>
          <w:lang w:val="es-CO"/>
        </w:rPr>
        <w:t>11</w:t>
      </w:r>
      <w:r w:rsidR="00003E49" w:rsidRPr="009E147A">
        <w:rPr>
          <w:rFonts w:ascii="Arial" w:hAnsi="Arial" w:cs="Arial"/>
          <w:b/>
          <w:sz w:val="22"/>
          <w:szCs w:val="22"/>
          <w:lang w:val="es-CO"/>
        </w:rPr>
        <w:t>.1 Riesgo regulatorio</w:t>
      </w:r>
      <w:r w:rsidR="00C341AD" w:rsidRPr="009E147A">
        <w:rPr>
          <w:rFonts w:ascii="Arial" w:hAnsi="Arial" w:cs="Arial"/>
          <w:b/>
          <w:sz w:val="22"/>
          <w:szCs w:val="22"/>
          <w:lang w:val="es-CO"/>
        </w:rPr>
        <w:t xml:space="preserve">: </w:t>
      </w:r>
      <w:permStart w:id="337194010" w:edGrp="everyone"/>
      <w:permEnd w:id="337194010"/>
    </w:p>
    <w:p w14:paraId="59AE558C"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Comprende cambios de la carga impositiva tributaria de las reformas legales futuras y la adopción de decisiones administrativas:</w:t>
      </w:r>
    </w:p>
    <w:p w14:paraId="1014BB19" w14:textId="77777777" w:rsidR="00C341AD" w:rsidRPr="007A154A" w:rsidRDefault="00C341AD" w:rsidP="00003E49">
      <w:pPr>
        <w:jc w:val="both"/>
        <w:rPr>
          <w:rFonts w:ascii="Arial" w:hAnsi="Arial" w:cs="Arial"/>
          <w:sz w:val="22"/>
          <w:szCs w:val="22"/>
          <w:lang w:val="es-CO"/>
        </w:rPr>
      </w:pPr>
      <w:r w:rsidRPr="007A154A">
        <w:rPr>
          <w:rFonts w:ascii="Arial" w:hAnsi="Arial" w:cs="Arial"/>
          <w:sz w:val="22"/>
          <w:szCs w:val="22"/>
          <w:lang w:val="es-CO"/>
        </w:rPr>
        <w:t>Financieras</w:t>
      </w:r>
      <w:r w:rsidR="00CC2C58" w:rsidRPr="007A154A">
        <w:rPr>
          <w:rFonts w:ascii="Arial" w:hAnsi="Arial" w:cs="Arial"/>
          <w:sz w:val="22"/>
          <w:szCs w:val="22"/>
          <w:lang w:val="es-CO"/>
        </w:rPr>
        <w:t xml:space="preserve"> del </w:t>
      </w:r>
      <w:r w:rsidR="00266E4F">
        <w:rPr>
          <w:rFonts w:ascii="Arial" w:hAnsi="Arial" w:cs="Arial"/>
          <w:sz w:val="22"/>
          <w:szCs w:val="22"/>
          <w:lang w:val="es-CO"/>
        </w:rPr>
        <w:t>COMODATARIO</w:t>
      </w:r>
    </w:p>
    <w:p w14:paraId="065A5C64" w14:textId="77777777" w:rsidR="00C341AD" w:rsidRPr="007A154A" w:rsidRDefault="00C341AD" w:rsidP="00003E49">
      <w:pPr>
        <w:jc w:val="both"/>
        <w:rPr>
          <w:rFonts w:ascii="Arial" w:hAnsi="Arial" w:cs="Arial"/>
          <w:sz w:val="22"/>
          <w:szCs w:val="22"/>
          <w:lang w:val="es-CO"/>
        </w:rPr>
      </w:pPr>
      <w:r w:rsidRPr="007A154A">
        <w:rPr>
          <w:rFonts w:ascii="Arial" w:hAnsi="Arial" w:cs="Arial"/>
          <w:sz w:val="22"/>
          <w:szCs w:val="22"/>
          <w:lang w:val="es-CO"/>
        </w:rPr>
        <w:t>Perdida de liquidez</w:t>
      </w:r>
      <w:r w:rsidR="00CC2C58" w:rsidRPr="007A154A">
        <w:rPr>
          <w:rFonts w:ascii="Arial" w:hAnsi="Arial" w:cs="Arial"/>
          <w:sz w:val="22"/>
          <w:szCs w:val="22"/>
          <w:lang w:val="es-CO"/>
        </w:rPr>
        <w:t xml:space="preserve"> del </w:t>
      </w:r>
      <w:r w:rsidR="00266E4F">
        <w:rPr>
          <w:rFonts w:ascii="Arial" w:hAnsi="Arial" w:cs="Arial"/>
          <w:sz w:val="22"/>
          <w:szCs w:val="22"/>
          <w:lang w:val="es-CO"/>
        </w:rPr>
        <w:t>COMODATARIO</w:t>
      </w:r>
    </w:p>
    <w:p w14:paraId="5397258B" w14:textId="77777777" w:rsidR="00C341AD" w:rsidRPr="007A154A" w:rsidRDefault="00C341AD" w:rsidP="00C341AD">
      <w:pPr>
        <w:jc w:val="both"/>
        <w:rPr>
          <w:rFonts w:ascii="Arial" w:hAnsi="Arial" w:cs="Arial"/>
          <w:sz w:val="22"/>
          <w:szCs w:val="22"/>
          <w:lang w:val="es-CO"/>
        </w:rPr>
      </w:pPr>
    </w:p>
    <w:p w14:paraId="68882EB1" w14:textId="77777777" w:rsidR="00C341AD" w:rsidRPr="009E147A" w:rsidRDefault="00E23738" w:rsidP="00003E49">
      <w:pPr>
        <w:jc w:val="both"/>
        <w:rPr>
          <w:rFonts w:ascii="Arial" w:hAnsi="Arial" w:cs="Arial"/>
          <w:b/>
          <w:sz w:val="22"/>
          <w:szCs w:val="22"/>
          <w:lang w:val="es-CO"/>
        </w:rPr>
      </w:pPr>
      <w:r>
        <w:rPr>
          <w:rFonts w:ascii="Arial" w:hAnsi="Arial" w:cs="Arial"/>
          <w:b/>
          <w:sz w:val="22"/>
          <w:szCs w:val="22"/>
          <w:lang w:val="es-CO"/>
        </w:rPr>
        <w:t>11</w:t>
      </w:r>
      <w:r w:rsidR="00003E49" w:rsidRPr="009E147A">
        <w:rPr>
          <w:rFonts w:ascii="Arial" w:hAnsi="Arial" w:cs="Arial"/>
          <w:b/>
          <w:sz w:val="22"/>
          <w:szCs w:val="22"/>
          <w:lang w:val="es-CO"/>
        </w:rPr>
        <w:t>.2 Riesgos operativos</w:t>
      </w:r>
      <w:r w:rsidR="00C341AD" w:rsidRPr="009E147A">
        <w:rPr>
          <w:rFonts w:ascii="Arial" w:hAnsi="Arial" w:cs="Arial"/>
          <w:b/>
          <w:sz w:val="22"/>
          <w:szCs w:val="22"/>
          <w:lang w:val="es-CO"/>
        </w:rPr>
        <w:t xml:space="preserve">: </w:t>
      </w:r>
    </w:p>
    <w:p w14:paraId="4B743D67"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Son intrínsecos al contrato y comprende todas las formas de incumplimiento de las obligaciones que pueden generarse producto del acuerdo de voluntades:</w:t>
      </w:r>
    </w:p>
    <w:p w14:paraId="456470FC" w14:textId="77777777" w:rsidR="00C341AD" w:rsidRPr="007A154A" w:rsidRDefault="00C341AD" w:rsidP="00003E49">
      <w:pPr>
        <w:jc w:val="both"/>
        <w:rPr>
          <w:rFonts w:ascii="Arial" w:hAnsi="Arial" w:cs="Arial"/>
          <w:sz w:val="22"/>
          <w:szCs w:val="22"/>
          <w:lang w:val="es-CO"/>
        </w:rPr>
      </w:pPr>
      <w:r w:rsidRPr="007A154A">
        <w:rPr>
          <w:rFonts w:ascii="Arial" w:hAnsi="Arial" w:cs="Arial"/>
          <w:sz w:val="22"/>
          <w:szCs w:val="22"/>
          <w:lang w:val="es-CO"/>
        </w:rPr>
        <w:t>Incumplimiento de las obligaciones surgidas del contrato.</w:t>
      </w:r>
    </w:p>
    <w:p w14:paraId="394F41D9" w14:textId="77777777" w:rsidR="00C341AD" w:rsidRPr="007A154A" w:rsidRDefault="00C341AD" w:rsidP="00003E49">
      <w:pPr>
        <w:jc w:val="both"/>
        <w:rPr>
          <w:rFonts w:ascii="Arial" w:hAnsi="Arial" w:cs="Arial"/>
          <w:sz w:val="22"/>
          <w:szCs w:val="22"/>
          <w:lang w:val="es-CO"/>
        </w:rPr>
      </w:pPr>
      <w:r w:rsidRPr="007A154A">
        <w:rPr>
          <w:rFonts w:ascii="Arial" w:hAnsi="Arial" w:cs="Arial"/>
          <w:sz w:val="22"/>
          <w:szCs w:val="22"/>
          <w:lang w:val="es-CO"/>
        </w:rPr>
        <w:t>Pago de salarios, prestaciones sociales e indemnizaciones.</w:t>
      </w:r>
    </w:p>
    <w:p w14:paraId="309DF48E" w14:textId="77777777" w:rsidR="00C341AD" w:rsidRPr="007A154A" w:rsidRDefault="00C341AD" w:rsidP="00C341AD">
      <w:pPr>
        <w:jc w:val="both"/>
        <w:rPr>
          <w:rFonts w:ascii="Arial" w:hAnsi="Arial" w:cs="Arial"/>
          <w:sz w:val="22"/>
          <w:szCs w:val="22"/>
          <w:lang w:val="es-CO"/>
        </w:rPr>
      </w:pPr>
    </w:p>
    <w:p w14:paraId="36BBB371" w14:textId="77777777" w:rsidR="00C341AD" w:rsidRPr="007A154A" w:rsidRDefault="00CD52D7" w:rsidP="00C341AD">
      <w:pPr>
        <w:jc w:val="both"/>
        <w:rPr>
          <w:rFonts w:ascii="Arial" w:hAnsi="Arial" w:cs="Arial"/>
          <w:b/>
          <w:sz w:val="22"/>
          <w:szCs w:val="22"/>
          <w:lang w:val="es-CO"/>
        </w:rPr>
      </w:pPr>
      <w:r>
        <w:rPr>
          <w:rFonts w:ascii="Arial" w:hAnsi="Arial" w:cs="Arial"/>
          <w:b/>
          <w:sz w:val="22"/>
          <w:szCs w:val="22"/>
          <w:lang w:val="es-CO"/>
        </w:rPr>
        <w:t>12</w:t>
      </w:r>
      <w:r w:rsidR="00003E49" w:rsidRPr="007A154A">
        <w:rPr>
          <w:rFonts w:ascii="Arial" w:hAnsi="Arial" w:cs="Arial"/>
          <w:b/>
          <w:sz w:val="22"/>
          <w:szCs w:val="22"/>
          <w:lang w:val="es-CO"/>
        </w:rPr>
        <w:t xml:space="preserve">. </w:t>
      </w:r>
      <w:r w:rsidR="00CC2C58" w:rsidRPr="007A154A">
        <w:rPr>
          <w:rFonts w:ascii="Arial" w:hAnsi="Arial" w:cs="Arial"/>
          <w:b/>
          <w:sz w:val="22"/>
          <w:szCs w:val="22"/>
          <w:lang w:val="es-CO"/>
        </w:rPr>
        <w:t>Estimación del riesgo</w:t>
      </w:r>
      <w:r w:rsidR="00C341AD" w:rsidRPr="007A154A">
        <w:rPr>
          <w:rFonts w:ascii="Arial" w:hAnsi="Arial" w:cs="Arial"/>
          <w:b/>
          <w:sz w:val="22"/>
          <w:szCs w:val="22"/>
          <w:lang w:val="es-CO"/>
        </w:rPr>
        <w:t xml:space="preserve">: </w:t>
      </w:r>
    </w:p>
    <w:p w14:paraId="59DFD74E" w14:textId="77777777" w:rsidR="00C341AD" w:rsidRPr="007A154A" w:rsidRDefault="00C341AD" w:rsidP="00C341AD">
      <w:pPr>
        <w:jc w:val="both"/>
        <w:rPr>
          <w:rFonts w:ascii="Arial" w:hAnsi="Arial" w:cs="Arial"/>
          <w:sz w:val="22"/>
          <w:szCs w:val="22"/>
          <w:lang w:val="es-CO"/>
        </w:rPr>
      </w:pPr>
    </w:p>
    <w:p w14:paraId="7B53C2B2"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La estimación del riesgo consiste en medir la probabilidad de ocurrencia de un e</w:t>
      </w:r>
      <w:r w:rsidR="00FC5ADD">
        <w:rPr>
          <w:rFonts w:ascii="Arial" w:hAnsi="Arial" w:cs="Arial"/>
          <w:sz w:val="22"/>
          <w:szCs w:val="22"/>
          <w:lang w:val="es-CO"/>
        </w:rPr>
        <w:t>vento y su impacto en el caso</w:t>
      </w:r>
      <w:r w:rsidRPr="007A154A">
        <w:rPr>
          <w:rFonts w:ascii="Arial" w:hAnsi="Arial" w:cs="Arial"/>
          <w:sz w:val="22"/>
          <w:szCs w:val="22"/>
          <w:lang w:val="es-CO"/>
        </w:rPr>
        <w:t xml:space="preserve"> que se materialice. La medición efectiva y cuantitativa del riesgo se asocia con la posibilidad de pérdida futura. Para el caso de la contratación estatal no se establece una metodología para la cuantificación del riesgo, lo cual da a la entidad cierto grado de discrecionalidad.</w:t>
      </w:r>
    </w:p>
    <w:p w14:paraId="57610E10" w14:textId="77777777" w:rsidR="00C341AD" w:rsidRPr="007A154A" w:rsidRDefault="00C341AD" w:rsidP="00C341AD">
      <w:pPr>
        <w:jc w:val="both"/>
        <w:rPr>
          <w:rFonts w:ascii="Arial" w:hAnsi="Arial" w:cs="Arial"/>
          <w:sz w:val="22"/>
          <w:szCs w:val="22"/>
          <w:lang w:val="es-CO"/>
        </w:rPr>
      </w:pPr>
    </w:p>
    <w:p w14:paraId="41656F21" w14:textId="65BB2C43"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Frente a la necesidad que se pretende satisfacer, se establecerá el grado de probabilidad de ocurrencia y de impacto en relación con el equilibrio económico del contrato, utilizando una escala ordinal en la que se hace referencia a criterios de medición como se presenta a continuación: MUY ALTO, ALTO, MEDIO, BAJO, MUY BAJO</w:t>
      </w:r>
    </w:p>
    <w:p w14:paraId="6B650D5E" w14:textId="77777777" w:rsidR="00C341AD" w:rsidRPr="007A154A" w:rsidRDefault="00C341AD" w:rsidP="00C341AD">
      <w:pPr>
        <w:jc w:val="both"/>
        <w:rPr>
          <w:rFonts w:ascii="Arial" w:hAnsi="Arial" w:cs="Arial"/>
          <w:sz w:val="22"/>
          <w:szCs w:val="22"/>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1293"/>
        <w:gridCol w:w="1236"/>
        <w:gridCol w:w="1280"/>
        <w:gridCol w:w="1147"/>
        <w:gridCol w:w="2782"/>
      </w:tblGrid>
      <w:tr w:rsidR="00C341AD" w:rsidRPr="007A154A" w14:paraId="32E100B2" w14:textId="77777777" w:rsidTr="00DF4141">
        <w:trPr>
          <w:trHeight w:val="545"/>
          <w:jc w:val="center"/>
        </w:trPr>
        <w:tc>
          <w:tcPr>
            <w:tcW w:w="1026" w:type="pct"/>
            <w:vAlign w:val="center"/>
          </w:tcPr>
          <w:p w14:paraId="1EBEBAD3" w14:textId="77777777" w:rsidR="00C341AD" w:rsidRPr="007A154A" w:rsidRDefault="00C341AD" w:rsidP="004D01C8">
            <w:pPr>
              <w:jc w:val="both"/>
              <w:rPr>
                <w:rFonts w:ascii="Arial" w:hAnsi="Arial" w:cs="Arial"/>
                <w:bCs/>
                <w:sz w:val="22"/>
                <w:szCs w:val="22"/>
                <w:lang w:val="es-CO"/>
              </w:rPr>
            </w:pPr>
            <w:r w:rsidRPr="007A154A">
              <w:rPr>
                <w:rFonts w:ascii="Arial" w:hAnsi="Arial" w:cs="Arial"/>
                <w:bCs/>
                <w:sz w:val="22"/>
                <w:szCs w:val="22"/>
                <w:lang w:val="es-CO"/>
              </w:rPr>
              <w:t>Riesgo Previsible</w:t>
            </w:r>
          </w:p>
        </w:tc>
        <w:tc>
          <w:tcPr>
            <w:tcW w:w="664" w:type="pct"/>
            <w:vAlign w:val="center"/>
          </w:tcPr>
          <w:p w14:paraId="1611E4E1" w14:textId="77777777" w:rsidR="00C341AD" w:rsidRPr="007A154A" w:rsidRDefault="00C341AD" w:rsidP="004D01C8">
            <w:pPr>
              <w:jc w:val="both"/>
              <w:rPr>
                <w:rFonts w:ascii="Arial" w:hAnsi="Arial" w:cs="Arial"/>
                <w:bCs/>
                <w:sz w:val="22"/>
                <w:szCs w:val="22"/>
                <w:lang w:val="es-CO"/>
              </w:rPr>
            </w:pPr>
            <w:r w:rsidRPr="007A154A">
              <w:rPr>
                <w:rFonts w:ascii="Arial" w:hAnsi="Arial" w:cs="Arial"/>
                <w:bCs/>
                <w:sz w:val="22"/>
                <w:szCs w:val="22"/>
                <w:lang w:val="es-CO"/>
              </w:rPr>
              <w:t>Grado de Ocurrencia</w:t>
            </w:r>
          </w:p>
        </w:tc>
        <w:tc>
          <w:tcPr>
            <w:tcW w:w="635" w:type="pct"/>
            <w:vAlign w:val="center"/>
          </w:tcPr>
          <w:p w14:paraId="4786565E" w14:textId="77777777" w:rsidR="00C341AD" w:rsidRPr="007A154A" w:rsidRDefault="00C341AD" w:rsidP="004D01C8">
            <w:pPr>
              <w:jc w:val="both"/>
              <w:rPr>
                <w:rFonts w:ascii="Arial" w:hAnsi="Arial" w:cs="Arial"/>
                <w:bCs/>
                <w:sz w:val="22"/>
                <w:szCs w:val="22"/>
                <w:lang w:val="es-CO"/>
              </w:rPr>
            </w:pPr>
            <w:r w:rsidRPr="007A154A">
              <w:rPr>
                <w:rFonts w:ascii="Arial" w:hAnsi="Arial" w:cs="Arial"/>
                <w:bCs/>
                <w:sz w:val="22"/>
                <w:szCs w:val="22"/>
                <w:lang w:val="es-CO"/>
              </w:rPr>
              <w:t>Grado de Impacto</w:t>
            </w:r>
          </w:p>
        </w:tc>
        <w:tc>
          <w:tcPr>
            <w:tcW w:w="657" w:type="pct"/>
            <w:vAlign w:val="center"/>
          </w:tcPr>
          <w:p w14:paraId="07AC2AB2" w14:textId="77777777" w:rsidR="00C341AD" w:rsidRPr="007A154A" w:rsidRDefault="00C341AD" w:rsidP="004D01C8">
            <w:pPr>
              <w:jc w:val="both"/>
              <w:rPr>
                <w:rFonts w:ascii="Arial" w:hAnsi="Arial" w:cs="Arial"/>
                <w:bCs/>
                <w:sz w:val="22"/>
                <w:szCs w:val="22"/>
                <w:lang w:val="es-CO"/>
              </w:rPr>
            </w:pPr>
            <w:r w:rsidRPr="007A154A">
              <w:rPr>
                <w:rFonts w:ascii="Arial" w:hAnsi="Arial" w:cs="Arial"/>
                <w:bCs/>
                <w:sz w:val="22"/>
                <w:szCs w:val="22"/>
                <w:lang w:val="es-CO"/>
              </w:rPr>
              <w:t>Contratista</w:t>
            </w:r>
          </w:p>
        </w:tc>
        <w:tc>
          <w:tcPr>
            <w:tcW w:w="589" w:type="pct"/>
            <w:vAlign w:val="center"/>
          </w:tcPr>
          <w:p w14:paraId="72EE9A45" w14:textId="77777777" w:rsidR="00C341AD" w:rsidRPr="007A154A" w:rsidRDefault="00C341AD" w:rsidP="004D01C8">
            <w:pPr>
              <w:jc w:val="both"/>
              <w:rPr>
                <w:rFonts w:ascii="Arial" w:hAnsi="Arial" w:cs="Arial"/>
                <w:bCs/>
                <w:sz w:val="22"/>
                <w:szCs w:val="22"/>
                <w:lang w:val="es-CO"/>
              </w:rPr>
            </w:pPr>
            <w:r w:rsidRPr="007A154A">
              <w:rPr>
                <w:rFonts w:ascii="Arial" w:hAnsi="Arial" w:cs="Arial"/>
                <w:bCs/>
                <w:sz w:val="22"/>
                <w:szCs w:val="22"/>
                <w:lang w:val="es-CO"/>
              </w:rPr>
              <w:t>Municipio</w:t>
            </w:r>
          </w:p>
        </w:tc>
        <w:tc>
          <w:tcPr>
            <w:tcW w:w="1430" w:type="pct"/>
            <w:vAlign w:val="center"/>
          </w:tcPr>
          <w:p w14:paraId="46A13E54" w14:textId="77777777" w:rsidR="00C341AD" w:rsidRPr="007A154A" w:rsidRDefault="00C341AD" w:rsidP="004D01C8">
            <w:pPr>
              <w:jc w:val="both"/>
              <w:rPr>
                <w:rFonts w:ascii="Arial" w:hAnsi="Arial" w:cs="Arial"/>
                <w:bCs/>
                <w:sz w:val="22"/>
                <w:szCs w:val="22"/>
                <w:lang w:val="es-CO"/>
              </w:rPr>
            </w:pPr>
            <w:r w:rsidRPr="007A154A">
              <w:rPr>
                <w:rFonts w:ascii="Arial" w:hAnsi="Arial" w:cs="Arial"/>
                <w:bCs/>
                <w:sz w:val="22"/>
                <w:szCs w:val="22"/>
                <w:lang w:val="es-CO"/>
              </w:rPr>
              <w:t>Mecanismo de Mitigación</w:t>
            </w:r>
          </w:p>
        </w:tc>
      </w:tr>
      <w:tr w:rsidR="00C341AD" w:rsidRPr="007A154A" w14:paraId="04F6A0E0" w14:textId="77777777" w:rsidTr="00DF4141">
        <w:trPr>
          <w:trHeight w:val="271"/>
          <w:jc w:val="center"/>
        </w:trPr>
        <w:tc>
          <w:tcPr>
            <w:tcW w:w="1026" w:type="pct"/>
          </w:tcPr>
          <w:p w14:paraId="7CE480E1" w14:textId="77777777" w:rsidR="00C341AD" w:rsidRPr="007A154A" w:rsidRDefault="00C341AD" w:rsidP="004D01C8">
            <w:pPr>
              <w:jc w:val="both"/>
              <w:rPr>
                <w:rFonts w:ascii="Arial" w:hAnsi="Arial" w:cs="Arial"/>
                <w:sz w:val="22"/>
                <w:szCs w:val="22"/>
                <w:lang w:val="es-CO"/>
              </w:rPr>
            </w:pPr>
            <w:permStart w:id="216235660" w:edGrp="everyone" w:colFirst="1" w:colLast="1"/>
          </w:p>
          <w:p w14:paraId="65313E3C" w14:textId="77777777" w:rsidR="00C341AD" w:rsidRPr="007A154A" w:rsidRDefault="00C341AD" w:rsidP="004D01C8">
            <w:pPr>
              <w:jc w:val="both"/>
              <w:rPr>
                <w:rFonts w:ascii="Arial" w:hAnsi="Arial" w:cs="Arial"/>
                <w:sz w:val="22"/>
                <w:szCs w:val="22"/>
                <w:lang w:val="es-CO"/>
              </w:rPr>
            </w:pPr>
            <w:r w:rsidRPr="007A154A">
              <w:rPr>
                <w:rFonts w:ascii="Arial" w:hAnsi="Arial" w:cs="Arial"/>
                <w:sz w:val="22"/>
                <w:szCs w:val="22"/>
                <w:lang w:val="es-CO"/>
              </w:rPr>
              <w:t>REGULATORIO</w:t>
            </w:r>
          </w:p>
          <w:p w14:paraId="2D2D5F70" w14:textId="77777777" w:rsidR="00C341AD" w:rsidRPr="007A154A" w:rsidRDefault="00C341AD" w:rsidP="004D01C8">
            <w:pPr>
              <w:jc w:val="both"/>
              <w:rPr>
                <w:rFonts w:ascii="Arial" w:hAnsi="Arial" w:cs="Arial"/>
                <w:sz w:val="22"/>
                <w:szCs w:val="22"/>
                <w:lang w:val="es-CO"/>
              </w:rPr>
            </w:pPr>
          </w:p>
        </w:tc>
        <w:tc>
          <w:tcPr>
            <w:tcW w:w="664" w:type="pct"/>
            <w:tcBorders>
              <w:bottom w:val="single" w:sz="4" w:space="0" w:color="auto"/>
            </w:tcBorders>
            <w:vAlign w:val="center"/>
          </w:tcPr>
          <w:p w14:paraId="40B304C8" w14:textId="77777777" w:rsidR="00C341AD" w:rsidRPr="007A154A" w:rsidRDefault="002B1DC4" w:rsidP="004D01C8">
            <w:pPr>
              <w:jc w:val="both"/>
              <w:rPr>
                <w:rFonts w:ascii="Arial" w:hAnsi="Arial" w:cs="Arial"/>
                <w:sz w:val="22"/>
                <w:szCs w:val="22"/>
                <w:lang w:val="es-CO"/>
              </w:rPr>
            </w:pPr>
            <w:r>
              <w:rPr>
                <w:rFonts w:ascii="Arial" w:hAnsi="Arial" w:cs="Arial"/>
                <w:sz w:val="22"/>
                <w:szCs w:val="22"/>
                <w:lang w:val="es-CO"/>
              </w:rPr>
              <w:t>MEDIO</w:t>
            </w:r>
          </w:p>
        </w:tc>
        <w:tc>
          <w:tcPr>
            <w:tcW w:w="635" w:type="pct"/>
            <w:tcBorders>
              <w:bottom w:val="single" w:sz="4" w:space="0" w:color="auto"/>
            </w:tcBorders>
            <w:vAlign w:val="center"/>
          </w:tcPr>
          <w:p w14:paraId="2ECB563B" w14:textId="77777777" w:rsidR="00C341AD" w:rsidRPr="007A154A" w:rsidRDefault="002B1DC4" w:rsidP="004D01C8">
            <w:pPr>
              <w:jc w:val="both"/>
              <w:rPr>
                <w:rFonts w:ascii="Arial" w:hAnsi="Arial" w:cs="Arial"/>
                <w:sz w:val="22"/>
                <w:szCs w:val="22"/>
                <w:lang w:val="es-CO"/>
              </w:rPr>
            </w:pPr>
            <w:permStart w:id="470695139" w:edGrp="everyone"/>
            <w:r>
              <w:rPr>
                <w:rFonts w:ascii="Arial" w:hAnsi="Arial" w:cs="Arial"/>
                <w:sz w:val="22"/>
                <w:szCs w:val="22"/>
                <w:lang w:val="es-CO"/>
              </w:rPr>
              <w:t>MEDIO</w:t>
            </w:r>
            <w:permEnd w:id="470695139"/>
          </w:p>
        </w:tc>
        <w:tc>
          <w:tcPr>
            <w:tcW w:w="657" w:type="pct"/>
            <w:tcBorders>
              <w:bottom w:val="single" w:sz="4" w:space="0" w:color="auto"/>
            </w:tcBorders>
            <w:vAlign w:val="center"/>
          </w:tcPr>
          <w:p w14:paraId="49B7ECA6" w14:textId="77777777" w:rsidR="00C341AD" w:rsidRPr="007A154A" w:rsidRDefault="00C341AD" w:rsidP="008026B0">
            <w:pPr>
              <w:jc w:val="center"/>
              <w:rPr>
                <w:rFonts w:ascii="Arial" w:hAnsi="Arial" w:cs="Arial"/>
                <w:sz w:val="22"/>
                <w:szCs w:val="22"/>
                <w:lang w:val="es-CO"/>
              </w:rPr>
            </w:pPr>
            <w:r w:rsidRPr="007A154A">
              <w:rPr>
                <w:rFonts w:ascii="Arial" w:hAnsi="Arial" w:cs="Arial"/>
                <w:sz w:val="22"/>
                <w:szCs w:val="22"/>
                <w:lang w:val="es-CO"/>
              </w:rPr>
              <w:t>X</w:t>
            </w:r>
          </w:p>
        </w:tc>
        <w:tc>
          <w:tcPr>
            <w:tcW w:w="589" w:type="pct"/>
            <w:tcBorders>
              <w:bottom w:val="single" w:sz="4" w:space="0" w:color="auto"/>
            </w:tcBorders>
            <w:vAlign w:val="center"/>
          </w:tcPr>
          <w:p w14:paraId="2FFE86A1" w14:textId="77777777" w:rsidR="00C341AD" w:rsidRPr="007A154A" w:rsidRDefault="00C341AD" w:rsidP="004D01C8">
            <w:pPr>
              <w:jc w:val="both"/>
              <w:rPr>
                <w:rFonts w:ascii="Arial" w:hAnsi="Arial" w:cs="Arial"/>
                <w:sz w:val="22"/>
                <w:szCs w:val="22"/>
                <w:lang w:val="es-CO"/>
              </w:rPr>
            </w:pPr>
          </w:p>
        </w:tc>
        <w:tc>
          <w:tcPr>
            <w:tcW w:w="1430" w:type="pct"/>
            <w:tcBorders>
              <w:bottom w:val="single" w:sz="4" w:space="0" w:color="auto"/>
            </w:tcBorders>
            <w:vAlign w:val="center"/>
          </w:tcPr>
          <w:p w14:paraId="527F9EA9" w14:textId="77777777" w:rsidR="00C341AD" w:rsidRPr="007A154A" w:rsidRDefault="00C341AD" w:rsidP="004D01C8">
            <w:pPr>
              <w:jc w:val="both"/>
              <w:rPr>
                <w:rFonts w:ascii="Arial" w:hAnsi="Arial" w:cs="Arial"/>
                <w:sz w:val="22"/>
                <w:szCs w:val="22"/>
                <w:lang w:val="es-CO"/>
              </w:rPr>
            </w:pPr>
            <w:r w:rsidRPr="007A154A">
              <w:rPr>
                <w:rFonts w:ascii="Arial" w:hAnsi="Arial" w:cs="Arial"/>
                <w:sz w:val="22"/>
                <w:szCs w:val="22"/>
                <w:lang w:val="es-CO"/>
              </w:rPr>
              <w:t>Ejercer un control y vigilancia estrictos al contrato por parte del supervisor.</w:t>
            </w:r>
          </w:p>
        </w:tc>
      </w:tr>
      <w:permEnd w:id="216235660"/>
      <w:tr w:rsidR="00C341AD" w:rsidRPr="007A154A" w14:paraId="70BEB554" w14:textId="77777777" w:rsidTr="00DF4141">
        <w:trPr>
          <w:trHeight w:val="271"/>
          <w:jc w:val="center"/>
        </w:trPr>
        <w:tc>
          <w:tcPr>
            <w:tcW w:w="1026" w:type="pct"/>
          </w:tcPr>
          <w:p w14:paraId="04865EEF" w14:textId="77777777" w:rsidR="00C341AD" w:rsidRPr="007A154A" w:rsidRDefault="00C341AD" w:rsidP="004D01C8">
            <w:pPr>
              <w:jc w:val="both"/>
              <w:rPr>
                <w:rFonts w:ascii="Arial" w:hAnsi="Arial" w:cs="Arial"/>
                <w:sz w:val="22"/>
                <w:szCs w:val="22"/>
                <w:lang w:val="es-CO"/>
              </w:rPr>
            </w:pPr>
            <w:r w:rsidRPr="007A154A">
              <w:rPr>
                <w:rFonts w:ascii="Arial" w:hAnsi="Arial" w:cs="Arial"/>
                <w:sz w:val="22"/>
                <w:szCs w:val="22"/>
                <w:lang w:val="es-CO"/>
              </w:rPr>
              <w:t>OPERATIVOS: Incumplimiento del contratista de la</w:t>
            </w:r>
            <w:r w:rsidR="001C6B8D">
              <w:rPr>
                <w:rFonts w:ascii="Arial" w:hAnsi="Arial" w:cs="Arial"/>
                <w:sz w:val="22"/>
                <w:szCs w:val="22"/>
                <w:lang w:val="es-CO"/>
              </w:rPr>
              <w:t xml:space="preserve">s obligaciones y prohibiciones </w:t>
            </w:r>
            <w:r w:rsidRPr="007A154A">
              <w:rPr>
                <w:rFonts w:ascii="Arial" w:hAnsi="Arial" w:cs="Arial"/>
                <w:sz w:val="22"/>
                <w:szCs w:val="22"/>
                <w:lang w:val="es-CO"/>
              </w:rPr>
              <w:t>contraídas en virtud del contrato.</w:t>
            </w:r>
          </w:p>
        </w:tc>
        <w:tc>
          <w:tcPr>
            <w:tcW w:w="664" w:type="pct"/>
            <w:tcBorders>
              <w:bottom w:val="single" w:sz="4" w:space="0" w:color="auto"/>
            </w:tcBorders>
            <w:vAlign w:val="center"/>
          </w:tcPr>
          <w:p w14:paraId="31F4BB16" w14:textId="77777777" w:rsidR="00C341AD" w:rsidRPr="007A154A" w:rsidRDefault="002B1DC4" w:rsidP="002B1DC4">
            <w:pPr>
              <w:jc w:val="both"/>
              <w:rPr>
                <w:rFonts w:ascii="Arial" w:hAnsi="Arial" w:cs="Arial"/>
                <w:sz w:val="22"/>
                <w:szCs w:val="22"/>
                <w:lang w:val="es-CO"/>
              </w:rPr>
            </w:pPr>
            <w:permStart w:id="635177798" w:edGrp="everyone"/>
            <w:r>
              <w:rPr>
                <w:rFonts w:ascii="Arial" w:hAnsi="Arial" w:cs="Arial"/>
                <w:sz w:val="22"/>
                <w:szCs w:val="22"/>
                <w:lang w:val="es-CO"/>
              </w:rPr>
              <w:t>MEDIO</w:t>
            </w:r>
            <w:permEnd w:id="635177798"/>
          </w:p>
        </w:tc>
        <w:tc>
          <w:tcPr>
            <w:tcW w:w="635" w:type="pct"/>
            <w:tcBorders>
              <w:bottom w:val="single" w:sz="4" w:space="0" w:color="auto"/>
            </w:tcBorders>
            <w:vAlign w:val="center"/>
          </w:tcPr>
          <w:p w14:paraId="14BA00AE" w14:textId="77777777" w:rsidR="00C341AD" w:rsidRPr="007A154A" w:rsidRDefault="002B1DC4" w:rsidP="004D01C8">
            <w:pPr>
              <w:jc w:val="both"/>
              <w:rPr>
                <w:rFonts w:ascii="Arial" w:hAnsi="Arial" w:cs="Arial"/>
                <w:sz w:val="22"/>
                <w:szCs w:val="22"/>
                <w:lang w:val="es-CO"/>
              </w:rPr>
            </w:pPr>
            <w:permStart w:id="2048205488" w:edGrp="everyone"/>
            <w:r>
              <w:rPr>
                <w:rFonts w:ascii="Arial" w:hAnsi="Arial" w:cs="Arial"/>
                <w:sz w:val="22"/>
                <w:szCs w:val="22"/>
                <w:lang w:val="es-CO"/>
              </w:rPr>
              <w:t>MEDIO</w:t>
            </w:r>
            <w:permEnd w:id="2048205488"/>
          </w:p>
        </w:tc>
        <w:tc>
          <w:tcPr>
            <w:tcW w:w="657" w:type="pct"/>
            <w:tcBorders>
              <w:bottom w:val="single" w:sz="4" w:space="0" w:color="auto"/>
            </w:tcBorders>
            <w:vAlign w:val="center"/>
          </w:tcPr>
          <w:p w14:paraId="3EB8C3D7" w14:textId="77777777" w:rsidR="00C341AD" w:rsidRPr="007A154A" w:rsidRDefault="00C341AD" w:rsidP="008026B0">
            <w:pPr>
              <w:jc w:val="center"/>
              <w:rPr>
                <w:rFonts w:ascii="Arial" w:hAnsi="Arial" w:cs="Arial"/>
                <w:sz w:val="22"/>
                <w:szCs w:val="22"/>
                <w:lang w:val="es-CO"/>
              </w:rPr>
            </w:pPr>
            <w:r w:rsidRPr="007A154A">
              <w:rPr>
                <w:rFonts w:ascii="Arial" w:hAnsi="Arial" w:cs="Arial"/>
                <w:sz w:val="22"/>
                <w:szCs w:val="22"/>
                <w:lang w:val="es-CO"/>
              </w:rPr>
              <w:t>X</w:t>
            </w:r>
          </w:p>
        </w:tc>
        <w:tc>
          <w:tcPr>
            <w:tcW w:w="589" w:type="pct"/>
            <w:tcBorders>
              <w:bottom w:val="single" w:sz="4" w:space="0" w:color="auto"/>
            </w:tcBorders>
            <w:vAlign w:val="center"/>
          </w:tcPr>
          <w:p w14:paraId="513DE486" w14:textId="77777777" w:rsidR="00C341AD" w:rsidRPr="007A154A" w:rsidRDefault="00C341AD" w:rsidP="004D01C8">
            <w:pPr>
              <w:jc w:val="both"/>
              <w:rPr>
                <w:rFonts w:ascii="Arial" w:hAnsi="Arial" w:cs="Arial"/>
                <w:sz w:val="22"/>
                <w:szCs w:val="22"/>
                <w:lang w:val="es-CO"/>
              </w:rPr>
            </w:pPr>
          </w:p>
        </w:tc>
        <w:tc>
          <w:tcPr>
            <w:tcW w:w="1430" w:type="pct"/>
            <w:tcBorders>
              <w:bottom w:val="single" w:sz="4" w:space="0" w:color="auto"/>
            </w:tcBorders>
            <w:vAlign w:val="center"/>
          </w:tcPr>
          <w:p w14:paraId="4E74C537" w14:textId="77777777" w:rsidR="00C341AD" w:rsidRPr="007A154A" w:rsidRDefault="00C341AD" w:rsidP="00003E49">
            <w:pPr>
              <w:jc w:val="both"/>
              <w:rPr>
                <w:rFonts w:ascii="Arial" w:hAnsi="Arial" w:cs="Arial"/>
                <w:sz w:val="22"/>
                <w:szCs w:val="22"/>
                <w:lang w:val="es-CO"/>
              </w:rPr>
            </w:pPr>
            <w:r w:rsidRPr="007A154A">
              <w:rPr>
                <w:rFonts w:ascii="Arial" w:hAnsi="Arial" w:cs="Arial"/>
                <w:sz w:val="22"/>
                <w:szCs w:val="22"/>
                <w:lang w:val="es-CO"/>
              </w:rPr>
              <w:t xml:space="preserve">Realizar visitas </w:t>
            </w:r>
            <w:r w:rsidR="00003E49" w:rsidRPr="007A154A">
              <w:rPr>
                <w:rFonts w:ascii="Arial" w:hAnsi="Arial" w:cs="Arial"/>
                <w:sz w:val="22"/>
                <w:szCs w:val="22"/>
                <w:lang w:val="es-CO"/>
              </w:rPr>
              <w:t>trimestrales</w:t>
            </w:r>
            <w:r w:rsidRPr="007A154A">
              <w:rPr>
                <w:rFonts w:ascii="Arial" w:hAnsi="Arial" w:cs="Arial"/>
                <w:sz w:val="22"/>
                <w:szCs w:val="22"/>
                <w:lang w:val="es-CO"/>
              </w:rPr>
              <w:t xml:space="preserve"> al bie</w:t>
            </w:r>
            <w:r w:rsidR="00003E49" w:rsidRPr="007A154A">
              <w:rPr>
                <w:rFonts w:ascii="Arial" w:hAnsi="Arial" w:cs="Arial"/>
                <w:sz w:val="22"/>
                <w:szCs w:val="22"/>
                <w:lang w:val="es-CO"/>
              </w:rPr>
              <w:t xml:space="preserve">n inmueble objeto del contrato y seguimiento mensual a los pagos de </w:t>
            </w:r>
            <w:r w:rsidR="007A154A" w:rsidRPr="007A154A">
              <w:rPr>
                <w:rFonts w:ascii="Arial" w:hAnsi="Arial" w:cs="Arial"/>
                <w:sz w:val="22"/>
                <w:szCs w:val="22"/>
                <w:lang w:val="es-CO"/>
              </w:rPr>
              <w:t>cánones</w:t>
            </w:r>
            <w:r w:rsidR="00003E49" w:rsidRPr="007A154A">
              <w:rPr>
                <w:rFonts w:ascii="Arial" w:hAnsi="Arial" w:cs="Arial"/>
                <w:sz w:val="22"/>
                <w:szCs w:val="22"/>
                <w:lang w:val="es-CO"/>
              </w:rPr>
              <w:t xml:space="preserve">, servicios públicos y administración cuando aplique, por parte del </w:t>
            </w:r>
            <w:r w:rsidRPr="007A154A">
              <w:rPr>
                <w:rFonts w:ascii="Arial" w:hAnsi="Arial" w:cs="Arial"/>
                <w:sz w:val="22"/>
                <w:szCs w:val="22"/>
                <w:lang w:val="es-CO"/>
              </w:rPr>
              <w:t>supervisor para realizar seguimiento y evaluación al desarrollo del objeto contractual</w:t>
            </w:r>
          </w:p>
        </w:tc>
      </w:tr>
    </w:tbl>
    <w:p w14:paraId="5F3F5C5D" w14:textId="77777777" w:rsidR="00C341AD" w:rsidRPr="007A154A" w:rsidRDefault="00C341AD" w:rsidP="00C341AD">
      <w:pPr>
        <w:jc w:val="both"/>
        <w:rPr>
          <w:rFonts w:ascii="Arial" w:hAnsi="Arial" w:cs="Arial"/>
          <w:sz w:val="22"/>
          <w:szCs w:val="22"/>
          <w:lang w:val="es-CO"/>
        </w:rPr>
      </w:pPr>
    </w:p>
    <w:p w14:paraId="1CC73793" w14:textId="77777777" w:rsidR="002B1DC4" w:rsidRDefault="002B1DC4" w:rsidP="002B1DC4">
      <w:pPr>
        <w:jc w:val="both"/>
        <w:rPr>
          <w:rFonts w:ascii="Arial" w:eastAsia="Cambria" w:hAnsi="Arial" w:cs="Arial"/>
          <w:b/>
          <w:sz w:val="22"/>
          <w:szCs w:val="22"/>
          <w:lang w:val="es-CO" w:eastAsia="es-CO"/>
        </w:rPr>
      </w:pPr>
      <w:r>
        <w:rPr>
          <w:rFonts w:ascii="Arial" w:hAnsi="Arial" w:cs="Arial"/>
          <w:b/>
          <w:sz w:val="22"/>
          <w:szCs w:val="22"/>
          <w:lang w:val="es-CO"/>
        </w:rPr>
        <w:t>13</w:t>
      </w:r>
      <w:r w:rsidR="00C341AD" w:rsidRPr="007A154A">
        <w:rPr>
          <w:rFonts w:ascii="Arial" w:hAnsi="Arial" w:cs="Arial"/>
          <w:b/>
          <w:sz w:val="22"/>
          <w:szCs w:val="22"/>
          <w:lang w:val="es-CO"/>
        </w:rPr>
        <w:t xml:space="preserve">. </w:t>
      </w:r>
      <w:permStart w:id="913986459" w:edGrp="everyone"/>
      <w:r w:rsidRPr="002B1DC4">
        <w:rPr>
          <w:rFonts w:ascii="Arial" w:hAnsi="Arial" w:cs="Arial"/>
          <w:b/>
          <w:sz w:val="22"/>
          <w:szCs w:val="22"/>
          <w:highlight w:val="yellow"/>
          <w:lang w:val="es-CO"/>
        </w:rPr>
        <w:t>Análisis</w:t>
      </w:r>
      <w:r w:rsidR="00612509">
        <w:rPr>
          <w:rFonts w:ascii="Arial" w:hAnsi="Arial" w:cs="Arial"/>
          <w:b/>
          <w:sz w:val="22"/>
          <w:szCs w:val="22"/>
          <w:highlight w:val="yellow"/>
          <w:lang w:val="es-CO"/>
        </w:rPr>
        <w:t xml:space="preserve">, revisión </w:t>
      </w:r>
      <w:r w:rsidRPr="002B1DC4">
        <w:rPr>
          <w:rFonts w:ascii="Arial" w:hAnsi="Arial" w:cs="Arial"/>
          <w:b/>
          <w:sz w:val="22"/>
          <w:szCs w:val="22"/>
          <w:highlight w:val="yellow"/>
          <w:lang w:val="es-CO"/>
        </w:rPr>
        <w:t>y evaluación de las obligaciones pecuniarias y económicas derivadas del contrato de comodato que permiten cuantificar y establecer el valor asegurable o base para el aseguramiento de las obligaciones</w:t>
      </w:r>
      <w:r w:rsidRPr="002B1DC4">
        <w:rPr>
          <w:rFonts w:ascii="Arial" w:hAnsi="Arial" w:cs="Arial"/>
          <w:b/>
          <w:sz w:val="22"/>
          <w:szCs w:val="22"/>
          <w:lang w:val="es-CO"/>
        </w:rPr>
        <w:t>.</w:t>
      </w:r>
      <w:permEnd w:id="913986459"/>
      <w:r w:rsidRPr="002B1DC4">
        <w:rPr>
          <w:rFonts w:ascii="Arial" w:hAnsi="Arial" w:cs="Arial"/>
          <w:b/>
          <w:sz w:val="22"/>
          <w:szCs w:val="22"/>
          <w:lang w:val="es-CO"/>
        </w:rPr>
        <w:t xml:space="preserve"> </w:t>
      </w:r>
      <w:permStart w:id="288960655" w:edGrp="everyone"/>
      <w:r w:rsidRPr="002B1DC4">
        <w:rPr>
          <w:rFonts w:ascii="Arial" w:hAnsi="Arial" w:cs="Arial"/>
          <w:b/>
          <w:sz w:val="22"/>
          <w:szCs w:val="22"/>
          <w:lang w:val="es-CO"/>
        </w:rPr>
        <w:t xml:space="preserve">(HAGA USO DE ESTE TÍTULO </w:t>
      </w:r>
      <w:r>
        <w:rPr>
          <w:rFonts w:ascii="Arial" w:hAnsi="Arial" w:cs="Arial"/>
          <w:b/>
          <w:sz w:val="22"/>
          <w:szCs w:val="22"/>
          <w:lang w:val="es-CO"/>
        </w:rPr>
        <w:t xml:space="preserve">Y SU DESARROLLO </w:t>
      </w:r>
      <w:r w:rsidRPr="002B1DC4">
        <w:rPr>
          <w:rFonts w:ascii="Arial" w:hAnsi="Arial" w:cs="Arial"/>
          <w:b/>
          <w:sz w:val="22"/>
          <w:szCs w:val="22"/>
          <w:lang w:val="es-CO"/>
        </w:rPr>
        <w:t>EN CASO DE QUE EL CONTRATO A SUSCRIBIR SEA CON UNA ENTIDAD A LA CUAL LE ES APLICABLE LA RESOLUCIÓN</w:t>
      </w:r>
      <w:r w:rsidRPr="002B1DC4">
        <w:rPr>
          <w:rFonts w:ascii="Arial" w:eastAsia="Cambria" w:hAnsi="Arial" w:cs="Arial"/>
          <w:b/>
          <w:sz w:val="22"/>
          <w:szCs w:val="22"/>
          <w:highlight w:val="yellow"/>
          <w:lang w:val="es-CO" w:eastAsia="es-CO"/>
        </w:rPr>
        <w:t xml:space="preserve"> SSS202050083439 Del 29 de diciembre del 2020</w:t>
      </w:r>
      <w:r w:rsidRPr="002B1DC4">
        <w:rPr>
          <w:rFonts w:ascii="Arial" w:eastAsia="Cambria" w:hAnsi="Arial" w:cs="Arial"/>
          <w:b/>
          <w:sz w:val="22"/>
          <w:szCs w:val="22"/>
          <w:lang w:val="es-CO" w:eastAsia="es-CO"/>
        </w:rPr>
        <w:t>, DE LO CONTRARIO SUPRIMA)</w:t>
      </w:r>
      <w:permEnd w:id="288960655"/>
    </w:p>
    <w:p w14:paraId="21ABC970" w14:textId="77777777" w:rsidR="002B1DC4" w:rsidRDefault="002B1DC4" w:rsidP="002B1DC4">
      <w:pPr>
        <w:jc w:val="both"/>
        <w:rPr>
          <w:rFonts w:ascii="Arial" w:eastAsia="Cambria" w:hAnsi="Arial" w:cs="Arial"/>
          <w:b/>
          <w:sz w:val="22"/>
          <w:szCs w:val="22"/>
          <w:lang w:val="es-CO" w:eastAsia="es-CO"/>
        </w:rPr>
      </w:pPr>
    </w:p>
    <w:p w14:paraId="565B88A8" w14:textId="77777777" w:rsidR="00F261A0" w:rsidRDefault="00F261A0" w:rsidP="00F261A0">
      <w:pPr>
        <w:jc w:val="both"/>
        <w:rPr>
          <w:rFonts w:ascii="Arial" w:hAnsi="Arial" w:cs="Arial"/>
        </w:rPr>
      </w:pPr>
      <w:permStart w:id="731409079" w:edGrp="everyone"/>
      <w:r w:rsidRPr="007D5A2B">
        <w:rPr>
          <w:rFonts w:ascii="Arial" w:eastAsia="Cambria" w:hAnsi="Arial" w:cs="Arial"/>
          <w:sz w:val="22"/>
          <w:szCs w:val="22"/>
          <w:lang w:val="es-CO" w:eastAsia="es-CO"/>
        </w:rPr>
        <w:t>En aplicación de la normativa vigente l</w:t>
      </w:r>
      <w:r w:rsidRPr="007D5A2B">
        <w:rPr>
          <w:rFonts w:ascii="Arial" w:hAnsi="Arial" w:cs="Arial"/>
        </w:rPr>
        <w:t>a cuantificación de las obligaciones que permiten determinar el valor del contrato o base para el aseguramiento de las obligaciones son las siguientes:</w:t>
      </w:r>
      <w:r w:rsidRPr="00E526ED">
        <w:rPr>
          <w:rFonts w:ascii="Arial" w:hAnsi="Arial" w:cs="Arial"/>
        </w:rPr>
        <w:t xml:space="preserve"> </w:t>
      </w:r>
    </w:p>
    <w:permEnd w:id="731409079"/>
    <w:p w14:paraId="10966D00" w14:textId="77777777" w:rsidR="007D5A2B" w:rsidRDefault="007D5A2B" w:rsidP="00F261A0">
      <w:pPr>
        <w:jc w:val="both"/>
        <w:rPr>
          <w:rFonts w:ascii="Arial" w:hAnsi="Arial" w:cs="Arial"/>
        </w:rPr>
      </w:pPr>
    </w:p>
    <w:tbl>
      <w:tblPr>
        <w:tblStyle w:val="Tablaconcuadrcula2"/>
        <w:tblW w:w="0" w:type="auto"/>
        <w:tblLook w:val="04A0" w:firstRow="1" w:lastRow="0" w:firstColumn="1" w:lastColumn="0" w:noHBand="0" w:noVBand="1"/>
      </w:tblPr>
      <w:tblGrid>
        <w:gridCol w:w="4318"/>
        <w:gridCol w:w="4318"/>
      </w:tblGrid>
      <w:tr w:rsidR="007D5A2B" w:rsidRPr="007D5A2B" w14:paraId="3314C8E3" w14:textId="77777777" w:rsidTr="00644CD1">
        <w:tc>
          <w:tcPr>
            <w:tcW w:w="4318" w:type="dxa"/>
          </w:tcPr>
          <w:p w14:paraId="75E055EA" w14:textId="77777777" w:rsidR="007D5A2B" w:rsidRPr="007D5A2B" w:rsidRDefault="007D5A2B" w:rsidP="007D5A2B">
            <w:pPr>
              <w:jc w:val="center"/>
              <w:rPr>
                <w:rFonts w:ascii="Arial" w:eastAsia="Cambria" w:hAnsi="Arial" w:cs="Arial"/>
                <w:b/>
                <w:sz w:val="22"/>
                <w:szCs w:val="22"/>
                <w:lang w:val="es-CO" w:eastAsia="es-CO"/>
              </w:rPr>
            </w:pPr>
            <w:permStart w:id="1454444957" w:edGrp="everyone" w:colFirst="0" w:colLast="0"/>
            <w:permStart w:id="482415210" w:edGrp="everyone" w:colFirst="1" w:colLast="1"/>
            <w:permStart w:id="1002001087" w:edGrp="everyone" w:colFirst="2" w:colLast="2"/>
            <w:r w:rsidRPr="007D5A2B">
              <w:rPr>
                <w:rFonts w:ascii="Arial" w:eastAsia="Cambria" w:hAnsi="Arial" w:cs="Arial"/>
                <w:b/>
                <w:sz w:val="22"/>
                <w:szCs w:val="22"/>
                <w:lang w:val="es-CO" w:eastAsia="es-CO"/>
              </w:rPr>
              <w:t>Obligaciones</w:t>
            </w:r>
          </w:p>
        </w:tc>
        <w:tc>
          <w:tcPr>
            <w:tcW w:w="4318" w:type="dxa"/>
          </w:tcPr>
          <w:p w14:paraId="3A4CE5B3" w14:textId="77777777" w:rsidR="007D5A2B" w:rsidRPr="007D5A2B" w:rsidRDefault="007D5A2B" w:rsidP="007D5A2B">
            <w:pPr>
              <w:jc w:val="center"/>
              <w:rPr>
                <w:rFonts w:ascii="Arial" w:eastAsia="Cambria" w:hAnsi="Arial" w:cs="Arial"/>
                <w:b/>
                <w:sz w:val="22"/>
                <w:szCs w:val="22"/>
                <w:lang w:val="es-CO" w:eastAsia="es-CO"/>
              </w:rPr>
            </w:pPr>
            <w:r w:rsidRPr="007D5A2B">
              <w:rPr>
                <w:rFonts w:ascii="Arial" w:eastAsia="Cambria" w:hAnsi="Arial" w:cs="Arial"/>
                <w:b/>
                <w:sz w:val="22"/>
                <w:szCs w:val="22"/>
                <w:lang w:val="es-CO" w:eastAsia="es-CO"/>
              </w:rPr>
              <w:t>Cuantía</w:t>
            </w:r>
          </w:p>
        </w:tc>
      </w:tr>
      <w:tr w:rsidR="007D5A2B" w:rsidRPr="007D5A2B" w14:paraId="7476339E" w14:textId="77777777" w:rsidTr="00644CD1">
        <w:tc>
          <w:tcPr>
            <w:tcW w:w="4318" w:type="dxa"/>
          </w:tcPr>
          <w:p w14:paraId="3F6B8388" w14:textId="77777777" w:rsidR="007D5A2B" w:rsidRPr="007D5A2B" w:rsidRDefault="007D5A2B" w:rsidP="00C84A1B">
            <w:pPr>
              <w:jc w:val="both"/>
              <w:rPr>
                <w:rFonts w:ascii="Arial" w:eastAsia="Cambria" w:hAnsi="Arial" w:cs="Arial"/>
                <w:sz w:val="22"/>
                <w:szCs w:val="22"/>
                <w:lang w:val="es-CO" w:eastAsia="es-CO"/>
              </w:rPr>
            </w:pPr>
            <w:permStart w:id="1705336854" w:edGrp="everyone" w:colFirst="1" w:colLast="1"/>
            <w:permStart w:id="1368142359" w:edGrp="everyone" w:colFirst="2" w:colLast="2"/>
            <w:permEnd w:id="1454444957"/>
            <w:permEnd w:id="482415210"/>
            <w:permEnd w:id="1002001087"/>
            <w:r w:rsidRPr="007D5A2B">
              <w:rPr>
                <w:rFonts w:ascii="Arial" w:eastAsia="Cambria" w:hAnsi="Arial" w:cs="Arial"/>
                <w:sz w:val="22"/>
                <w:szCs w:val="22"/>
                <w:lang w:val="es-CO" w:eastAsia="es-CO"/>
              </w:rPr>
              <w:t xml:space="preserve">Valor de las reparaciones locativas y deterioros a cargo del comodatario. </w:t>
            </w:r>
          </w:p>
          <w:p w14:paraId="1AA1D4CC" w14:textId="77777777" w:rsidR="007D5A2B" w:rsidRPr="007D5A2B" w:rsidRDefault="007D5A2B" w:rsidP="00C84A1B">
            <w:pPr>
              <w:jc w:val="both"/>
              <w:rPr>
                <w:rFonts w:ascii="Arial" w:eastAsia="Cambria" w:hAnsi="Arial" w:cs="Arial"/>
                <w:sz w:val="22"/>
                <w:szCs w:val="22"/>
                <w:lang w:val="es-CO" w:eastAsia="es-CO"/>
              </w:rPr>
            </w:pPr>
            <w:permStart w:id="2144491889" w:edGrp="everyone"/>
            <w:r w:rsidRPr="007D5A2B">
              <w:rPr>
                <w:rFonts w:ascii="Arial" w:eastAsia="Cambria" w:hAnsi="Arial" w:cs="Arial"/>
                <w:sz w:val="22"/>
                <w:szCs w:val="22"/>
                <w:lang w:val="es-CO" w:eastAsia="es-CO"/>
              </w:rPr>
              <w:t>(Estimación de val</w:t>
            </w:r>
            <w:r w:rsidR="009E147A">
              <w:rPr>
                <w:rFonts w:ascii="Arial" w:eastAsia="Cambria" w:hAnsi="Arial" w:cs="Arial"/>
                <w:sz w:val="22"/>
                <w:szCs w:val="22"/>
                <w:lang w:val="es-CO" w:eastAsia="es-CO"/>
              </w:rPr>
              <w:t>or de las posibles reparaciones</w:t>
            </w:r>
            <w:r w:rsidRPr="007D5A2B">
              <w:rPr>
                <w:rFonts w:ascii="Arial" w:eastAsia="Cambria" w:hAnsi="Arial" w:cs="Arial"/>
                <w:sz w:val="22"/>
                <w:szCs w:val="22"/>
                <w:lang w:val="es-CO" w:eastAsia="es-CO"/>
              </w:rPr>
              <w:t xml:space="preserve"> y deterioros que pueda requerir el bien inmuebl</w:t>
            </w:r>
            <w:r w:rsidR="009719C1">
              <w:rPr>
                <w:rFonts w:ascii="Arial" w:eastAsia="Cambria" w:hAnsi="Arial" w:cs="Arial"/>
                <w:sz w:val="22"/>
                <w:szCs w:val="22"/>
                <w:lang w:val="es-CO" w:eastAsia="es-CO"/>
              </w:rPr>
              <w:t>e, según informe realizado por la Secretaría o dependencia que tenga a cargo el inmueble</w:t>
            </w:r>
            <w:r w:rsidRPr="007D5A2B">
              <w:rPr>
                <w:rFonts w:ascii="Arial" w:eastAsia="Cambria" w:hAnsi="Arial" w:cs="Arial"/>
                <w:sz w:val="22"/>
                <w:szCs w:val="22"/>
                <w:lang w:val="es-CO" w:eastAsia="es-CO"/>
              </w:rPr>
              <w:t>)</w:t>
            </w:r>
            <w:permEnd w:id="2144491889"/>
          </w:p>
        </w:tc>
        <w:tc>
          <w:tcPr>
            <w:tcW w:w="4318" w:type="dxa"/>
          </w:tcPr>
          <w:p w14:paraId="4D6D4829" w14:textId="77777777" w:rsidR="007D5A2B" w:rsidRPr="007D5A2B" w:rsidRDefault="007D5A2B" w:rsidP="007D5A2B">
            <w:pPr>
              <w:rPr>
                <w:rFonts w:ascii="Arial" w:eastAsia="Cambria" w:hAnsi="Arial" w:cs="Arial"/>
                <w:sz w:val="22"/>
                <w:szCs w:val="22"/>
                <w:lang w:val="es-CO" w:eastAsia="es-CO"/>
              </w:rPr>
            </w:pPr>
          </w:p>
        </w:tc>
      </w:tr>
      <w:tr w:rsidR="007D5A2B" w:rsidRPr="007D5A2B" w14:paraId="5EFE7FF6" w14:textId="77777777" w:rsidTr="00644CD1">
        <w:tc>
          <w:tcPr>
            <w:tcW w:w="4318" w:type="dxa"/>
          </w:tcPr>
          <w:p w14:paraId="75A735B9" w14:textId="77777777" w:rsidR="007D5A2B" w:rsidRPr="007D5A2B" w:rsidRDefault="007D5A2B" w:rsidP="00C84A1B">
            <w:pPr>
              <w:jc w:val="both"/>
              <w:rPr>
                <w:rFonts w:ascii="Arial" w:eastAsia="Cambria" w:hAnsi="Arial" w:cs="Arial"/>
                <w:sz w:val="22"/>
                <w:szCs w:val="22"/>
                <w:lang w:val="es-CO" w:eastAsia="es-CO"/>
              </w:rPr>
            </w:pPr>
            <w:permStart w:id="1769275580" w:edGrp="everyone" w:colFirst="1" w:colLast="1"/>
            <w:permStart w:id="58788006" w:edGrp="everyone" w:colFirst="2" w:colLast="2"/>
            <w:permEnd w:id="1705336854"/>
            <w:permEnd w:id="1368142359"/>
            <w:r w:rsidRPr="007D5A2B">
              <w:rPr>
                <w:rFonts w:ascii="Arial" w:eastAsia="Cambria" w:hAnsi="Arial" w:cs="Arial"/>
                <w:sz w:val="22"/>
                <w:szCs w:val="22"/>
                <w:lang w:val="es-CO" w:eastAsia="es-CO"/>
              </w:rPr>
              <w:t xml:space="preserve">Valor de eventuales reparaciones por daños a terceros </w:t>
            </w:r>
            <w:permStart w:id="1886265758" w:edGrp="everyone"/>
            <w:r w:rsidRPr="007D5A2B">
              <w:rPr>
                <w:rFonts w:ascii="Arial" w:eastAsia="Cambria" w:hAnsi="Arial" w:cs="Arial"/>
                <w:sz w:val="22"/>
                <w:szCs w:val="22"/>
                <w:lang w:val="es-CO" w:eastAsia="es-CO"/>
              </w:rPr>
              <w:t>(estimación</w:t>
            </w:r>
            <w:r w:rsidR="00BA3859">
              <w:rPr>
                <w:rFonts w:ascii="Arial" w:eastAsia="Cambria" w:hAnsi="Arial" w:cs="Arial"/>
                <w:sz w:val="22"/>
                <w:szCs w:val="22"/>
                <w:lang w:val="es-CO" w:eastAsia="es-CO"/>
              </w:rPr>
              <w:t xml:space="preserve"> según informe realizado por la Secretaría o dependencia que tenga a cargo el inmueble</w:t>
            </w:r>
            <w:r w:rsidRPr="007D5A2B">
              <w:rPr>
                <w:rFonts w:ascii="Arial" w:eastAsia="Cambria" w:hAnsi="Arial" w:cs="Arial"/>
                <w:sz w:val="22"/>
                <w:szCs w:val="22"/>
                <w:lang w:val="es-CO" w:eastAsia="es-CO"/>
              </w:rPr>
              <w:t>)</w:t>
            </w:r>
            <w:permEnd w:id="1886265758"/>
          </w:p>
        </w:tc>
        <w:tc>
          <w:tcPr>
            <w:tcW w:w="4318" w:type="dxa"/>
          </w:tcPr>
          <w:p w14:paraId="2AC4E7D4" w14:textId="77777777" w:rsidR="007D5A2B" w:rsidRPr="007D5A2B" w:rsidRDefault="007D5A2B" w:rsidP="007D5A2B">
            <w:pPr>
              <w:rPr>
                <w:rFonts w:ascii="Arial" w:eastAsia="Cambria" w:hAnsi="Arial" w:cs="Arial"/>
                <w:sz w:val="22"/>
                <w:szCs w:val="22"/>
                <w:lang w:val="es-CO" w:eastAsia="es-CO"/>
              </w:rPr>
            </w:pPr>
          </w:p>
        </w:tc>
      </w:tr>
      <w:tr w:rsidR="007D5A2B" w:rsidRPr="007D5A2B" w14:paraId="3D00AA1D" w14:textId="77777777" w:rsidTr="00644CD1">
        <w:tc>
          <w:tcPr>
            <w:tcW w:w="4318" w:type="dxa"/>
          </w:tcPr>
          <w:p w14:paraId="647FF94D" w14:textId="6758DF47" w:rsidR="007D5A2B" w:rsidRPr="007D5A2B" w:rsidRDefault="007D5A2B" w:rsidP="007D5A2B">
            <w:pPr>
              <w:rPr>
                <w:rFonts w:ascii="Arial" w:eastAsia="Cambria" w:hAnsi="Arial" w:cs="Arial"/>
                <w:sz w:val="22"/>
                <w:szCs w:val="22"/>
                <w:lang w:val="es-CO" w:eastAsia="es-CO"/>
              </w:rPr>
            </w:pPr>
            <w:permStart w:id="1288072854" w:edGrp="everyone" w:colFirst="1" w:colLast="1"/>
            <w:permStart w:id="56955998" w:edGrp="everyone" w:colFirst="2" w:colLast="2"/>
            <w:permEnd w:id="1769275580"/>
            <w:permEnd w:id="58788006"/>
            <w:r w:rsidRPr="007D5A2B">
              <w:rPr>
                <w:rFonts w:ascii="Arial" w:eastAsia="Cambria" w:hAnsi="Arial" w:cs="Arial"/>
                <w:sz w:val="22"/>
                <w:szCs w:val="22"/>
                <w:lang w:val="es-CO" w:eastAsia="es-CO"/>
              </w:rPr>
              <w:t xml:space="preserve">Valor de los </w:t>
            </w:r>
            <w:r w:rsidR="008353ED" w:rsidRPr="007D5A2B">
              <w:rPr>
                <w:rFonts w:ascii="Arial" w:eastAsia="Cambria" w:hAnsi="Arial" w:cs="Arial"/>
                <w:sz w:val="22"/>
                <w:szCs w:val="22"/>
                <w:lang w:val="es-CO" w:eastAsia="es-CO"/>
              </w:rPr>
              <w:t>servicios públicos</w:t>
            </w:r>
            <w:r w:rsidRPr="007D5A2B">
              <w:rPr>
                <w:rFonts w:ascii="Arial" w:eastAsia="Cambria" w:hAnsi="Arial" w:cs="Arial"/>
                <w:sz w:val="22"/>
                <w:szCs w:val="22"/>
                <w:lang w:val="es-CO" w:eastAsia="es-CO"/>
              </w:rPr>
              <w:t xml:space="preserve"> </w:t>
            </w:r>
            <w:r w:rsidR="008353ED" w:rsidRPr="007D5A2B">
              <w:rPr>
                <w:rFonts w:ascii="Arial" w:eastAsia="Cambria" w:hAnsi="Arial" w:cs="Arial"/>
                <w:sz w:val="22"/>
                <w:szCs w:val="22"/>
                <w:lang w:val="es-CO" w:eastAsia="es-CO"/>
              </w:rPr>
              <w:t>domiciliarios</w:t>
            </w:r>
            <w:r w:rsidR="008353ED">
              <w:rPr>
                <w:rFonts w:ascii="Arial" w:eastAsia="Cambria" w:hAnsi="Arial" w:cs="Arial"/>
                <w:sz w:val="22"/>
                <w:szCs w:val="22"/>
                <w:lang w:val="es-CO" w:eastAsia="es-CO"/>
              </w:rPr>
              <w:t xml:space="preserve"> (</w:t>
            </w:r>
            <w:permStart w:id="951662570" w:edGrp="everyone"/>
            <w:r w:rsidR="009E147A">
              <w:rPr>
                <w:rFonts w:ascii="Arial" w:eastAsia="Cambria" w:hAnsi="Arial" w:cs="Arial"/>
                <w:sz w:val="22"/>
                <w:szCs w:val="22"/>
                <w:lang w:val="es-CO" w:eastAsia="es-CO"/>
              </w:rPr>
              <w:t>incluir</w:t>
            </w:r>
            <w:r w:rsidRPr="007D5A2B">
              <w:rPr>
                <w:rFonts w:ascii="Arial" w:eastAsia="Cambria" w:hAnsi="Arial" w:cs="Arial"/>
                <w:sz w:val="22"/>
                <w:szCs w:val="22"/>
                <w:lang w:val="es-CO" w:eastAsia="es-CO"/>
              </w:rPr>
              <w:t xml:space="preserve"> energía, acueducto, alcantarillado, saneamiento, gas, telefonía, internet, televisión y demás servicios suscritos con las empresas prestadoras de servicios públicos que se d</w:t>
            </w:r>
            <w:r w:rsidR="009E147A">
              <w:rPr>
                <w:rFonts w:ascii="Arial" w:eastAsia="Cambria" w:hAnsi="Arial" w:cs="Arial"/>
                <w:sz w:val="22"/>
                <w:szCs w:val="22"/>
                <w:lang w:val="es-CO" w:eastAsia="es-CO"/>
              </w:rPr>
              <w:t>eban mantener al día por el uso</w:t>
            </w:r>
            <w:r w:rsidRPr="007D5A2B">
              <w:rPr>
                <w:rFonts w:ascii="Arial" w:eastAsia="Cambria" w:hAnsi="Arial" w:cs="Arial"/>
                <w:sz w:val="22"/>
                <w:szCs w:val="22"/>
                <w:lang w:val="es-CO" w:eastAsia="es-CO"/>
              </w:rPr>
              <w:t xml:space="preserve"> del inmueble</w:t>
            </w:r>
            <w:r w:rsidR="008353ED">
              <w:rPr>
                <w:rFonts w:ascii="Arial" w:eastAsia="Cambria" w:hAnsi="Arial" w:cs="Arial"/>
                <w:sz w:val="22"/>
                <w:szCs w:val="22"/>
                <w:lang w:val="es-CO" w:eastAsia="es-CO"/>
              </w:rPr>
              <w:t xml:space="preserve"> según informe realizado por la Secretaría o dependencia que tenga a cargo el inmueble</w:t>
            </w:r>
            <w:r w:rsidRPr="007D5A2B">
              <w:rPr>
                <w:rFonts w:ascii="Arial" w:eastAsia="Cambria" w:hAnsi="Arial" w:cs="Arial"/>
                <w:sz w:val="22"/>
                <w:szCs w:val="22"/>
                <w:lang w:val="es-CO" w:eastAsia="es-CO"/>
              </w:rPr>
              <w:t>)</w:t>
            </w:r>
            <w:permEnd w:id="951662570"/>
          </w:p>
        </w:tc>
        <w:tc>
          <w:tcPr>
            <w:tcW w:w="4318" w:type="dxa"/>
          </w:tcPr>
          <w:p w14:paraId="1C8BDF42" w14:textId="77777777" w:rsidR="007D5A2B" w:rsidRPr="007D5A2B" w:rsidRDefault="007D5A2B" w:rsidP="007D5A2B">
            <w:pPr>
              <w:rPr>
                <w:rFonts w:ascii="Arial" w:eastAsia="Cambria" w:hAnsi="Arial" w:cs="Arial"/>
                <w:sz w:val="22"/>
                <w:szCs w:val="22"/>
                <w:lang w:val="es-CO" w:eastAsia="es-CO"/>
              </w:rPr>
            </w:pPr>
          </w:p>
        </w:tc>
      </w:tr>
      <w:tr w:rsidR="007D5A2B" w:rsidRPr="007D5A2B" w14:paraId="6EC45A3E" w14:textId="77777777" w:rsidTr="00644CD1">
        <w:tc>
          <w:tcPr>
            <w:tcW w:w="4318" w:type="dxa"/>
          </w:tcPr>
          <w:p w14:paraId="5D8AEAC8" w14:textId="6784D4DB" w:rsidR="007D5A2B" w:rsidRPr="007D5A2B" w:rsidRDefault="007D5A2B" w:rsidP="007D5A2B">
            <w:pPr>
              <w:rPr>
                <w:rFonts w:ascii="Arial" w:eastAsia="Cambria" w:hAnsi="Arial" w:cs="Arial"/>
                <w:sz w:val="22"/>
                <w:szCs w:val="22"/>
                <w:lang w:val="es-CO" w:eastAsia="es-CO"/>
              </w:rPr>
            </w:pPr>
            <w:permStart w:id="547955" w:edGrp="everyone" w:colFirst="1" w:colLast="1"/>
            <w:permStart w:id="1645956663" w:edGrp="everyone" w:colFirst="2" w:colLast="2"/>
            <w:permEnd w:id="1288072854"/>
            <w:permEnd w:id="56955998"/>
            <w:r w:rsidRPr="007D5A2B">
              <w:rPr>
                <w:rFonts w:ascii="Arial" w:eastAsia="Cambria" w:hAnsi="Arial" w:cs="Arial"/>
                <w:sz w:val="22"/>
                <w:szCs w:val="22"/>
                <w:lang w:val="es-CO" w:eastAsia="es-CO"/>
              </w:rPr>
              <w:t xml:space="preserve">Valor gastos de vigilancia </w:t>
            </w:r>
          </w:p>
        </w:tc>
        <w:tc>
          <w:tcPr>
            <w:tcW w:w="4318" w:type="dxa"/>
          </w:tcPr>
          <w:p w14:paraId="355DE91A" w14:textId="77777777" w:rsidR="007D5A2B" w:rsidRPr="007D5A2B" w:rsidRDefault="007D5A2B" w:rsidP="007D5A2B">
            <w:pPr>
              <w:rPr>
                <w:rFonts w:ascii="Arial" w:eastAsia="Cambria" w:hAnsi="Arial" w:cs="Arial"/>
                <w:sz w:val="22"/>
                <w:szCs w:val="22"/>
                <w:lang w:val="es-CO" w:eastAsia="es-CO"/>
              </w:rPr>
            </w:pPr>
          </w:p>
        </w:tc>
      </w:tr>
      <w:tr w:rsidR="007D5A2B" w:rsidRPr="007D5A2B" w14:paraId="48953DEE" w14:textId="77777777" w:rsidTr="00644CD1">
        <w:tc>
          <w:tcPr>
            <w:tcW w:w="4318" w:type="dxa"/>
          </w:tcPr>
          <w:p w14:paraId="7DC6E785" w14:textId="77777777" w:rsidR="007D5A2B" w:rsidRPr="007D5A2B" w:rsidRDefault="007D5A2B" w:rsidP="007D5A2B">
            <w:pPr>
              <w:rPr>
                <w:rFonts w:ascii="Arial" w:eastAsia="Cambria" w:hAnsi="Arial" w:cs="Arial"/>
                <w:sz w:val="22"/>
                <w:szCs w:val="22"/>
                <w:lang w:val="es-CO" w:eastAsia="es-CO"/>
              </w:rPr>
            </w:pPr>
            <w:permStart w:id="1763798839" w:edGrp="everyone" w:colFirst="1" w:colLast="1"/>
            <w:permStart w:id="1691643596" w:edGrp="everyone" w:colFirst="2" w:colLast="2"/>
            <w:permEnd w:id="547955"/>
            <w:permEnd w:id="1645956663"/>
            <w:r w:rsidRPr="007D5A2B">
              <w:rPr>
                <w:rFonts w:ascii="Arial" w:eastAsia="Cambria" w:hAnsi="Arial" w:cs="Arial"/>
                <w:sz w:val="22"/>
                <w:szCs w:val="22"/>
                <w:lang w:val="es-CO" w:eastAsia="es-CO"/>
              </w:rPr>
              <w:t>Valor gastos de aseo</w:t>
            </w:r>
          </w:p>
        </w:tc>
        <w:tc>
          <w:tcPr>
            <w:tcW w:w="4318" w:type="dxa"/>
          </w:tcPr>
          <w:p w14:paraId="52ACC1D7" w14:textId="77777777" w:rsidR="007D5A2B" w:rsidRPr="007D5A2B" w:rsidRDefault="007D5A2B" w:rsidP="007D5A2B">
            <w:pPr>
              <w:rPr>
                <w:rFonts w:ascii="Arial" w:eastAsia="Cambria" w:hAnsi="Arial" w:cs="Arial"/>
                <w:sz w:val="22"/>
                <w:szCs w:val="22"/>
                <w:lang w:val="es-CO" w:eastAsia="es-CO"/>
              </w:rPr>
            </w:pPr>
          </w:p>
        </w:tc>
      </w:tr>
      <w:tr w:rsidR="007D5A2B" w:rsidRPr="007D5A2B" w14:paraId="6AD8DEE1" w14:textId="77777777" w:rsidTr="00644CD1">
        <w:tc>
          <w:tcPr>
            <w:tcW w:w="4318" w:type="dxa"/>
          </w:tcPr>
          <w:p w14:paraId="2075B1B9" w14:textId="77777777" w:rsidR="007D5A2B" w:rsidRPr="007D5A2B" w:rsidRDefault="007D5A2B" w:rsidP="007D5A2B">
            <w:pPr>
              <w:rPr>
                <w:rFonts w:ascii="Arial" w:eastAsia="Cambria" w:hAnsi="Arial" w:cs="Arial"/>
                <w:sz w:val="22"/>
                <w:szCs w:val="22"/>
                <w:lang w:val="es-CO" w:eastAsia="es-CO"/>
              </w:rPr>
            </w:pPr>
            <w:permStart w:id="700587814" w:edGrp="everyone" w:colFirst="1" w:colLast="1"/>
            <w:permStart w:id="1371028238" w:edGrp="everyone" w:colFirst="2" w:colLast="2"/>
            <w:permStart w:id="871722432" w:edGrp="everyone" w:colFirst="0" w:colLast="0"/>
            <w:permEnd w:id="1763798839"/>
            <w:permEnd w:id="1691643596"/>
            <w:r w:rsidRPr="007D5A2B">
              <w:rPr>
                <w:rFonts w:ascii="Arial" w:eastAsia="Cambria" w:hAnsi="Arial" w:cs="Arial"/>
                <w:sz w:val="22"/>
                <w:szCs w:val="22"/>
                <w:lang w:val="es-CO" w:eastAsia="es-CO"/>
              </w:rPr>
              <w:t>Valor gastos de conservación y mantenimiento en general que le correspondan al comodatario, el cual deberá actualizarse para cada vigencia según IPC durante el termino de duración del contrato.</w:t>
            </w:r>
          </w:p>
        </w:tc>
        <w:tc>
          <w:tcPr>
            <w:tcW w:w="4318" w:type="dxa"/>
          </w:tcPr>
          <w:p w14:paraId="5E2FCD03" w14:textId="77777777" w:rsidR="007D5A2B" w:rsidRPr="007D5A2B" w:rsidRDefault="007D5A2B" w:rsidP="007D5A2B">
            <w:pPr>
              <w:rPr>
                <w:rFonts w:ascii="Arial" w:eastAsia="Cambria" w:hAnsi="Arial" w:cs="Arial"/>
                <w:sz w:val="22"/>
                <w:szCs w:val="22"/>
                <w:lang w:val="es-CO" w:eastAsia="es-CO"/>
              </w:rPr>
            </w:pPr>
          </w:p>
        </w:tc>
      </w:tr>
      <w:tr w:rsidR="007D5A2B" w:rsidRPr="007D5A2B" w14:paraId="5C7C3CA4" w14:textId="77777777" w:rsidTr="00644CD1">
        <w:tc>
          <w:tcPr>
            <w:tcW w:w="4318" w:type="dxa"/>
          </w:tcPr>
          <w:p w14:paraId="1CEB4212" w14:textId="77777777" w:rsidR="007D5A2B" w:rsidRPr="007D5A2B" w:rsidRDefault="007D5A2B" w:rsidP="007D5A2B">
            <w:pPr>
              <w:rPr>
                <w:rFonts w:ascii="Arial" w:eastAsia="Cambria" w:hAnsi="Arial" w:cs="Arial"/>
                <w:sz w:val="22"/>
                <w:szCs w:val="22"/>
                <w:lang w:val="es-CO" w:eastAsia="es-CO"/>
              </w:rPr>
            </w:pPr>
            <w:permStart w:id="2109962314" w:edGrp="everyone" w:colFirst="0" w:colLast="0"/>
            <w:permStart w:id="234650332" w:edGrp="everyone" w:colFirst="1" w:colLast="1"/>
            <w:permStart w:id="1197750110" w:edGrp="everyone" w:colFirst="2" w:colLast="2"/>
            <w:permEnd w:id="700587814"/>
            <w:permEnd w:id="1371028238"/>
            <w:permEnd w:id="871722432"/>
            <w:r w:rsidRPr="007D5A2B">
              <w:rPr>
                <w:rFonts w:ascii="Arial" w:eastAsia="Cambria" w:hAnsi="Arial" w:cs="Arial"/>
                <w:sz w:val="22"/>
                <w:szCs w:val="22"/>
                <w:lang w:val="es-CO" w:eastAsia="es-CO"/>
              </w:rPr>
              <w:t xml:space="preserve">Valor cuotas de administración o expensas comunes </w:t>
            </w:r>
            <w:permStart w:id="1595036199" w:edGrp="everyone"/>
            <w:r w:rsidRPr="007D5A2B">
              <w:rPr>
                <w:rFonts w:ascii="Arial" w:eastAsia="Cambria" w:hAnsi="Arial" w:cs="Arial"/>
                <w:sz w:val="22"/>
                <w:szCs w:val="22"/>
                <w:lang w:val="es-CO" w:eastAsia="es-CO"/>
              </w:rPr>
              <w:t>( si aplica)</w:t>
            </w:r>
            <w:permEnd w:id="1595036199"/>
          </w:p>
        </w:tc>
        <w:tc>
          <w:tcPr>
            <w:tcW w:w="4318" w:type="dxa"/>
          </w:tcPr>
          <w:p w14:paraId="08526869" w14:textId="77777777" w:rsidR="007D5A2B" w:rsidRPr="007D5A2B" w:rsidRDefault="007D5A2B" w:rsidP="007D5A2B">
            <w:pPr>
              <w:rPr>
                <w:rFonts w:ascii="Arial" w:eastAsia="Cambria" w:hAnsi="Arial" w:cs="Arial"/>
                <w:sz w:val="22"/>
                <w:szCs w:val="22"/>
                <w:lang w:val="es-CO" w:eastAsia="es-CO"/>
              </w:rPr>
            </w:pPr>
          </w:p>
        </w:tc>
      </w:tr>
      <w:tr w:rsidR="007D5A2B" w:rsidRPr="007D5A2B" w14:paraId="5914874A" w14:textId="77777777" w:rsidTr="00644CD1">
        <w:tc>
          <w:tcPr>
            <w:tcW w:w="4318" w:type="dxa"/>
          </w:tcPr>
          <w:p w14:paraId="252F37C5" w14:textId="77777777" w:rsidR="007D5A2B" w:rsidRPr="007D5A2B" w:rsidRDefault="007D5A2B" w:rsidP="007D5A2B">
            <w:pPr>
              <w:rPr>
                <w:rFonts w:ascii="Arial" w:eastAsia="Cambria" w:hAnsi="Arial" w:cs="Arial"/>
                <w:sz w:val="22"/>
                <w:szCs w:val="22"/>
                <w:lang w:val="es-CO" w:eastAsia="es-CO"/>
              </w:rPr>
            </w:pPr>
            <w:permStart w:id="1081347410" w:edGrp="everyone" w:colFirst="0" w:colLast="0"/>
            <w:permStart w:id="1525770956" w:edGrp="everyone" w:colFirst="1" w:colLast="1"/>
            <w:permStart w:id="282206263" w:edGrp="everyone" w:colFirst="2" w:colLast="2"/>
            <w:permEnd w:id="2109962314"/>
            <w:permEnd w:id="234650332"/>
            <w:permEnd w:id="1197750110"/>
            <w:r w:rsidRPr="007D5A2B">
              <w:rPr>
                <w:rFonts w:ascii="Arial" w:eastAsia="Cambria" w:hAnsi="Arial" w:cs="Arial"/>
                <w:sz w:val="22"/>
                <w:szCs w:val="22"/>
                <w:lang w:val="es-CO" w:eastAsia="es-CO"/>
              </w:rPr>
              <w:t>Valor mantenimiento de redes contra incendios y/o reposición de extintores.</w:t>
            </w:r>
          </w:p>
        </w:tc>
        <w:tc>
          <w:tcPr>
            <w:tcW w:w="4318" w:type="dxa"/>
          </w:tcPr>
          <w:p w14:paraId="1F7B5264" w14:textId="77777777" w:rsidR="007D5A2B" w:rsidRPr="007D5A2B" w:rsidRDefault="007D5A2B" w:rsidP="007D5A2B">
            <w:pPr>
              <w:rPr>
                <w:rFonts w:ascii="Arial" w:eastAsia="Cambria" w:hAnsi="Arial" w:cs="Arial"/>
                <w:sz w:val="22"/>
                <w:szCs w:val="22"/>
                <w:lang w:val="es-CO" w:eastAsia="es-CO"/>
              </w:rPr>
            </w:pPr>
          </w:p>
        </w:tc>
      </w:tr>
      <w:tr w:rsidR="007D5A2B" w:rsidRPr="007D5A2B" w14:paraId="712EF11E" w14:textId="77777777" w:rsidTr="00644CD1">
        <w:tc>
          <w:tcPr>
            <w:tcW w:w="4318" w:type="dxa"/>
          </w:tcPr>
          <w:p w14:paraId="03970E3C" w14:textId="77777777" w:rsidR="007D5A2B" w:rsidRPr="007D5A2B" w:rsidRDefault="007D5A2B" w:rsidP="007D5A2B">
            <w:pPr>
              <w:rPr>
                <w:rFonts w:ascii="Arial" w:eastAsia="Cambria" w:hAnsi="Arial" w:cs="Arial"/>
                <w:sz w:val="22"/>
                <w:szCs w:val="22"/>
                <w:lang w:val="es-CO" w:eastAsia="es-CO"/>
              </w:rPr>
            </w:pPr>
            <w:permStart w:id="1546387551" w:edGrp="everyone" w:colFirst="0" w:colLast="0"/>
            <w:permStart w:id="101402528" w:edGrp="everyone" w:colFirst="1" w:colLast="1"/>
            <w:permStart w:id="631993529" w:edGrp="everyone" w:colFirst="2" w:colLast="2"/>
            <w:permEnd w:id="1081347410"/>
            <w:permEnd w:id="1525770956"/>
            <w:permEnd w:id="282206263"/>
            <w:r w:rsidRPr="007D5A2B">
              <w:rPr>
                <w:rFonts w:ascii="Arial" w:eastAsia="Cambria" w:hAnsi="Arial" w:cs="Arial"/>
                <w:sz w:val="22"/>
                <w:szCs w:val="22"/>
                <w:lang w:val="es-CO" w:eastAsia="es-CO"/>
              </w:rPr>
              <w:t xml:space="preserve">Valor de todos aquellos gastos y obligaciones económicas o no que se requiera cuantificar, de manera tal que se garantice su cumplimiento o para que, ante una eventual afectación de la póliza de cumplimiento, el porcentaje del valor exigido tenga la suficiencia necesaria para que su incumplimiento quede cubierto </w:t>
            </w:r>
          </w:p>
        </w:tc>
        <w:tc>
          <w:tcPr>
            <w:tcW w:w="4318" w:type="dxa"/>
          </w:tcPr>
          <w:p w14:paraId="5509B9EF" w14:textId="77777777" w:rsidR="007D5A2B" w:rsidRPr="007D5A2B" w:rsidRDefault="007D5A2B" w:rsidP="007D5A2B">
            <w:pPr>
              <w:rPr>
                <w:rFonts w:ascii="Arial" w:eastAsia="Cambria" w:hAnsi="Arial" w:cs="Arial"/>
                <w:sz w:val="22"/>
                <w:szCs w:val="22"/>
                <w:lang w:val="es-CO" w:eastAsia="es-CO"/>
              </w:rPr>
            </w:pPr>
          </w:p>
        </w:tc>
      </w:tr>
      <w:tr w:rsidR="007D5A2B" w:rsidRPr="007D5A2B" w14:paraId="7C6A4908" w14:textId="77777777" w:rsidTr="00644CD1">
        <w:tc>
          <w:tcPr>
            <w:tcW w:w="4318" w:type="dxa"/>
          </w:tcPr>
          <w:p w14:paraId="30E5104C" w14:textId="77777777" w:rsidR="007D5A2B" w:rsidRPr="007D5A2B" w:rsidRDefault="007D5A2B" w:rsidP="007D5A2B">
            <w:pPr>
              <w:rPr>
                <w:rFonts w:ascii="Arial" w:eastAsia="Cambria" w:hAnsi="Arial" w:cs="Arial"/>
                <w:sz w:val="22"/>
                <w:szCs w:val="22"/>
                <w:lang w:val="es-CO" w:eastAsia="es-CO"/>
              </w:rPr>
            </w:pPr>
            <w:permStart w:id="1630092641" w:edGrp="everyone" w:colFirst="0" w:colLast="0"/>
            <w:permStart w:id="821242710" w:edGrp="everyone" w:colFirst="1" w:colLast="1"/>
            <w:permStart w:id="1181949418" w:edGrp="everyone" w:colFirst="2" w:colLast="2"/>
            <w:permEnd w:id="1546387551"/>
            <w:permEnd w:id="101402528"/>
            <w:permEnd w:id="631993529"/>
          </w:p>
        </w:tc>
        <w:tc>
          <w:tcPr>
            <w:tcW w:w="4318" w:type="dxa"/>
          </w:tcPr>
          <w:p w14:paraId="5EAF0BF3" w14:textId="77777777" w:rsidR="007D5A2B" w:rsidRPr="007D5A2B" w:rsidRDefault="007D5A2B" w:rsidP="007D5A2B">
            <w:pPr>
              <w:rPr>
                <w:rFonts w:ascii="Arial" w:eastAsia="Cambria" w:hAnsi="Arial" w:cs="Arial"/>
                <w:b/>
                <w:sz w:val="22"/>
                <w:szCs w:val="22"/>
                <w:lang w:val="es-CO" w:eastAsia="es-CO"/>
              </w:rPr>
            </w:pPr>
            <w:r w:rsidRPr="007D5A2B">
              <w:rPr>
                <w:rFonts w:ascii="Arial" w:eastAsia="Cambria" w:hAnsi="Arial" w:cs="Arial"/>
                <w:b/>
                <w:sz w:val="22"/>
                <w:szCs w:val="22"/>
                <w:lang w:val="es-CO" w:eastAsia="es-CO"/>
              </w:rPr>
              <w:t>Valor total</w:t>
            </w:r>
          </w:p>
        </w:tc>
      </w:tr>
      <w:permEnd w:id="1630092641"/>
      <w:permEnd w:id="821242710"/>
      <w:permEnd w:id="1181949418"/>
    </w:tbl>
    <w:p w14:paraId="1480BD5B" w14:textId="77777777" w:rsidR="007D5A2B" w:rsidRPr="00E526ED" w:rsidRDefault="007D5A2B" w:rsidP="00F261A0">
      <w:pPr>
        <w:jc w:val="both"/>
        <w:rPr>
          <w:rFonts w:ascii="Arial" w:hAnsi="Arial" w:cs="Arial"/>
        </w:rPr>
      </w:pPr>
    </w:p>
    <w:p w14:paraId="29ED12DE" w14:textId="77777777" w:rsidR="00BC7880" w:rsidRDefault="00BC7880" w:rsidP="00BC7880">
      <w:pPr>
        <w:jc w:val="both"/>
        <w:rPr>
          <w:rFonts w:ascii="Arial" w:hAnsi="Arial" w:cs="Arial"/>
          <w:b/>
          <w:bCs/>
        </w:rPr>
      </w:pPr>
      <w:permStart w:id="910713133" w:edGrp="everyone"/>
      <w:r w:rsidRPr="00BC7880">
        <w:rPr>
          <w:rFonts w:ascii="Arial" w:hAnsi="Arial" w:cs="Arial"/>
          <w:b/>
          <w:sz w:val="22"/>
          <w:szCs w:val="22"/>
          <w:lang w:val="es-CO"/>
        </w:rPr>
        <w:t xml:space="preserve">Si el contrato a realizar es con una entidad a la cual no le es aplicable la Resolución </w:t>
      </w:r>
      <w:r w:rsidRPr="00BC7880">
        <w:rPr>
          <w:rFonts w:ascii="Arial" w:hAnsi="Arial" w:cs="Arial"/>
          <w:b/>
          <w:bCs/>
        </w:rPr>
        <w:t>SSS 202050083439 DE 2020 indique para el numeral 13 el siguiente título y suprima lo anterior</w:t>
      </w:r>
    </w:p>
    <w:permEnd w:id="910713133"/>
    <w:p w14:paraId="06F99B14" w14:textId="77777777" w:rsidR="00BC7880" w:rsidRPr="00BC7880" w:rsidRDefault="00BC7880" w:rsidP="00BC7880">
      <w:pPr>
        <w:jc w:val="both"/>
        <w:rPr>
          <w:rFonts w:ascii="Arial" w:hAnsi="Arial" w:cs="Arial"/>
          <w:b/>
          <w:sz w:val="22"/>
          <w:szCs w:val="22"/>
          <w:lang w:val="es-CO"/>
        </w:rPr>
      </w:pPr>
    </w:p>
    <w:p w14:paraId="30BF0C3C" w14:textId="77777777" w:rsidR="00BC7880" w:rsidRDefault="00BC7880" w:rsidP="00F261A0">
      <w:pPr>
        <w:jc w:val="both"/>
        <w:rPr>
          <w:rFonts w:ascii="Arial" w:hAnsi="Arial" w:cs="Arial"/>
          <w:b/>
          <w:sz w:val="22"/>
          <w:szCs w:val="22"/>
          <w:lang w:val="es-CO"/>
        </w:rPr>
      </w:pPr>
      <w:r w:rsidRPr="00BC7880">
        <w:rPr>
          <w:rFonts w:ascii="Arial" w:hAnsi="Arial" w:cs="Arial"/>
          <w:b/>
          <w:sz w:val="22"/>
          <w:szCs w:val="22"/>
          <w:lang w:val="es-CO"/>
        </w:rPr>
        <w:t>Análisis del valor fiscal del contrato para la determinación del valor o la base para el as</w:t>
      </w:r>
      <w:r>
        <w:rPr>
          <w:rFonts w:ascii="Arial" w:hAnsi="Arial" w:cs="Arial"/>
          <w:b/>
          <w:sz w:val="22"/>
          <w:szCs w:val="22"/>
          <w:lang w:val="es-CO"/>
        </w:rPr>
        <w:t>eguramiento de las obligaciones.</w:t>
      </w:r>
    </w:p>
    <w:p w14:paraId="2C451597" w14:textId="77777777" w:rsidR="00BC7880" w:rsidRDefault="00BC7880" w:rsidP="00F261A0">
      <w:pPr>
        <w:jc w:val="both"/>
        <w:rPr>
          <w:rFonts w:ascii="Arial" w:hAnsi="Arial" w:cs="Arial"/>
          <w:b/>
          <w:sz w:val="22"/>
          <w:szCs w:val="22"/>
          <w:lang w:val="es-CO"/>
        </w:rPr>
      </w:pPr>
    </w:p>
    <w:p w14:paraId="715A19BE" w14:textId="77777777" w:rsidR="00BC7880" w:rsidRPr="00BC7880" w:rsidRDefault="00E23738" w:rsidP="00F261A0">
      <w:pPr>
        <w:jc w:val="both"/>
        <w:rPr>
          <w:rFonts w:ascii="Arial" w:hAnsi="Arial" w:cs="Arial"/>
          <w:sz w:val="22"/>
          <w:szCs w:val="22"/>
          <w:lang w:val="es-CO"/>
        </w:rPr>
      </w:pPr>
      <w:r>
        <w:rPr>
          <w:rFonts w:ascii="Arial" w:hAnsi="Arial" w:cs="Arial"/>
          <w:sz w:val="22"/>
          <w:szCs w:val="22"/>
          <w:lang w:val="es-CO"/>
        </w:rPr>
        <w:t>Se tendrá</w:t>
      </w:r>
      <w:r w:rsidR="00BC7880" w:rsidRPr="00BC7880">
        <w:rPr>
          <w:rFonts w:ascii="Arial" w:hAnsi="Arial" w:cs="Arial"/>
          <w:sz w:val="22"/>
          <w:szCs w:val="22"/>
          <w:lang w:val="es-CO"/>
        </w:rPr>
        <w:t xml:space="preserve"> el obtenido a partir del avalúo comercial vigente del inmueble sobre el cual la Secretaría que entrega el inmu</w:t>
      </w:r>
      <w:r>
        <w:rPr>
          <w:rFonts w:ascii="Arial" w:hAnsi="Arial" w:cs="Arial"/>
          <w:sz w:val="22"/>
          <w:szCs w:val="22"/>
          <w:lang w:val="es-CO"/>
        </w:rPr>
        <w:t>eble en comodato determinará el</w:t>
      </w:r>
      <w:r w:rsidR="00BC7880" w:rsidRPr="00BC7880">
        <w:rPr>
          <w:rFonts w:ascii="Arial" w:hAnsi="Arial" w:cs="Arial"/>
          <w:sz w:val="22"/>
          <w:szCs w:val="22"/>
          <w:lang w:val="es-CO"/>
        </w:rPr>
        <w:t xml:space="preserve"> porcentaje del valor de la garantía</w:t>
      </w:r>
      <w:permStart w:id="1926051879" w:edGrp="everyone"/>
      <w:r w:rsidR="00BC7880" w:rsidRPr="00BC7880">
        <w:rPr>
          <w:rFonts w:ascii="Arial" w:hAnsi="Arial" w:cs="Arial"/>
          <w:sz w:val="22"/>
          <w:szCs w:val="22"/>
          <w:lang w:val="es-CO"/>
        </w:rPr>
        <w:t>.</w:t>
      </w:r>
      <w:r>
        <w:rPr>
          <w:rFonts w:ascii="Arial" w:hAnsi="Arial" w:cs="Arial"/>
          <w:sz w:val="22"/>
          <w:szCs w:val="22"/>
          <w:lang w:val="es-CO"/>
        </w:rPr>
        <w:t xml:space="preserve"> (El cual también puede ser el </w:t>
      </w:r>
      <w:r w:rsidR="00BC7880" w:rsidRPr="00BC7880">
        <w:rPr>
          <w:rFonts w:ascii="Arial" w:hAnsi="Arial" w:cs="Arial"/>
          <w:sz w:val="22"/>
          <w:szCs w:val="22"/>
          <w:lang w:val="es-CO"/>
        </w:rPr>
        <w:t>reportado en el módulo de activos fijos para el respectivo inmueble)</w:t>
      </w:r>
      <w:permEnd w:id="1926051879"/>
    </w:p>
    <w:p w14:paraId="289A90B3" w14:textId="77777777" w:rsidR="002B1DC4" w:rsidRPr="002B1DC4" w:rsidRDefault="002B1DC4" w:rsidP="002B1DC4">
      <w:pPr>
        <w:jc w:val="both"/>
        <w:rPr>
          <w:rFonts w:ascii="Arial" w:hAnsi="Arial" w:cs="Arial"/>
          <w:b/>
          <w:sz w:val="22"/>
          <w:szCs w:val="22"/>
          <w:lang w:val="es-CO"/>
        </w:rPr>
      </w:pPr>
    </w:p>
    <w:p w14:paraId="4CADF479" w14:textId="77777777" w:rsidR="00FD4A6B" w:rsidRDefault="00FD4A6B" w:rsidP="00FD4A6B">
      <w:pPr>
        <w:jc w:val="both"/>
        <w:rPr>
          <w:rFonts w:ascii="Arial" w:hAnsi="Arial" w:cs="Arial"/>
          <w:b/>
          <w:sz w:val="22"/>
          <w:szCs w:val="22"/>
          <w:lang w:val="es-CO"/>
        </w:rPr>
      </w:pPr>
      <w:r w:rsidRPr="00FD4A6B">
        <w:rPr>
          <w:rFonts w:ascii="Arial" w:hAnsi="Arial" w:cs="Arial"/>
          <w:b/>
          <w:sz w:val="22"/>
          <w:szCs w:val="22"/>
          <w:lang w:val="es-CO"/>
        </w:rPr>
        <w:t>14. El análisis que sustenta la exigencia de los mecanismos de cobertura que garantizan las obligaciones surgidas con ocasión de la contratación directa y del contrato a celebrar.</w:t>
      </w:r>
    </w:p>
    <w:p w14:paraId="4888B0CE" w14:textId="77777777" w:rsidR="00FD4A6B" w:rsidRPr="00FD4A6B" w:rsidRDefault="00FD4A6B" w:rsidP="00FD4A6B">
      <w:pPr>
        <w:jc w:val="both"/>
        <w:rPr>
          <w:rFonts w:ascii="Arial" w:hAnsi="Arial" w:cs="Arial"/>
          <w:b/>
          <w:sz w:val="22"/>
          <w:szCs w:val="22"/>
          <w:lang w:val="es-CO"/>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2"/>
        <w:gridCol w:w="2136"/>
        <w:gridCol w:w="1675"/>
        <w:gridCol w:w="1282"/>
        <w:gridCol w:w="1437"/>
        <w:gridCol w:w="856"/>
      </w:tblGrid>
      <w:tr w:rsidR="00FD4A6B" w:rsidRPr="00FD4A6B" w14:paraId="175B92B0" w14:textId="77777777" w:rsidTr="00FD4A6B">
        <w:trPr>
          <w:trHeight w:val="299"/>
          <w:jc w:val="center"/>
        </w:trPr>
        <w:tc>
          <w:tcPr>
            <w:tcW w:w="2112" w:type="dxa"/>
            <w:vAlign w:val="center"/>
          </w:tcPr>
          <w:p w14:paraId="3EF3A96D"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Tipificación</w:t>
            </w:r>
          </w:p>
        </w:tc>
        <w:tc>
          <w:tcPr>
            <w:tcW w:w="2136" w:type="dxa"/>
            <w:vAlign w:val="center"/>
          </w:tcPr>
          <w:p w14:paraId="24B7853A"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Estimación</w:t>
            </w:r>
          </w:p>
        </w:tc>
        <w:tc>
          <w:tcPr>
            <w:tcW w:w="1675" w:type="dxa"/>
            <w:vAlign w:val="center"/>
          </w:tcPr>
          <w:p w14:paraId="2F7ED89D"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Mecanismo de Cobertura</w:t>
            </w:r>
          </w:p>
        </w:tc>
        <w:tc>
          <w:tcPr>
            <w:tcW w:w="1282" w:type="dxa"/>
            <w:vAlign w:val="center"/>
          </w:tcPr>
          <w:p w14:paraId="3048D102"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Asignación</w:t>
            </w:r>
          </w:p>
        </w:tc>
        <w:tc>
          <w:tcPr>
            <w:tcW w:w="1437" w:type="dxa"/>
            <w:vAlign w:val="center"/>
          </w:tcPr>
          <w:p w14:paraId="748708A0"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Vigencia</w:t>
            </w:r>
          </w:p>
        </w:tc>
        <w:tc>
          <w:tcPr>
            <w:tcW w:w="856" w:type="dxa"/>
            <w:vAlign w:val="center"/>
          </w:tcPr>
          <w:p w14:paraId="7B62C63A"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Aplica</w:t>
            </w:r>
          </w:p>
        </w:tc>
      </w:tr>
      <w:tr w:rsidR="00FD4A6B" w:rsidRPr="00FD4A6B" w14:paraId="6F103FA7" w14:textId="77777777" w:rsidTr="00FD4A6B">
        <w:trPr>
          <w:trHeight w:val="299"/>
          <w:jc w:val="center"/>
        </w:trPr>
        <w:tc>
          <w:tcPr>
            <w:tcW w:w="2112" w:type="dxa"/>
            <w:vAlign w:val="center"/>
          </w:tcPr>
          <w:p w14:paraId="2F1727E8" w14:textId="367138BE"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Incumplimiento del contratista de las obligaciones y prohibiciones contraídas en virtud del contrato</w:t>
            </w:r>
          </w:p>
        </w:tc>
        <w:tc>
          <w:tcPr>
            <w:tcW w:w="2136" w:type="dxa"/>
            <w:vAlign w:val="center"/>
          </w:tcPr>
          <w:p w14:paraId="2662AB13" w14:textId="54B5D834" w:rsidR="00FD4A6B" w:rsidRPr="00FD4A6B" w:rsidRDefault="00FD4A6B" w:rsidP="00FD4A6B">
            <w:pPr>
              <w:jc w:val="both"/>
              <w:rPr>
                <w:rFonts w:ascii="Arial" w:hAnsi="Arial" w:cs="Arial"/>
                <w:sz w:val="22"/>
                <w:szCs w:val="22"/>
                <w:lang w:val="es-CO"/>
              </w:rPr>
            </w:pPr>
            <w:permStart w:id="2027170641" w:edGrp="everyone"/>
            <w:r w:rsidRPr="00FD4A6B">
              <w:rPr>
                <w:rFonts w:ascii="Arial" w:hAnsi="Arial" w:cs="Arial"/>
                <w:sz w:val="22"/>
                <w:szCs w:val="22"/>
                <w:lang w:val="es-CO"/>
              </w:rPr>
              <w:t>(</w:t>
            </w:r>
            <w:r>
              <w:rPr>
                <w:rFonts w:ascii="Arial" w:hAnsi="Arial" w:cs="Arial"/>
                <w:sz w:val="22"/>
                <w:szCs w:val="22"/>
                <w:lang w:val="es-CO"/>
              </w:rPr>
              <w:t xml:space="preserve">indicar el </w:t>
            </w:r>
            <w:r w:rsidR="006B7874">
              <w:rPr>
                <w:rFonts w:ascii="Arial" w:hAnsi="Arial" w:cs="Arial"/>
                <w:sz w:val="22"/>
                <w:szCs w:val="22"/>
                <w:lang w:val="es-CO"/>
              </w:rPr>
              <w:t>número)</w:t>
            </w:r>
            <w:r w:rsidR="006B7874" w:rsidRPr="00FD4A6B">
              <w:rPr>
                <w:rFonts w:ascii="Arial" w:hAnsi="Arial" w:cs="Arial"/>
                <w:sz w:val="22"/>
                <w:szCs w:val="22"/>
                <w:lang w:val="es-CO"/>
              </w:rPr>
              <w:t xml:space="preserve"> </w:t>
            </w:r>
            <w:permEnd w:id="2027170641"/>
            <w:r w:rsidR="006B7874" w:rsidRPr="00FD4A6B">
              <w:rPr>
                <w:rFonts w:ascii="Arial" w:hAnsi="Arial" w:cs="Arial"/>
                <w:sz w:val="22"/>
                <w:szCs w:val="22"/>
                <w:lang w:val="es-CO"/>
              </w:rPr>
              <w:t>%</w:t>
            </w:r>
            <w:r w:rsidRPr="00FD4A6B">
              <w:rPr>
                <w:rFonts w:ascii="Arial" w:hAnsi="Arial" w:cs="Arial"/>
                <w:sz w:val="22"/>
                <w:szCs w:val="22"/>
                <w:lang w:val="es-CO"/>
              </w:rPr>
              <w:t xml:space="preserve"> del valor </w:t>
            </w:r>
            <w:r w:rsidR="00D24E8F">
              <w:rPr>
                <w:rFonts w:ascii="Arial" w:hAnsi="Arial" w:cs="Arial"/>
                <w:sz w:val="22"/>
                <w:szCs w:val="22"/>
                <w:lang w:val="es-CO"/>
              </w:rPr>
              <w:t>obtenido como</w:t>
            </w:r>
            <w:r w:rsidRPr="00FD4A6B">
              <w:rPr>
                <w:rFonts w:ascii="Arial" w:hAnsi="Arial" w:cs="Arial"/>
                <w:sz w:val="22"/>
                <w:szCs w:val="22"/>
                <w:lang w:val="es-CO"/>
              </w:rPr>
              <w:t xml:space="preserve"> </w:t>
            </w:r>
            <w:r w:rsidR="000A3B73">
              <w:rPr>
                <w:rFonts w:ascii="Arial" w:hAnsi="Arial" w:cs="Arial"/>
                <w:sz w:val="22"/>
                <w:szCs w:val="22"/>
                <w:lang w:val="es-CO"/>
              </w:rPr>
              <w:t>base asegurable.</w:t>
            </w:r>
          </w:p>
          <w:p w14:paraId="3249CFCB" w14:textId="77777777" w:rsidR="00FD4A6B" w:rsidRPr="00FD4A6B" w:rsidRDefault="00FD4A6B" w:rsidP="00FD4A6B">
            <w:pPr>
              <w:jc w:val="both"/>
              <w:rPr>
                <w:rFonts w:ascii="Arial" w:hAnsi="Arial" w:cs="Arial"/>
                <w:sz w:val="22"/>
                <w:szCs w:val="22"/>
                <w:lang w:val="es-CO"/>
              </w:rPr>
            </w:pPr>
          </w:p>
          <w:p w14:paraId="54B57B0F" w14:textId="4CA8FBA8" w:rsidR="00FD4A6B" w:rsidRPr="00FD4A6B" w:rsidRDefault="00FD4A6B" w:rsidP="00FD4A6B">
            <w:pPr>
              <w:jc w:val="both"/>
              <w:rPr>
                <w:rFonts w:ascii="Arial" w:hAnsi="Arial" w:cs="Arial"/>
                <w:sz w:val="22"/>
                <w:szCs w:val="22"/>
                <w:lang w:val="es-CO"/>
              </w:rPr>
            </w:pPr>
            <w:permStart w:id="514732502" w:edGrp="everyone"/>
            <w:r w:rsidRPr="00FD4A6B">
              <w:rPr>
                <w:rFonts w:ascii="Arial" w:hAnsi="Arial" w:cs="Arial"/>
                <w:sz w:val="22"/>
                <w:szCs w:val="22"/>
                <w:lang w:val="es-CO"/>
              </w:rPr>
              <w:t>(La Secretaría que entrega e</w:t>
            </w:r>
            <w:r w:rsidR="00E23738">
              <w:rPr>
                <w:rFonts w:ascii="Arial" w:hAnsi="Arial" w:cs="Arial"/>
                <w:sz w:val="22"/>
                <w:szCs w:val="22"/>
                <w:lang w:val="es-CO"/>
              </w:rPr>
              <w:t>l inmueble debe determinar el %</w:t>
            </w:r>
            <w:r w:rsidRPr="00FD4A6B">
              <w:rPr>
                <w:rFonts w:ascii="Arial" w:hAnsi="Arial" w:cs="Arial"/>
                <w:sz w:val="22"/>
                <w:szCs w:val="22"/>
                <w:lang w:val="es-CO"/>
              </w:rPr>
              <w:t xml:space="preserve"> de acuerdo a la base asegurable obtenida a partir de la sumatoria de la cuantificación de las obligaciones contractuales y extracontractuales del numeral anterior o del valor obtenido del avalúo comercial vigente del inmueble, que cubra con </w:t>
            </w:r>
            <w:r w:rsidR="00393A44" w:rsidRPr="00FD4A6B">
              <w:rPr>
                <w:rFonts w:ascii="Arial" w:hAnsi="Arial" w:cs="Arial"/>
                <w:sz w:val="22"/>
                <w:szCs w:val="22"/>
                <w:lang w:val="es-CO"/>
              </w:rPr>
              <w:t>suficiencia los</w:t>
            </w:r>
            <w:r w:rsidRPr="00FD4A6B">
              <w:rPr>
                <w:rFonts w:ascii="Arial" w:hAnsi="Arial" w:cs="Arial"/>
                <w:sz w:val="22"/>
                <w:szCs w:val="22"/>
                <w:lang w:val="es-CO"/>
              </w:rPr>
              <w:t xml:space="preserve"> riesgos que se derivan del incumplimiento, el cual no podrá ser inferior al 10%)</w:t>
            </w:r>
            <w:permEnd w:id="514732502"/>
          </w:p>
        </w:tc>
        <w:tc>
          <w:tcPr>
            <w:tcW w:w="1675" w:type="dxa"/>
            <w:vAlign w:val="center"/>
          </w:tcPr>
          <w:p w14:paraId="513EBFE5"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u w:val="single"/>
                <w:lang w:val="es-CO"/>
              </w:rPr>
              <w:t>Garantía de Cumplimiento</w:t>
            </w:r>
            <w:r w:rsidRPr="00FD4A6B">
              <w:rPr>
                <w:rFonts w:ascii="Arial" w:hAnsi="Arial" w:cs="Arial"/>
                <w:sz w:val="22"/>
                <w:szCs w:val="22"/>
                <w:lang w:val="es-CO"/>
              </w:rPr>
              <w:t>: Ampara al Beneficiario el total y perfecto cumplimiento del contrato pactado de acuerdo a sus términos, condiciones y especificaciones contractuales</w:t>
            </w:r>
          </w:p>
        </w:tc>
        <w:tc>
          <w:tcPr>
            <w:tcW w:w="1282" w:type="dxa"/>
            <w:vAlign w:val="center"/>
          </w:tcPr>
          <w:p w14:paraId="6F549F09"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Contratista</w:t>
            </w:r>
          </w:p>
        </w:tc>
        <w:tc>
          <w:tcPr>
            <w:tcW w:w="1437" w:type="dxa"/>
            <w:vAlign w:val="center"/>
          </w:tcPr>
          <w:p w14:paraId="1C661D39"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Plazo del contrato y 4 meses más</w:t>
            </w:r>
          </w:p>
        </w:tc>
        <w:tc>
          <w:tcPr>
            <w:tcW w:w="856" w:type="dxa"/>
            <w:vAlign w:val="center"/>
          </w:tcPr>
          <w:p w14:paraId="147BDE6A" w14:textId="77777777" w:rsidR="00FD4A6B" w:rsidRPr="00FD4A6B" w:rsidRDefault="00FD4A6B" w:rsidP="00FD4A6B">
            <w:pPr>
              <w:jc w:val="both"/>
              <w:rPr>
                <w:rFonts w:ascii="Arial" w:hAnsi="Arial" w:cs="Arial"/>
                <w:sz w:val="22"/>
                <w:szCs w:val="22"/>
                <w:lang w:val="es-CO"/>
              </w:rPr>
            </w:pPr>
            <w:r w:rsidRPr="00FD4A6B">
              <w:rPr>
                <w:rFonts w:ascii="Arial" w:hAnsi="Arial" w:cs="Arial"/>
                <w:sz w:val="22"/>
                <w:szCs w:val="22"/>
                <w:lang w:val="es-CO"/>
              </w:rPr>
              <w:t>SI</w:t>
            </w:r>
          </w:p>
        </w:tc>
      </w:tr>
    </w:tbl>
    <w:p w14:paraId="5D66DDE1" w14:textId="77777777" w:rsidR="00C341AD" w:rsidRPr="00FD4A6B" w:rsidRDefault="00C341AD" w:rsidP="002B1DC4">
      <w:pPr>
        <w:jc w:val="both"/>
        <w:rPr>
          <w:rFonts w:ascii="Arial" w:hAnsi="Arial" w:cs="Arial"/>
          <w:sz w:val="22"/>
          <w:szCs w:val="22"/>
          <w:lang w:val="es-CO"/>
        </w:rPr>
      </w:pPr>
    </w:p>
    <w:p w14:paraId="4E5AF673" w14:textId="527C0E39" w:rsidR="003C58CF" w:rsidRPr="003C58CF" w:rsidRDefault="003C58CF" w:rsidP="003C58CF">
      <w:pPr>
        <w:jc w:val="both"/>
        <w:rPr>
          <w:rFonts w:ascii="Arial" w:hAnsi="Arial" w:cs="Arial"/>
          <w:color w:val="000000"/>
          <w:sz w:val="22"/>
          <w:szCs w:val="22"/>
          <w:lang w:val="es-CO"/>
        </w:rPr>
      </w:pPr>
      <w:r w:rsidRPr="003C58CF">
        <w:rPr>
          <w:rFonts w:ascii="Arial" w:hAnsi="Arial" w:cs="Arial"/>
          <w:color w:val="000000"/>
          <w:sz w:val="22"/>
          <w:szCs w:val="22"/>
          <w:lang w:val="es-CO"/>
        </w:rPr>
        <w:t xml:space="preserve">Así mismo, con el fin de minimizar el riesgo y garantizar el cumplimiento del contrato, el Municipio de Medellín establecerá en el texto del contrato cláusulas como la penal pecuniaria y de </w:t>
      </w:r>
      <w:r w:rsidR="00054E03" w:rsidRPr="003C58CF">
        <w:rPr>
          <w:rFonts w:ascii="Arial" w:hAnsi="Arial" w:cs="Arial"/>
          <w:color w:val="000000"/>
          <w:sz w:val="22"/>
          <w:szCs w:val="22"/>
          <w:lang w:val="es-CO"/>
        </w:rPr>
        <w:t>auditoría</w:t>
      </w:r>
      <w:r w:rsidRPr="003C58CF">
        <w:rPr>
          <w:rFonts w:ascii="Arial" w:hAnsi="Arial" w:cs="Arial"/>
          <w:color w:val="000000"/>
          <w:sz w:val="22"/>
          <w:szCs w:val="22"/>
          <w:lang w:val="es-CO"/>
        </w:rPr>
        <w:t xml:space="preserve"> interna así:</w:t>
      </w:r>
    </w:p>
    <w:p w14:paraId="12AD8155" w14:textId="77777777" w:rsidR="003C58CF" w:rsidRPr="003C58CF" w:rsidRDefault="003C58CF" w:rsidP="003C58CF">
      <w:pPr>
        <w:jc w:val="both"/>
        <w:rPr>
          <w:rFonts w:ascii="Arial" w:hAnsi="Arial" w:cs="Arial"/>
          <w:color w:val="000000"/>
          <w:sz w:val="22"/>
          <w:szCs w:val="22"/>
          <w:lang w:val="es-CO"/>
        </w:rPr>
      </w:pPr>
    </w:p>
    <w:p w14:paraId="25474E68" w14:textId="14B9BAD1" w:rsidR="002B1DC4" w:rsidRDefault="003C58CF" w:rsidP="003C58CF">
      <w:pPr>
        <w:jc w:val="both"/>
        <w:rPr>
          <w:rFonts w:ascii="Arial" w:hAnsi="Arial" w:cs="Arial"/>
          <w:bCs/>
          <w:sz w:val="22"/>
          <w:szCs w:val="22"/>
          <w:lang w:val="es-CO"/>
        </w:rPr>
      </w:pPr>
      <w:r w:rsidRPr="003C58CF">
        <w:rPr>
          <w:rFonts w:ascii="Arial" w:hAnsi="Arial" w:cs="Arial"/>
          <w:b/>
          <w:bCs/>
          <w:sz w:val="22"/>
          <w:szCs w:val="22"/>
          <w:lang w:val="es-CO"/>
        </w:rPr>
        <w:t>Cláusula Penal Pecuniaria</w:t>
      </w:r>
      <w:r w:rsidRPr="003C58CF">
        <w:rPr>
          <w:rFonts w:ascii="Arial" w:hAnsi="Arial" w:cs="Arial"/>
          <w:bCs/>
          <w:sz w:val="22"/>
          <w:szCs w:val="22"/>
          <w:lang w:val="es-CO"/>
        </w:rPr>
        <w:t xml:space="preserve">: Se estipula una </w:t>
      </w:r>
      <w:r w:rsidR="00B83774" w:rsidRPr="003C58CF">
        <w:rPr>
          <w:rFonts w:ascii="Arial" w:hAnsi="Arial" w:cs="Arial"/>
          <w:bCs/>
          <w:sz w:val="22"/>
          <w:szCs w:val="22"/>
          <w:lang w:val="es-CO"/>
        </w:rPr>
        <w:t>cláusula</w:t>
      </w:r>
      <w:r w:rsidRPr="003C58CF">
        <w:rPr>
          <w:rFonts w:ascii="Arial" w:hAnsi="Arial" w:cs="Arial"/>
          <w:bCs/>
          <w:sz w:val="22"/>
          <w:szCs w:val="22"/>
          <w:lang w:val="es-CO"/>
        </w:rPr>
        <w:t xml:space="preserve"> penal equivalente al diez por ciento (10%) del valor total del contrato, la cual se hará efectiva de manera unilateral sin necesidad de declaratoria judicial, cuando a juicio del ordenador del gasto, previo informe del supervisor, el contratista incurra en un incumplimiento grave y severo del contrato. Sin la constitución y aprobación de la garantía no podrá darse inicio al contrato, ni hacerse entrega del bien inmueble, y si transcurrido el término de los diez (10) días a partir de la firma del contrato, el COMODATARIO no aporta la garantía de cumplimiento exigida, se procederá a dejar constancia por escrito y se iniciarán los procedimientos necesarios requeridos para que se dé por terminado el contrato</w:t>
      </w:r>
    </w:p>
    <w:p w14:paraId="3B97ABEC" w14:textId="77777777" w:rsidR="003C58CF" w:rsidRDefault="003C58CF" w:rsidP="003C58CF">
      <w:pPr>
        <w:jc w:val="both"/>
        <w:rPr>
          <w:rFonts w:ascii="Arial" w:hAnsi="Arial" w:cs="Arial"/>
          <w:b/>
          <w:bCs/>
          <w:sz w:val="22"/>
          <w:szCs w:val="22"/>
          <w:lang w:val="es-CO" w:eastAsia="es-MX"/>
        </w:rPr>
      </w:pPr>
    </w:p>
    <w:p w14:paraId="44AB42CB" w14:textId="37F9EDED" w:rsidR="003C58CF" w:rsidRDefault="00740688" w:rsidP="003C58CF">
      <w:pPr>
        <w:jc w:val="both"/>
        <w:rPr>
          <w:ins w:id="3" w:author="luisa fernanda garcia loaiza" w:date="2021-01-27T23:19:00Z"/>
          <w:rFonts w:ascii="Arial" w:hAnsi="Arial" w:cs="Arial"/>
          <w:bCs/>
          <w:sz w:val="22"/>
          <w:szCs w:val="22"/>
          <w:lang w:val="es-CO"/>
        </w:rPr>
      </w:pPr>
      <w:r w:rsidRPr="003C58CF">
        <w:rPr>
          <w:rFonts w:ascii="Arial" w:hAnsi="Arial" w:cs="Arial"/>
          <w:b/>
          <w:bCs/>
          <w:sz w:val="22"/>
          <w:szCs w:val="22"/>
          <w:lang w:val="es-CO" w:eastAsia="es-MX"/>
        </w:rPr>
        <w:t>Auditoría</w:t>
      </w:r>
      <w:r w:rsidR="003C58CF" w:rsidRPr="003C58CF">
        <w:rPr>
          <w:rFonts w:ascii="Arial" w:hAnsi="Arial" w:cs="Arial"/>
          <w:b/>
          <w:bCs/>
          <w:sz w:val="22"/>
          <w:szCs w:val="22"/>
          <w:lang w:val="es-CO" w:eastAsia="es-MX"/>
        </w:rPr>
        <w:t xml:space="preserve"> Interna</w:t>
      </w:r>
      <w:r w:rsidR="003C58CF" w:rsidRPr="003C58CF">
        <w:rPr>
          <w:rFonts w:ascii="Arial" w:hAnsi="Arial" w:cs="Arial"/>
          <w:bCs/>
          <w:sz w:val="22"/>
          <w:szCs w:val="22"/>
          <w:lang w:val="es-CO" w:eastAsia="es-MX"/>
        </w:rPr>
        <w:t>:</w:t>
      </w:r>
      <w:r w:rsidR="003C58CF" w:rsidRPr="003C58CF">
        <w:rPr>
          <w:rFonts w:ascii="Arial" w:hAnsi="Arial" w:cs="Arial"/>
          <w:bCs/>
          <w:sz w:val="22"/>
          <w:szCs w:val="22"/>
          <w:lang w:val="es-CO"/>
        </w:rPr>
        <w:t xml:space="preserve"> La Secretaría de Evaluación y Control, mediante comunicación suscrita por el Secretario de Despacho o los Subsecretarios, podrá requerir del CONTRATISTA toda la información relacionada con los aspectos técnicos, administrativos, financieros y legales del contrato, pudiendo ser necesario, inspeccionar los documentos, lugares o sedes donde se ejecute la prestación, según las técnicas de auditorías aplicadas. Los informes de auditoría interna son de uso reservado de la Secretaria de Evaluación y Control, el ordenador del gasto y señor Alcalde. La reticencia del contratista a atender los requerimientos de la </w:t>
      </w:r>
      <w:r w:rsidR="001820FE" w:rsidRPr="003C58CF">
        <w:rPr>
          <w:rFonts w:ascii="Arial" w:hAnsi="Arial" w:cs="Arial"/>
          <w:bCs/>
          <w:sz w:val="22"/>
          <w:szCs w:val="22"/>
          <w:lang w:val="es-CO"/>
        </w:rPr>
        <w:t>Auditoría</w:t>
      </w:r>
      <w:r w:rsidR="003C58CF" w:rsidRPr="003C58CF">
        <w:rPr>
          <w:rFonts w:ascii="Arial" w:hAnsi="Arial" w:cs="Arial"/>
          <w:bCs/>
          <w:sz w:val="22"/>
          <w:szCs w:val="22"/>
          <w:lang w:val="es-CO"/>
        </w:rPr>
        <w:t xml:space="preserve"> interna serán sujetos de Multa por mora en la entrega de información. Con fundamento en el Decreto Municipal 2505 del 17 de Diciembre de 2013; y la Circular N° 002 del 10 de Enero de 2014, emitida por el Comité Técnico de Orientación y Seguimiento de la Contratación.</w:t>
      </w:r>
    </w:p>
    <w:p w14:paraId="0A2972BF" w14:textId="7323AE19" w:rsidR="00F46A3F" w:rsidRDefault="00F46A3F" w:rsidP="003C58CF">
      <w:pPr>
        <w:jc w:val="both"/>
        <w:rPr>
          <w:ins w:id="4" w:author="luisa fernanda garcia loaiza" w:date="2021-01-27T23:19:00Z"/>
          <w:rFonts w:ascii="Arial" w:hAnsi="Arial" w:cs="Arial"/>
          <w:bCs/>
          <w:sz w:val="22"/>
          <w:szCs w:val="22"/>
          <w:lang w:val="es-CO"/>
        </w:rPr>
      </w:pPr>
    </w:p>
    <w:p w14:paraId="3ADAF56F" w14:textId="77777777" w:rsidR="00F46A3F" w:rsidRPr="003C58CF" w:rsidRDefault="00F46A3F" w:rsidP="003C58CF">
      <w:pPr>
        <w:jc w:val="both"/>
        <w:rPr>
          <w:rFonts w:ascii="Arial" w:hAnsi="Arial" w:cs="Arial"/>
          <w:bCs/>
          <w:sz w:val="22"/>
          <w:szCs w:val="22"/>
          <w:lang w:val="es-CO"/>
        </w:rPr>
      </w:pPr>
    </w:p>
    <w:p w14:paraId="792E3937" w14:textId="77777777" w:rsidR="00C341AD" w:rsidRPr="007A154A" w:rsidRDefault="00C341AD" w:rsidP="00C341AD">
      <w:pPr>
        <w:jc w:val="both"/>
        <w:rPr>
          <w:rFonts w:ascii="Arial" w:hAnsi="Arial" w:cs="Arial"/>
          <w:bCs/>
          <w:sz w:val="22"/>
          <w:szCs w:val="22"/>
          <w:lang w:val="es-CO"/>
        </w:rPr>
      </w:pPr>
    </w:p>
    <w:p w14:paraId="7D55DA27" w14:textId="77777777" w:rsidR="0065029B" w:rsidRPr="002E5390" w:rsidRDefault="003C58CF" w:rsidP="002E5390">
      <w:pPr>
        <w:jc w:val="both"/>
        <w:rPr>
          <w:rFonts w:ascii="Arial" w:hAnsi="Arial" w:cs="Arial"/>
          <w:b/>
          <w:sz w:val="22"/>
          <w:szCs w:val="22"/>
          <w:lang w:val="es-CO"/>
        </w:rPr>
      </w:pPr>
      <w:r>
        <w:rPr>
          <w:rFonts w:ascii="Arial" w:hAnsi="Arial" w:cs="Arial"/>
          <w:b/>
          <w:sz w:val="22"/>
          <w:szCs w:val="22"/>
          <w:lang w:val="es-CO"/>
        </w:rPr>
        <w:t>15</w:t>
      </w:r>
      <w:r w:rsidR="00C341AD" w:rsidRPr="002E5390">
        <w:rPr>
          <w:rFonts w:ascii="Arial" w:hAnsi="Arial" w:cs="Arial"/>
          <w:b/>
          <w:sz w:val="22"/>
          <w:szCs w:val="22"/>
          <w:lang w:val="es-CO"/>
        </w:rPr>
        <w:t xml:space="preserve">. </w:t>
      </w:r>
      <w:r w:rsidR="002E5390" w:rsidRPr="002E5390">
        <w:rPr>
          <w:rFonts w:ascii="Arial" w:hAnsi="Arial" w:cs="Arial"/>
          <w:b/>
          <w:sz w:val="22"/>
          <w:szCs w:val="22"/>
          <w:lang w:val="es-CO"/>
        </w:rPr>
        <w:t xml:space="preserve">Componente ambiental. </w:t>
      </w:r>
    </w:p>
    <w:p w14:paraId="619F0F04" w14:textId="77777777" w:rsidR="0065029B" w:rsidRDefault="0065029B" w:rsidP="002E5390">
      <w:pPr>
        <w:jc w:val="both"/>
        <w:rPr>
          <w:rFonts w:ascii="Arial" w:hAnsi="Arial" w:cs="Arial"/>
          <w:b/>
          <w:sz w:val="22"/>
          <w:szCs w:val="22"/>
          <w:lang w:val="es-CO"/>
        </w:rPr>
      </w:pPr>
    </w:p>
    <w:p w14:paraId="2E0FE83E" w14:textId="77777777" w:rsidR="002E5390" w:rsidRPr="007A154A" w:rsidRDefault="002E5390" w:rsidP="002E5390">
      <w:pPr>
        <w:jc w:val="both"/>
        <w:rPr>
          <w:rFonts w:ascii="Arial" w:hAnsi="Arial" w:cs="Arial"/>
          <w:bCs/>
          <w:sz w:val="22"/>
          <w:szCs w:val="22"/>
          <w:lang w:val="es-CO"/>
        </w:rPr>
      </w:pPr>
      <w:r w:rsidRPr="007A154A">
        <w:rPr>
          <w:rFonts w:ascii="Arial" w:hAnsi="Arial" w:cs="Arial"/>
          <w:sz w:val="22"/>
          <w:szCs w:val="22"/>
          <w:lang w:val="es-CO"/>
        </w:rPr>
        <w:t xml:space="preserve">Dentro del presente proceso contractual </w:t>
      </w:r>
      <w:r>
        <w:rPr>
          <w:rFonts w:ascii="Arial" w:hAnsi="Arial" w:cs="Arial"/>
          <w:sz w:val="22"/>
          <w:szCs w:val="22"/>
          <w:lang w:val="es-CO"/>
        </w:rPr>
        <w:t xml:space="preserve">el contratista deberá cumplir con los riesgos ambientales que le apliquen a la destinación del bien inmueble entregado en comodato </w:t>
      </w:r>
      <w:permStart w:id="1548951716" w:edGrp="everyone"/>
      <w:r>
        <w:rPr>
          <w:rFonts w:ascii="Arial" w:hAnsi="Arial" w:cs="Arial"/>
          <w:sz w:val="22"/>
          <w:szCs w:val="22"/>
          <w:lang w:val="es-CO"/>
        </w:rPr>
        <w:t>(Digitar los riesgos ambientales que apliquen para el contrato)</w:t>
      </w:r>
      <w:permEnd w:id="1548951716"/>
      <w:r>
        <w:rPr>
          <w:rFonts w:ascii="Arial" w:hAnsi="Arial" w:cs="Arial"/>
          <w:sz w:val="22"/>
          <w:szCs w:val="22"/>
          <w:lang w:val="es-CO"/>
        </w:rPr>
        <w:t>.</w:t>
      </w:r>
    </w:p>
    <w:p w14:paraId="334D598E" w14:textId="3D203BB3" w:rsidR="00C341AD" w:rsidRDefault="00C341AD" w:rsidP="002E5390">
      <w:pPr>
        <w:jc w:val="both"/>
        <w:rPr>
          <w:lang w:val="es-CO"/>
        </w:rPr>
      </w:pPr>
    </w:p>
    <w:p w14:paraId="3189142C" w14:textId="7E40E2A3" w:rsidR="006C493C" w:rsidRPr="006C493C" w:rsidRDefault="006C493C" w:rsidP="006C493C">
      <w:pPr>
        <w:jc w:val="both"/>
        <w:rPr>
          <w:rFonts w:ascii="Arial" w:hAnsi="Arial" w:cs="Arial"/>
          <w:b/>
          <w:bCs/>
          <w:sz w:val="22"/>
          <w:szCs w:val="22"/>
          <w:shd w:val="clear" w:color="auto" w:fill="FFFFFF"/>
        </w:rPr>
      </w:pPr>
      <w:r w:rsidRPr="006C493C">
        <w:rPr>
          <w:rFonts w:ascii="Arial" w:hAnsi="Arial" w:cs="Arial"/>
          <w:b/>
          <w:bCs/>
          <w:sz w:val="22"/>
          <w:szCs w:val="22"/>
          <w:lang w:val="es-CO" w:eastAsia="es-MX"/>
        </w:rPr>
        <w:t>1</w:t>
      </w:r>
      <w:r>
        <w:rPr>
          <w:rFonts w:ascii="Arial" w:hAnsi="Arial" w:cs="Arial"/>
          <w:b/>
          <w:bCs/>
          <w:sz w:val="22"/>
          <w:szCs w:val="22"/>
          <w:lang w:val="es-CO" w:eastAsia="es-MX"/>
        </w:rPr>
        <w:t>6</w:t>
      </w:r>
      <w:r w:rsidRPr="006C493C">
        <w:rPr>
          <w:rFonts w:ascii="Arial" w:hAnsi="Arial" w:cs="Arial"/>
          <w:b/>
          <w:bCs/>
          <w:sz w:val="22"/>
          <w:szCs w:val="22"/>
          <w:lang w:val="es-CO" w:eastAsia="es-MX"/>
        </w:rPr>
        <w:t xml:space="preserve">. </w:t>
      </w:r>
      <w:r w:rsidRPr="006C493C">
        <w:rPr>
          <w:rFonts w:ascii="Arial" w:hAnsi="Arial" w:cs="Arial"/>
          <w:b/>
          <w:bCs/>
          <w:sz w:val="22"/>
          <w:szCs w:val="22"/>
          <w:shd w:val="clear" w:color="auto" w:fill="FFFFFF"/>
        </w:rPr>
        <w:t>Abandono del Inmueble:</w:t>
      </w:r>
    </w:p>
    <w:p w14:paraId="72D79A9F" w14:textId="77777777" w:rsidR="006C493C" w:rsidRPr="006C493C" w:rsidRDefault="006C493C" w:rsidP="006C493C">
      <w:pPr>
        <w:jc w:val="both"/>
        <w:rPr>
          <w:rFonts w:ascii="Arial" w:hAnsi="Arial" w:cs="Arial"/>
          <w:b/>
          <w:bCs/>
          <w:sz w:val="22"/>
          <w:szCs w:val="22"/>
          <w:shd w:val="clear" w:color="auto" w:fill="FFFFFF"/>
        </w:rPr>
      </w:pPr>
    </w:p>
    <w:p w14:paraId="5453C045" w14:textId="7E58C50A" w:rsidR="006C493C" w:rsidRPr="006C493C" w:rsidRDefault="006C493C" w:rsidP="006C493C">
      <w:pPr>
        <w:jc w:val="both"/>
        <w:rPr>
          <w:rFonts w:ascii="Arial" w:hAnsi="Arial" w:cs="Arial"/>
          <w:b/>
          <w:bCs/>
          <w:sz w:val="22"/>
          <w:szCs w:val="22"/>
        </w:rPr>
      </w:pPr>
      <w:r w:rsidRPr="006C493C">
        <w:rPr>
          <w:rFonts w:ascii="Arial" w:hAnsi="Arial" w:cs="Arial"/>
          <w:sz w:val="22"/>
          <w:szCs w:val="22"/>
          <w:shd w:val="clear" w:color="auto" w:fill="FFFFFF"/>
        </w:rPr>
        <w:t>Al suscribirse el contrato,</w:t>
      </w:r>
      <w:r w:rsidR="006D0107">
        <w:rPr>
          <w:rFonts w:ascii="Arial" w:hAnsi="Arial" w:cs="Arial"/>
          <w:sz w:val="22"/>
          <w:szCs w:val="22"/>
          <w:shd w:val="clear" w:color="auto" w:fill="FFFFFF"/>
        </w:rPr>
        <w:t xml:space="preserve"> </w:t>
      </w:r>
      <w:r w:rsidRPr="006C493C">
        <w:rPr>
          <w:rFonts w:ascii="Arial" w:hAnsi="Arial" w:cs="Arial"/>
          <w:sz w:val="22"/>
          <w:szCs w:val="22"/>
          <w:shd w:val="clear" w:color="auto" w:fill="FFFFFF"/>
        </w:rPr>
        <w:t>EL COMODATARIO,</w:t>
      </w:r>
      <w:r w:rsidR="00902B48">
        <w:rPr>
          <w:rFonts w:ascii="Arial" w:hAnsi="Arial" w:cs="Arial"/>
          <w:sz w:val="22"/>
          <w:szCs w:val="22"/>
          <w:shd w:val="clear" w:color="auto" w:fill="FFFFFF"/>
        </w:rPr>
        <w:t xml:space="preserve"> </w:t>
      </w:r>
      <w:r w:rsidRPr="006C493C">
        <w:rPr>
          <w:rFonts w:ascii="Arial" w:hAnsi="Arial" w:cs="Arial"/>
          <w:sz w:val="22"/>
          <w:szCs w:val="22"/>
          <w:shd w:val="clear" w:color="auto" w:fill="FFFFFF"/>
        </w:rPr>
        <w:t>faculta expresamente a EL COMODANTE para ingresar al inmueble y recuperar su tenencia con el solo requisito de la presencia de dos testigos, en procura de evitar el deterioro o el desmantelamiento de tal inmueble y en aras de poder disponer del mismo en cumplimiento de la debida administración de los bienes inmuebles del Municipio, siempre que por cualquier circunstancia el mismo permanezca abandonado o deshabitado por parte de EL COMODATARIO y que la exposición al riesgo amenace la integridad física del bien o deshabitado por parte de EL COMODATARIO y que la exposición al riesgo amenace la integridad física del bien o de sus vecinos.</w:t>
      </w:r>
    </w:p>
    <w:p w14:paraId="189F0A7C" w14:textId="77777777" w:rsidR="006C493C" w:rsidRPr="007A154A" w:rsidRDefault="006C493C" w:rsidP="002E5390">
      <w:pPr>
        <w:jc w:val="both"/>
        <w:rPr>
          <w:lang w:val="es-CO"/>
        </w:rPr>
      </w:pPr>
    </w:p>
    <w:p w14:paraId="39717DEB" w14:textId="77DF371E" w:rsidR="0065029B" w:rsidRDefault="003C58CF" w:rsidP="00C341AD">
      <w:pPr>
        <w:jc w:val="both"/>
        <w:rPr>
          <w:rFonts w:ascii="Arial" w:hAnsi="Arial" w:cs="Arial"/>
          <w:b/>
          <w:bCs/>
          <w:sz w:val="22"/>
          <w:szCs w:val="22"/>
          <w:lang w:val="es-CO" w:eastAsia="es-MX"/>
        </w:rPr>
      </w:pPr>
      <w:r>
        <w:rPr>
          <w:rFonts w:ascii="Arial" w:hAnsi="Arial" w:cs="Arial"/>
          <w:b/>
          <w:bCs/>
          <w:sz w:val="22"/>
          <w:szCs w:val="22"/>
          <w:lang w:val="es-CO" w:eastAsia="es-MX"/>
        </w:rPr>
        <w:t>1</w:t>
      </w:r>
      <w:r w:rsidR="006C493C">
        <w:rPr>
          <w:rFonts w:ascii="Arial" w:hAnsi="Arial" w:cs="Arial"/>
          <w:b/>
          <w:bCs/>
          <w:sz w:val="22"/>
          <w:szCs w:val="22"/>
          <w:lang w:val="es-CO" w:eastAsia="es-MX"/>
        </w:rPr>
        <w:t>7</w:t>
      </w:r>
      <w:r w:rsidR="0065029B">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Supervisión del contrato</w:t>
      </w:r>
      <w:r w:rsidR="001C6B8D">
        <w:rPr>
          <w:rFonts w:ascii="Arial" w:hAnsi="Arial" w:cs="Arial"/>
          <w:b/>
          <w:bCs/>
          <w:sz w:val="22"/>
          <w:szCs w:val="22"/>
          <w:lang w:val="es-CO" w:eastAsia="es-MX"/>
        </w:rPr>
        <w:t xml:space="preserve"> e inspección del inmueble</w:t>
      </w:r>
      <w:r w:rsidR="00C341AD" w:rsidRPr="007A154A">
        <w:rPr>
          <w:rFonts w:ascii="Arial" w:hAnsi="Arial" w:cs="Arial"/>
          <w:b/>
          <w:bCs/>
          <w:sz w:val="22"/>
          <w:szCs w:val="22"/>
          <w:lang w:val="es-CO" w:eastAsia="es-MX"/>
        </w:rPr>
        <w:t xml:space="preserve">: </w:t>
      </w:r>
    </w:p>
    <w:p w14:paraId="51F87856" w14:textId="77777777" w:rsidR="0065029B" w:rsidRDefault="0065029B" w:rsidP="00C341AD">
      <w:pPr>
        <w:jc w:val="both"/>
        <w:rPr>
          <w:rFonts w:ascii="Arial" w:hAnsi="Arial" w:cs="Arial"/>
          <w:b/>
          <w:bCs/>
          <w:sz w:val="22"/>
          <w:szCs w:val="22"/>
          <w:lang w:val="es-CO" w:eastAsia="es-MX"/>
        </w:rPr>
      </w:pPr>
    </w:p>
    <w:p w14:paraId="442D5E86" w14:textId="77777777" w:rsidR="001C6B8D" w:rsidRDefault="00C341AD" w:rsidP="00C341AD">
      <w:pPr>
        <w:jc w:val="both"/>
        <w:rPr>
          <w:rFonts w:ascii="Arial" w:hAnsi="Arial" w:cs="Arial"/>
          <w:color w:val="000000"/>
          <w:sz w:val="22"/>
          <w:szCs w:val="22"/>
          <w:lang w:val="es-CO"/>
        </w:rPr>
      </w:pPr>
      <w:r w:rsidRPr="007A154A">
        <w:rPr>
          <w:rFonts w:ascii="Arial" w:hAnsi="Arial" w:cs="Arial"/>
          <w:color w:val="000000"/>
          <w:sz w:val="22"/>
          <w:szCs w:val="22"/>
          <w:lang w:val="es-CO"/>
        </w:rPr>
        <w:t>De conformidad con</w:t>
      </w:r>
      <w:r w:rsidR="002E31CF">
        <w:rPr>
          <w:rFonts w:ascii="Arial" w:hAnsi="Arial" w:cs="Arial"/>
          <w:color w:val="000000"/>
          <w:sz w:val="22"/>
          <w:szCs w:val="22"/>
          <w:lang w:val="es-CO"/>
        </w:rPr>
        <w:t xml:space="preserve"> lo dispuesto por el artículo 83</w:t>
      </w:r>
      <w:r w:rsidRPr="007A154A">
        <w:rPr>
          <w:rFonts w:ascii="Arial" w:hAnsi="Arial" w:cs="Arial"/>
          <w:color w:val="000000"/>
          <w:sz w:val="22"/>
          <w:szCs w:val="22"/>
          <w:lang w:val="es-CO"/>
        </w:rPr>
        <w:t xml:space="preserve"> de la Ley 1474 de 2011, y la </w:t>
      </w:r>
      <w:r w:rsidR="00BE6CFB">
        <w:rPr>
          <w:rFonts w:ascii="Arial" w:hAnsi="Arial" w:cs="Arial"/>
          <w:color w:val="000000"/>
          <w:sz w:val="22"/>
          <w:szCs w:val="22"/>
          <w:lang w:val="es-CO"/>
        </w:rPr>
        <w:t>normativa aplicable</w:t>
      </w:r>
      <w:r w:rsidR="00E23738">
        <w:rPr>
          <w:rFonts w:ascii="Arial" w:hAnsi="Arial" w:cs="Arial"/>
          <w:color w:val="000000"/>
          <w:sz w:val="22"/>
          <w:szCs w:val="22"/>
          <w:lang w:val="es-CO"/>
        </w:rPr>
        <w:t>,</w:t>
      </w:r>
      <w:permStart w:id="1789602237" w:edGrp="everyone"/>
      <w:permEnd w:id="1789602237"/>
      <w:r w:rsidRPr="007A154A">
        <w:rPr>
          <w:rFonts w:ascii="Arial" w:hAnsi="Arial" w:cs="Arial"/>
          <w:color w:val="000000"/>
          <w:sz w:val="22"/>
          <w:szCs w:val="22"/>
          <w:lang w:val="es-CO"/>
        </w:rPr>
        <w:t xml:space="preserve"> </w:t>
      </w:r>
      <w:r w:rsidR="000679C2">
        <w:rPr>
          <w:rFonts w:ascii="Arial" w:hAnsi="Arial" w:cs="Arial"/>
          <w:color w:val="000000"/>
          <w:sz w:val="22"/>
          <w:szCs w:val="22"/>
          <w:lang w:val="es-CO"/>
        </w:rPr>
        <w:t xml:space="preserve">y </w:t>
      </w:r>
      <w:r w:rsidRPr="007A154A">
        <w:rPr>
          <w:rFonts w:ascii="Arial" w:hAnsi="Arial" w:cs="Arial"/>
          <w:color w:val="000000"/>
          <w:sz w:val="22"/>
          <w:szCs w:val="22"/>
          <w:lang w:val="es-CO"/>
        </w:rPr>
        <w:t>conforme a lo dispuesto en el Decreto</w:t>
      </w:r>
      <w:r w:rsidR="002E31CF">
        <w:rPr>
          <w:rFonts w:ascii="Arial" w:hAnsi="Arial" w:cs="Arial"/>
          <w:color w:val="000000"/>
          <w:sz w:val="22"/>
          <w:szCs w:val="22"/>
          <w:lang w:val="es-CO"/>
        </w:rPr>
        <w:t xml:space="preserve"> Municipal </w:t>
      </w:r>
      <w:r w:rsidRPr="007A154A">
        <w:rPr>
          <w:rFonts w:ascii="Arial" w:hAnsi="Arial" w:cs="Arial"/>
          <w:color w:val="000000"/>
          <w:sz w:val="22"/>
          <w:szCs w:val="22"/>
          <w:lang w:val="es-CO"/>
        </w:rPr>
        <w:t xml:space="preserve"> 0903 de 2013, artículo 3, y toda vez que no se requiere de conocimientos especializados, la vigilancia técnica administrativa, financiera, contable y jurídica sobre el presente contrato será ejercida por un Servidor Público</w:t>
      </w:r>
      <w:r w:rsidR="000679C2">
        <w:rPr>
          <w:rFonts w:ascii="Arial" w:hAnsi="Arial" w:cs="Arial"/>
          <w:color w:val="000000"/>
          <w:sz w:val="22"/>
          <w:szCs w:val="22"/>
          <w:lang w:val="es-CO"/>
        </w:rPr>
        <w:t xml:space="preserve"> designado por la Secretaría responsable del bien</w:t>
      </w:r>
      <w:r w:rsidRPr="007A154A">
        <w:rPr>
          <w:rFonts w:ascii="Arial" w:hAnsi="Arial" w:cs="Arial"/>
          <w:color w:val="000000"/>
          <w:sz w:val="22"/>
          <w:szCs w:val="22"/>
          <w:lang w:val="es-CO"/>
        </w:rPr>
        <w:t xml:space="preserve">, mediante </w:t>
      </w:r>
      <w:r w:rsidR="002E31CF">
        <w:rPr>
          <w:rFonts w:ascii="Arial" w:hAnsi="Arial" w:cs="Arial"/>
          <w:color w:val="000000"/>
          <w:sz w:val="22"/>
          <w:szCs w:val="22"/>
          <w:lang w:val="es-CO"/>
        </w:rPr>
        <w:t>oficio</w:t>
      </w:r>
      <w:r w:rsidRPr="007A154A">
        <w:rPr>
          <w:rFonts w:ascii="Arial" w:hAnsi="Arial" w:cs="Arial"/>
          <w:color w:val="000000"/>
          <w:sz w:val="22"/>
          <w:szCs w:val="22"/>
          <w:lang w:val="es-CO"/>
        </w:rPr>
        <w:t xml:space="preserve">, el cual deberá velar por el cumplimiento de las obligaciones contractuales e informar sobre su incumplimiento y de toda irregularidad que se presente sobre hechos imputables al </w:t>
      </w:r>
      <w:r w:rsidR="00266E4F">
        <w:rPr>
          <w:rFonts w:ascii="Arial" w:hAnsi="Arial" w:cs="Arial"/>
          <w:color w:val="000000"/>
          <w:sz w:val="22"/>
          <w:szCs w:val="22"/>
          <w:lang w:val="es-CO"/>
        </w:rPr>
        <w:t>COMODATARIO</w:t>
      </w:r>
      <w:r w:rsidRPr="007A154A">
        <w:rPr>
          <w:rFonts w:ascii="Arial" w:hAnsi="Arial" w:cs="Arial"/>
          <w:color w:val="000000"/>
          <w:sz w:val="22"/>
          <w:szCs w:val="22"/>
          <w:lang w:val="es-CO"/>
        </w:rPr>
        <w:t xml:space="preserve"> y que pueda causar perj</w:t>
      </w:r>
      <w:r w:rsidR="001C6B8D">
        <w:rPr>
          <w:rFonts w:ascii="Arial" w:hAnsi="Arial" w:cs="Arial"/>
          <w:color w:val="000000"/>
          <w:sz w:val="22"/>
          <w:szCs w:val="22"/>
          <w:lang w:val="es-CO"/>
        </w:rPr>
        <w:t>uicios al Municipio de Medellín</w:t>
      </w:r>
      <w:r w:rsidRPr="007A154A">
        <w:rPr>
          <w:rFonts w:ascii="Arial" w:hAnsi="Arial" w:cs="Arial"/>
          <w:color w:val="000000"/>
          <w:sz w:val="22"/>
          <w:szCs w:val="22"/>
          <w:lang w:val="es-CO"/>
        </w:rPr>
        <w:t xml:space="preserve"> com</w:t>
      </w:r>
      <w:r w:rsidR="002E31CF">
        <w:rPr>
          <w:rFonts w:ascii="Arial" w:hAnsi="Arial" w:cs="Arial"/>
          <w:color w:val="000000"/>
          <w:sz w:val="22"/>
          <w:szCs w:val="22"/>
          <w:lang w:val="es-CO"/>
        </w:rPr>
        <w:t xml:space="preserve">o propietario del inmueble.  La designación </w:t>
      </w:r>
      <w:r w:rsidRPr="007A154A">
        <w:rPr>
          <w:rFonts w:ascii="Arial" w:hAnsi="Arial" w:cs="Arial"/>
          <w:color w:val="000000"/>
          <w:sz w:val="22"/>
          <w:szCs w:val="22"/>
          <w:lang w:val="es-CO"/>
        </w:rPr>
        <w:t>hará parte integrante del contrato.</w:t>
      </w:r>
      <w:r w:rsidR="001C6B8D">
        <w:rPr>
          <w:rFonts w:ascii="Arial" w:hAnsi="Arial" w:cs="Arial"/>
          <w:color w:val="000000"/>
          <w:sz w:val="22"/>
          <w:szCs w:val="22"/>
          <w:lang w:val="es-CO"/>
        </w:rPr>
        <w:t xml:space="preserve"> </w:t>
      </w:r>
    </w:p>
    <w:p w14:paraId="1B900802" w14:textId="77777777" w:rsidR="001C6B8D" w:rsidRDefault="001C6B8D" w:rsidP="00C341AD">
      <w:pPr>
        <w:jc w:val="both"/>
        <w:rPr>
          <w:rFonts w:ascii="Arial" w:hAnsi="Arial" w:cs="Arial"/>
          <w:color w:val="000000"/>
          <w:sz w:val="22"/>
          <w:szCs w:val="22"/>
          <w:lang w:val="es-CO"/>
        </w:rPr>
      </w:pPr>
    </w:p>
    <w:p w14:paraId="7F8FF995" w14:textId="02AD7A1E" w:rsidR="00C341AD" w:rsidRPr="007A154A" w:rsidRDefault="001E5A90" w:rsidP="00C341AD">
      <w:pPr>
        <w:jc w:val="both"/>
        <w:rPr>
          <w:rFonts w:ascii="Arial" w:hAnsi="Arial" w:cs="Arial"/>
          <w:color w:val="000000"/>
          <w:sz w:val="22"/>
          <w:szCs w:val="22"/>
          <w:lang w:val="es-CO"/>
        </w:rPr>
      </w:pPr>
      <w:r>
        <w:rPr>
          <w:rFonts w:ascii="Arial" w:hAnsi="Arial" w:cs="Arial"/>
          <w:color w:val="000000"/>
          <w:sz w:val="22"/>
          <w:szCs w:val="22"/>
          <w:lang w:val="es-CO"/>
        </w:rPr>
        <w:t>Igualmente,</w:t>
      </w:r>
      <w:r w:rsidR="001C6B8D">
        <w:rPr>
          <w:rFonts w:ascii="Arial" w:hAnsi="Arial" w:cs="Arial"/>
          <w:color w:val="000000"/>
          <w:sz w:val="22"/>
          <w:szCs w:val="22"/>
          <w:lang w:val="es-CO"/>
        </w:rPr>
        <w:t xml:space="preserve"> la Unidad de Bienes inmuebles, dentro de sus funciones podrá realizar inspecciones y seguimientos tanto al inmueble como a la ejecución y supervisión del contrato.</w:t>
      </w:r>
    </w:p>
    <w:p w14:paraId="5166C68F" w14:textId="142E523B" w:rsidR="00C341AD" w:rsidRDefault="00C341AD" w:rsidP="00C341AD">
      <w:pPr>
        <w:jc w:val="both"/>
        <w:rPr>
          <w:lang w:val="es-CO"/>
        </w:rPr>
      </w:pPr>
    </w:p>
    <w:p w14:paraId="3CD57EC4" w14:textId="7F7B6ACE" w:rsidR="001C0589" w:rsidRPr="001C0589" w:rsidRDefault="001C0589" w:rsidP="001C0589">
      <w:pPr>
        <w:jc w:val="both"/>
        <w:rPr>
          <w:rFonts w:ascii="Arial" w:hAnsi="Arial" w:cs="Arial"/>
          <w:sz w:val="22"/>
          <w:szCs w:val="22"/>
        </w:rPr>
      </w:pPr>
      <w:r w:rsidRPr="001C0589">
        <w:rPr>
          <w:rFonts w:ascii="Arial" w:hAnsi="Arial" w:cs="Arial"/>
          <w:b/>
          <w:sz w:val="22"/>
          <w:szCs w:val="22"/>
          <w:lang w:val="es-CO" w:eastAsia="en-US"/>
        </w:rPr>
        <w:t>1</w:t>
      </w:r>
      <w:r>
        <w:rPr>
          <w:rFonts w:ascii="Arial" w:hAnsi="Arial" w:cs="Arial"/>
          <w:b/>
          <w:sz w:val="22"/>
          <w:szCs w:val="22"/>
          <w:lang w:val="es-CO" w:eastAsia="en-US"/>
        </w:rPr>
        <w:t>8</w:t>
      </w:r>
      <w:r w:rsidRPr="001C0589">
        <w:rPr>
          <w:rFonts w:ascii="Arial" w:hAnsi="Arial" w:cs="Arial"/>
          <w:b/>
          <w:sz w:val="22"/>
          <w:szCs w:val="22"/>
          <w:lang w:val="es-CO" w:eastAsia="en-US"/>
        </w:rPr>
        <w:t>.</w:t>
      </w:r>
      <w:r w:rsidRPr="001C0589">
        <w:rPr>
          <w:rFonts w:ascii="Arial" w:hAnsi="Arial" w:cs="Arial"/>
          <w:b/>
          <w:bCs/>
        </w:rPr>
        <w:t xml:space="preserve"> </w:t>
      </w:r>
      <w:r w:rsidRPr="001C0589">
        <w:rPr>
          <w:rFonts w:ascii="Arial" w:hAnsi="Arial" w:cs="Arial"/>
          <w:b/>
          <w:bCs/>
          <w:sz w:val="22"/>
          <w:szCs w:val="22"/>
        </w:rPr>
        <w:t>Tratamiento de Datos</w:t>
      </w:r>
      <w:r w:rsidRPr="001C0589">
        <w:rPr>
          <w:rFonts w:ascii="Arial" w:hAnsi="Arial" w:cs="Arial"/>
          <w:sz w:val="22"/>
          <w:szCs w:val="22"/>
        </w:rPr>
        <w:t>:</w:t>
      </w:r>
    </w:p>
    <w:p w14:paraId="656CF5D3" w14:textId="77777777" w:rsidR="001C0589" w:rsidRPr="001C0589" w:rsidRDefault="001C0589" w:rsidP="001C0589">
      <w:pPr>
        <w:jc w:val="both"/>
        <w:rPr>
          <w:rFonts w:ascii="Arial" w:hAnsi="Arial" w:cs="Arial"/>
          <w:sz w:val="22"/>
          <w:szCs w:val="22"/>
        </w:rPr>
      </w:pPr>
    </w:p>
    <w:p w14:paraId="201F8A94" w14:textId="54328A4B" w:rsidR="001C0589" w:rsidRPr="001C0589" w:rsidRDefault="001C0589" w:rsidP="001C0589">
      <w:pPr>
        <w:jc w:val="both"/>
        <w:rPr>
          <w:rFonts w:ascii="Arial" w:hAnsi="Arial" w:cs="Arial"/>
          <w:sz w:val="22"/>
          <w:szCs w:val="22"/>
        </w:rPr>
      </w:pPr>
      <w:r w:rsidRPr="001C0589">
        <w:rPr>
          <w:rFonts w:ascii="Arial" w:hAnsi="Arial" w:cs="Arial"/>
          <w:sz w:val="22"/>
          <w:szCs w:val="22"/>
        </w:rPr>
        <w:t xml:space="preserve"> El Municipio de Medellín, en concordancia con lo establecido en la Constitución Política de Colombia (arts. 15 y 20), la Ley 1581 de </w:t>
      </w:r>
      <w:r w:rsidRPr="001C0589">
        <w:rPr>
          <w:rFonts w:ascii="Arial" w:hAnsi="Arial" w:cs="Arial"/>
          <w:i/>
          <w:sz w:val="22"/>
          <w:szCs w:val="22"/>
        </w:rPr>
        <w:t>2012 "Por la cual se dictan disposiciones generales para la protección de datos personales"</w:t>
      </w:r>
      <w:r w:rsidRPr="001C0589">
        <w:rPr>
          <w:rFonts w:ascii="Arial" w:hAnsi="Arial" w:cs="Arial"/>
          <w:sz w:val="22"/>
          <w:szCs w:val="22"/>
        </w:rPr>
        <w:t xml:space="preserve"> y el Decreto 1377 de 2013 </w:t>
      </w:r>
      <w:r w:rsidRPr="001C0589">
        <w:rPr>
          <w:rFonts w:ascii="Arial" w:hAnsi="Arial" w:cs="Arial"/>
          <w:i/>
          <w:sz w:val="22"/>
          <w:szCs w:val="22"/>
        </w:rPr>
        <w:t>"Por el cual se reglamenta parcialmente la Ley 1581 de 2012"</w:t>
      </w:r>
      <w:r w:rsidRPr="001C0589">
        <w:rPr>
          <w:rFonts w:ascii="Arial" w:hAnsi="Arial" w:cs="Arial"/>
          <w:sz w:val="22"/>
          <w:szCs w:val="22"/>
        </w:rPr>
        <w:t xml:space="preserve"> y comprometido con el uso legal, el tratamiento de datos de acuerdo con los fines establecidos y la seguridad y privacidad de la información que recolecte, almacene, use, circule o suprima, y en cumplimiento del mandato legal y el compromiso institucional en cuanto al tratamiento de la información, adopta la Política para el tratamiento de datos personales” mediante el Decreto 1096 de 2018, los cuales serán tratados con la finalidad de recolectar, </w:t>
      </w:r>
      <w:r w:rsidRPr="001C0589">
        <w:rPr>
          <w:rFonts w:ascii="Arial" w:hAnsi="Arial" w:cs="Arial"/>
          <w:sz w:val="22"/>
          <w:szCs w:val="22"/>
          <w:shd w:val="clear" w:color="auto" w:fill="FFFFFF"/>
        </w:rPr>
        <w:t>incorporar, reportar, procesar y consultar en bancos de datos la información relacionada o derivada de este contrato, así como su entrega a terceros para las gestiones de cobro a que hubiere lugar.</w:t>
      </w:r>
      <w:r w:rsidRPr="001C0589">
        <w:rPr>
          <w:rFonts w:ascii="Arial" w:hAnsi="Arial" w:cs="Arial"/>
          <w:sz w:val="22"/>
          <w:szCs w:val="22"/>
        </w:rPr>
        <w:t xml:space="preserve"> En este sentido, el Municipio de Medellín como entidad responsable del tratamiento de los datos, informará a EL (LA) COMODATARIO (A) que la información suministrada, con ocasión a la celebración del contrato de COMODATO suscrito con la Secretaría de Suministros y Servicios del Municipio de Medellín, serán tratados de manera segura y confidencial, y que le asisten los derechos de conocerlos, actualizarlos y rectificarlos, acorde con la norma de protección de datos personales y la política adoptadas. Los datos personales recolectados y almacenados por el Municipio de Medellín, en la medida que dependen de la relación directa o indirecta que tenga con EL (LA) COMODATARIO (A), en este caso la suscripción del contrato de comodato, podrá ser necesario obtener, el nombre, dirección, número telefónico, dirección de residencia, correo electrónico, entre otros. Así mismo, el Municipio de Medellín podrá, entregar o dar acceso a terceros a los datos personales que recopile y trate, caso en el cual dichos terceros actuarán como encargados del tratamiento y estarán sujetos a los deberes y obligaciones que para tal figura prevé la Ley 1581 de 2012 y sus decretos reglamentarios.</w:t>
      </w:r>
    </w:p>
    <w:p w14:paraId="75140AF5" w14:textId="77777777" w:rsidR="001C0589" w:rsidRPr="001C0589" w:rsidRDefault="001C0589" w:rsidP="001C0589">
      <w:pPr>
        <w:jc w:val="both"/>
        <w:rPr>
          <w:rFonts w:ascii="Arial" w:hAnsi="Arial" w:cs="Arial"/>
          <w:sz w:val="22"/>
          <w:szCs w:val="22"/>
        </w:rPr>
      </w:pPr>
    </w:p>
    <w:p w14:paraId="1CF545E1" w14:textId="46DC1E6A" w:rsidR="001C0589" w:rsidRPr="001C0589" w:rsidRDefault="001C0589" w:rsidP="001C0589">
      <w:pPr>
        <w:jc w:val="both"/>
        <w:rPr>
          <w:rFonts w:ascii="Arial" w:hAnsi="Arial" w:cs="Arial"/>
          <w:b/>
          <w:sz w:val="22"/>
          <w:szCs w:val="22"/>
        </w:rPr>
      </w:pPr>
      <w:r w:rsidRPr="001C0589">
        <w:rPr>
          <w:rFonts w:ascii="Arial" w:hAnsi="Arial" w:cs="Arial"/>
          <w:b/>
          <w:sz w:val="22"/>
          <w:szCs w:val="22"/>
        </w:rPr>
        <w:t>1</w:t>
      </w:r>
      <w:r>
        <w:rPr>
          <w:rFonts w:ascii="Arial" w:hAnsi="Arial" w:cs="Arial"/>
          <w:b/>
          <w:sz w:val="22"/>
          <w:szCs w:val="22"/>
        </w:rPr>
        <w:t>9</w:t>
      </w:r>
      <w:r w:rsidRPr="001C0589">
        <w:rPr>
          <w:rFonts w:ascii="Arial" w:hAnsi="Arial" w:cs="Arial"/>
          <w:b/>
          <w:sz w:val="22"/>
          <w:szCs w:val="22"/>
        </w:rPr>
        <w:t xml:space="preserve">. Autorización de tratamiento de Datos. </w:t>
      </w:r>
    </w:p>
    <w:p w14:paraId="0886795F" w14:textId="77777777" w:rsidR="001C0589" w:rsidRPr="001C0589" w:rsidRDefault="001C0589" w:rsidP="001C0589">
      <w:pPr>
        <w:jc w:val="both"/>
        <w:rPr>
          <w:rFonts w:ascii="Arial" w:hAnsi="Arial" w:cs="Arial"/>
          <w:b/>
          <w:sz w:val="22"/>
          <w:szCs w:val="22"/>
        </w:rPr>
      </w:pPr>
    </w:p>
    <w:p w14:paraId="29EAE092" w14:textId="64AA51E5" w:rsidR="001C0589" w:rsidRPr="001C0589" w:rsidRDefault="001C0589" w:rsidP="001C0589">
      <w:pPr>
        <w:jc w:val="both"/>
        <w:rPr>
          <w:rFonts w:ascii="Arial" w:hAnsi="Arial" w:cs="Arial"/>
          <w:color w:val="000000"/>
          <w:sz w:val="22"/>
          <w:szCs w:val="22"/>
          <w:lang w:val="es-CO"/>
        </w:rPr>
      </w:pPr>
      <w:r w:rsidRPr="001C0589">
        <w:rPr>
          <w:rFonts w:ascii="Arial" w:hAnsi="Arial" w:cs="Arial"/>
          <w:sz w:val="22"/>
          <w:szCs w:val="22"/>
        </w:rPr>
        <w:t>El COMODATARIO, manifiesta que ha sido informado(a) por el Municipio de Medellín, de lo siguiente: 1) Que el Municipio de Medellín actuará como responsable del tratamiento de datos personales de los cuales es titular 2) De la finalidad del tratamiento de datos 3) De los derechos que como titular de los datos le asisten. 4) Que el Municipio de Medellín se reserva el derecho a realizar modificaciones a la Política de Tratamiento de Datos Personales en cualquier momento, lo cual será informado y publicado oportunamente en la página Web o por correo electrónico. En señal de conformidad con lo anterior, EL COMODATARIO, AUTORIZA a EL COMODANTE, para incorporar, reportar, procesar y consultar en bancos de datos la información relacionada o derivada de este contrato, así como su entrega a terceros para las gestiones de cobro a que hubiere lugar</w:t>
      </w:r>
    </w:p>
    <w:p w14:paraId="501569D0" w14:textId="77777777" w:rsidR="001C0589" w:rsidRPr="007A154A" w:rsidRDefault="001C0589" w:rsidP="00C341AD">
      <w:pPr>
        <w:jc w:val="both"/>
        <w:rPr>
          <w:lang w:val="es-CO"/>
        </w:rPr>
      </w:pPr>
    </w:p>
    <w:p w14:paraId="6EDC387C" w14:textId="005C54DC" w:rsidR="00C341AD" w:rsidRPr="007A154A" w:rsidRDefault="001C0589" w:rsidP="00C341AD">
      <w:pPr>
        <w:jc w:val="both"/>
        <w:rPr>
          <w:rFonts w:ascii="Arial" w:hAnsi="Arial" w:cs="Arial"/>
          <w:bCs/>
          <w:sz w:val="22"/>
          <w:szCs w:val="22"/>
          <w:lang w:val="es-CO" w:eastAsia="es-MX"/>
        </w:rPr>
      </w:pPr>
      <w:r>
        <w:rPr>
          <w:rFonts w:ascii="Arial" w:hAnsi="Arial" w:cs="Arial"/>
          <w:b/>
          <w:bCs/>
          <w:sz w:val="22"/>
          <w:szCs w:val="22"/>
          <w:lang w:val="es-CO" w:eastAsia="es-MX"/>
        </w:rPr>
        <w:t>20</w:t>
      </w:r>
      <w:r w:rsidR="005D27A9">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 xml:space="preserve">Lugar de Ejecución: </w:t>
      </w:r>
      <w:permStart w:id="1936470779" w:edGrp="everyone"/>
      <w:r w:rsidR="00C341AD" w:rsidRPr="007A154A">
        <w:rPr>
          <w:rFonts w:ascii="Arial" w:hAnsi="Arial" w:cs="Arial"/>
          <w:bCs/>
          <w:sz w:val="22"/>
          <w:szCs w:val="22"/>
          <w:lang w:val="es-CO" w:eastAsia="es-MX"/>
        </w:rPr>
        <w:t>Municipio de Medellín –Antioquia</w:t>
      </w:r>
      <w:permEnd w:id="1936470779"/>
    </w:p>
    <w:p w14:paraId="116FD367" w14:textId="77777777" w:rsidR="00C341AD" w:rsidRPr="007A154A" w:rsidRDefault="00C341AD" w:rsidP="00C341AD">
      <w:pPr>
        <w:jc w:val="both"/>
        <w:rPr>
          <w:rFonts w:ascii="Arial" w:hAnsi="Arial" w:cs="Arial"/>
          <w:bCs/>
          <w:sz w:val="22"/>
          <w:szCs w:val="22"/>
          <w:lang w:val="es-CO" w:eastAsia="es-MX"/>
        </w:rPr>
      </w:pPr>
    </w:p>
    <w:p w14:paraId="0A0DCEB1" w14:textId="1A33B95D" w:rsidR="00C341AD" w:rsidRPr="007A154A" w:rsidRDefault="001C0589" w:rsidP="00C341AD">
      <w:pPr>
        <w:jc w:val="both"/>
        <w:rPr>
          <w:rFonts w:ascii="Arial" w:eastAsia="Calibri" w:hAnsi="Arial" w:cs="Arial"/>
          <w:sz w:val="22"/>
          <w:szCs w:val="22"/>
          <w:lang w:val="es-CO" w:eastAsia="en-US"/>
        </w:rPr>
      </w:pPr>
      <w:r>
        <w:rPr>
          <w:rFonts w:ascii="Arial" w:hAnsi="Arial" w:cs="Arial"/>
          <w:b/>
          <w:bCs/>
          <w:sz w:val="22"/>
          <w:szCs w:val="22"/>
          <w:lang w:val="es-CO" w:eastAsia="es-MX"/>
        </w:rPr>
        <w:t>21</w:t>
      </w:r>
      <w:r w:rsidR="00A36F8F" w:rsidRPr="00A36F8F">
        <w:rPr>
          <w:rFonts w:ascii="Arial" w:hAnsi="Arial" w:cs="Arial"/>
          <w:b/>
          <w:bCs/>
          <w:sz w:val="22"/>
          <w:szCs w:val="22"/>
          <w:lang w:val="es-CO" w:eastAsia="es-MX"/>
        </w:rPr>
        <w:t xml:space="preserve">. </w:t>
      </w:r>
      <w:r w:rsidR="00C341AD" w:rsidRPr="00A36F8F">
        <w:rPr>
          <w:rFonts w:ascii="Arial" w:eastAsiaTheme="minorHAnsi" w:hAnsi="Arial" w:cs="Arial"/>
          <w:b/>
          <w:sz w:val="22"/>
          <w:szCs w:val="22"/>
          <w:lang w:val="es-CO" w:eastAsia="en-US"/>
        </w:rPr>
        <w:t xml:space="preserve">Cláusula de </w:t>
      </w:r>
      <w:r w:rsidR="00C341AD" w:rsidRPr="00A36F8F">
        <w:rPr>
          <w:rFonts w:ascii="Arial" w:eastAsia="Calibri" w:hAnsi="Arial" w:cs="Arial"/>
          <w:b/>
          <w:sz w:val="22"/>
          <w:szCs w:val="22"/>
          <w:lang w:val="es-CO" w:eastAsia="en-US"/>
        </w:rPr>
        <w:t>Publicación.</w:t>
      </w:r>
      <w:r w:rsidR="00C341AD" w:rsidRPr="007A154A">
        <w:rPr>
          <w:rFonts w:ascii="Arial" w:eastAsia="Calibri" w:hAnsi="Arial" w:cs="Arial"/>
          <w:sz w:val="22"/>
          <w:szCs w:val="22"/>
          <w:lang w:val="es-CO" w:eastAsia="en-US"/>
        </w:rPr>
        <w:t xml:space="preserve"> De conformidad con el Decreto 1082 de 2015, y con el artículo 223 del Decreto-Ley 019 de 2012, el presente contrato una vez perfeccionado, deberá ser publicado por parte del </w:t>
      </w:r>
      <w:r w:rsidR="00C341AD" w:rsidRPr="007A154A">
        <w:rPr>
          <w:rFonts w:ascii="Arial" w:eastAsia="Calibri" w:hAnsi="Arial" w:cs="Arial"/>
          <w:b/>
          <w:sz w:val="22"/>
          <w:szCs w:val="22"/>
          <w:lang w:val="es-CO" w:eastAsia="en-US"/>
        </w:rPr>
        <w:t xml:space="preserve">MUNICIPIO DE MEDELLÍN </w:t>
      </w:r>
      <w:r w:rsidR="00C341AD" w:rsidRPr="007A154A">
        <w:rPr>
          <w:rFonts w:ascii="Arial" w:eastAsia="Calibri" w:hAnsi="Arial" w:cs="Arial"/>
          <w:sz w:val="22"/>
          <w:szCs w:val="22"/>
          <w:lang w:val="es-CO" w:eastAsia="en-US"/>
        </w:rPr>
        <w:t xml:space="preserve">en el Sistema Electrónico para la contratación Público, SECOP y a través del Portal único de Contratación </w:t>
      </w:r>
      <w:hyperlink r:id="rId8" w:history="1">
        <w:r w:rsidR="00C341AD" w:rsidRPr="00132EF0">
          <w:rPr>
            <w:rStyle w:val="Hipervnculo"/>
            <w:rFonts w:ascii="Arial" w:eastAsia="Calibri" w:hAnsi="Arial" w:cs="Arial"/>
            <w:color w:val="auto"/>
            <w:sz w:val="22"/>
            <w:szCs w:val="22"/>
            <w:lang w:val="es-CO" w:eastAsia="en-US"/>
          </w:rPr>
          <w:t>www.colombiacompra.gov.co</w:t>
        </w:r>
      </w:hyperlink>
      <w:r w:rsidR="00C341AD" w:rsidRPr="007A154A">
        <w:rPr>
          <w:rFonts w:ascii="Arial" w:eastAsia="Calibri" w:hAnsi="Arial" w:cs="Arial"/>
          <w:sz w:val="22"/>
          <w:szCs w:val="22"/>
          <w:lang w:val="es-CO" w:eastAsia="en-US"/>
        </w:rPr>
        <w:t>.</w:t>
      </w:r>
    </w:p>
    <w:p w14:paraId="4EBF1F96" w14:textId="77777777" w:rsidR="006B007B" w:rsidRPr="007A154A" w:rsidRDefault="006B007B" w:rsidP="00C341AD">
      <w:pPr>
        <w:jc w:val="both"/>
        <w:rPr>
          <w:rFonts w:ascii="Arial" w:hAnsi="Arial" w:cs="Arial"/>
          <w:sz w:val="22"/>
          <w:szCs w:val="22"/>
          <w:lang w:val="es-CO" w:eastAsia="es-MX"/>
        </w:rPr>
      </w:pPr>
    </w:p>
    <w:p w14:paraId="152B9BAE" w14:textId="77777777" w:rsidR="00A36F8F" w:rsidRPr="007A154A" w:rsidRDefault="00A36F8F" w:rsidP="00A36F8F">
      <w:pPr>
        <w:jc w:val="both"/>
        <w:rPr>
          <w:rFonts w:ascii="Arial" w:hAnsi="Arial" w:cs="Arial"/>
          <w:b/>
          <w:sz w:val="22"/>
          <w:szCs w:val="22"/>
          <w:lang w:val="es-CO"/>
        </w:rPr>
      </w:pPr>
      <w:r w:rsidRPr="007A154A">
        <w:rPr>
          <w:rFonts w:ascii="Arial" w:hAnsi="Arial" w:cs="Arial"/>
          <w:sz w:val="22"/>
          <w:szCs w:val="22"/>
          <w:lang w:val="es-CO" w:eastAsia="es-MX"/>
        </w:rPr>
        <w:t xml:space="preserve">Medellín, Antioquia, </w:t>
      </w:r>
      <w:permStart w:id="1810654907" w:edGrp="everyone"/>
      <w:r w:rsidR="00712386">
        <w:rPr>
          <w:rFonts w:ascii="Arial" w:hAnsi="Arial" w:cs="Arial"/>
          <w:sz w:val="22"/>
          <w:szCs w:val="22"/>
          <w:lang w:val="es-CO" w:eastAsia="es-MX"/>
        </w:rPr>
        <w:t>(deje este espacio para fechar los estudios previos por parte de la Unidad</w:t>
      </w:r>
      <w:permEnd w:id="1810654907"/>
    </w:p>
    <w:p w14:paraId="4500220D" w14:textId="77777777" w:rsidR="00A36F8F" w:rsidRPr="00C05AEE" w:rsidRDefault="00A36F8F" w:rsidP="00A36F8F">
      <w:pPr>
        <w:jc w:val="both"/>
        <w:rPr>
          <w:rFonts w:ascii="Arial" w:hAnsi="Arial" w:cs="Arial"/>
          <w:sz w:val="22"/>
          <w:szCs w:val="22"/>
          <w:lang w:val="es-CO" w:eastAsia="es-MX"/>
        </w:rPr>
      </w:pPr>
    </w:p>
    <w:p w14:paraId="31271D46" w14:textId="77777777" w:rsidR="00A36F8F" w:rsidRPr="00C05AEE" w:rsidRDefault="00A36F8F" w:rsidP="00A36F8F">
      <w:pPr>
        <w:jc w:val="both"/>
        <w:rPr>
          <w:rFonts w:ascii="Arial" w:hAnsi="Arial" w:cs="Arial"/>
          <w:sz w:val="22"/>
          <w:szCs w:val="22"/>
          <w:lang w:val="es-CO" w:eastAsia="es-MX"/>
        </w:rPr>
      </w:pPr>
    </w:p>
    <w:p w14:paraId="449AC405" w14:textId="77777777" w:rsidR="00A36F8F" w:rsidRPr="00C05AEE" w:rsidRDefault="00A36F8F" w:rsidP="00A36F8F">
      <w:pPr>
        <w:jc w:val="both"/>
        <w:rPr>
          <w:rFonts w:ascii="Arial" w:hAnsi="Arial" w:cs="Arial"/>
          <w:sz w:val="22"/>
          <w:szCs w:val="22"/>
          <w:lang w:val="es-CO" w:eastAsia="es-MX"/>
        </w:rPr>
      </w:pPr>
    </w:p>
    <w:p w14:paraId="005ED980" w14:textId="77777777" w:rsidR="00A36F8F" w:rsidRPr="007A154A" w:rsidRDefault="00B37030" w:rsidP="00A36F8F">
      <w:pPr>
        <w:jc w:val="both"/>
        <w:rPr>
          <w:rFonts w:ascii="Arial" w:hAnsi="Arial" w:cs="Arial"/>
          <w:b/>
          <w:sz w:val="22"/>
          <w:szCs w:val="22"/>
          <w:lang w:val="es-CO" w:eastAsia="es-MX"/>
        </w:rPr>
      </w:pPr>
      <w:r>
        <w:rPr>
          <w:rFonts w:ascii="Arial" w:hAnsi="Arial" w:cs="Arial"/>
          <w:sz w:val="22"/>
          <w:szCs w:val="22"/>
          <w:lang w:val="es-CO" w:eastAsia="es-MX"/>
        </w:rPr>
        <w:t>(</w:t>
      </w:r>
      <w:permStart w:id="5247383" w:edGrp="everyone"/>
      <w:r>
        <w:rPr>
          <w:rFonts w:ascii="Arial" w:hAnsi="Arial" w:cs="Arial"/>
          <w:sz w:val="22"/>
          <w:szCs w:val="22"/>
          <w:lang w:val="es-CO" w:eastAsia="es-MX"/>
        </w:rPr>
        <w:t xml:space="preserve">Digite </w:t>
      </w:r>
      <w:r w:rsidR="00A36F8F">
        <w:rPr>
          <w:rFonts w:ascii="Arial" w:hAnsi="Arial" w:cs="Arial"/>
          <w:sz w:val="22"/>
          <w:szCs w:val="22"/>
          <w:lang w:val="es-CO" w:eastAsia="es-MX"/>
        </w:rPr>
        <w:t>Nombres y apellidos</w:t>
      </w:r>
      <w:permEnd w:id="5247383"/>
      <w:r>
        <w:rPr>
          <w:rFonts w:ascii="Arial" w:hAnsi="Arial" w:cs="Arial"/>
          <w:sz w:val="22"/>
          <w:szCs w:val="22"/>
          <w:lang w:val="es-CO" w:eastAsia="es-MX"/>
        </w:rPr>
        <w:t>)</w:t>
      </w:r>
      <w:r w:rsidR="00A36F8F" w:rsidRPr="007A154A">
        <w:rPr>
          <w:rFonts w:ascii="Arial" w:hAnsi="Arial" w:cs="Arial"/>
          <w:b/>
          <w:sz w:val="22"/>
          <w:szCs w:val="22"/>
          <w:lang w:val="es-CO" w:eastAsia="es-MX"/>
        </w:rPr>
        <w:tab/>
      </w:r>
      <w:r w:rsidR="00A36F8F" w:rsidRPr="007A154A">
        <w:rPr>
          <w:rFonts w:ascii="Arial" w:hAnsi="Arial" w:cs="Arial"/>
          <w:b/>
          <w:sz w:val="22"/>
          <w:szCs w:val="22"/>
          <w:lang w:val="es-CO" w:eastAsia="es-MX"/>
        </w:rPr>
        <w:tab/>
      </w:r>
      <w:r w:rsidR="00A36F8F" w:rsidRPr="007A154A">
        <w:rPr>
          <w:rFonts w:ascii="Arial" w:hAnsi="Arial" w:cs="Arial"/>
          <w:b/>
          <w:sz w:val="22"/>
          <w:szCs w:val="22"/>
          <w:lang w:val="es-CO" w:eastAsia="es-MX"/>
        </w:rPr>
        <w:tab/>
      </w:r>
      <w:r w:rsidR="00A36F8F" w:rsidRPr="007A154A">
        <w:rPr>
          <w:rFonts w:ascii="Arial" w:hAnsi="Arial" w:cs="Arial"/>
          <w:b/>
          <w:sz w:val="22"/>
          <w:szCs w:val="22"/>
          <w:lang w:val="es-CO" w:eastAsia="es-MX"/>
        </w:rPr>
        <w:tab/>
      </w:r>
    </w:p>
    <w:p w14:paraId="51CAA345" w14:textId="77777777" w:rsidR="00B37030" w:rsidRDefault="00B37030" w:rsidP="00A36F8F">
      <w:pPr>
        <w:jc w:val="both"/>
        <w:rPr>
          <w:rFonts w:ascii="Arial" w:hAnsi="Arial" w:cs="Arial"/>
          <w:sz w:val="22"/>
          <w:szCs w:val="22"/>
          <w:lang w:val="es-CO"/>
        </w:rPr>
      </w:pPr>
      <w:r>
        <w:rPr>
          <w:rFonts w:ascii="Arial" w:hAnsi="Arial" w:cs="Arial"/>
          <w:sz w:val="22"/>
          <w:szCs w:val="22"/>
          <w:lang w:val="es-CO"/>
        </w:rPr>
        <w:t>(</w:t>
      </w:r>
      <w:permStart w:id="704588926" w:edGrp="everyone"/>
      <w:r>
        <w:rPr>
          <w:rFonts w:ascii="Arial" w:hAnsi="Arial" w:cs="Arial"/>
          <w:sz w:val="22"/>
          <w:szCs w:val="22"/>
          <w:lang w:val="es-CO"/>
        </w:rPr>
        <w:t xml:space="preserve">Digite cargo) </w:t>
      </w:r>
      <w:permEnd w:id="704588926"/>
      <w:r w:rsidR="00A36F8F" w:rsidRPr="007A154A">
        <w:rPr>
          <w:rFonts w:ascii="Arial" w:hAnsi="Arial" w:cs="Arial"/>
          <w:sz w:val="22"/>
          <w:szCs w:val="22"/>
          <w:lang w:val="es-CO"/>
        </w:rPr>
        <w:tab/>
      </w:r>
      <w:r w:rsidR="00A36F8F" w:rsidRPr="007A154A">
        <w:rPr>
          <w:rFonts w:ascii="Arial" w:hAnsi="Arial" w:cs="Arial"/>
          <w:sz w:val="22"/>
          <w:szCs w:val="22"/>
          <w:lang w:val="es-CO"/>
        </w:rPr>
        <w:tab/>
      </w:r>
      <w:r w:rsidR="00A36F8F" w:rsidRPr="007A154A">
        <w:rPr>
          <w:rFonts w:ascii="Arial" w:hAnsi="Arial" w:cs="Arial"/>
          <w:sz w:val="22"/>
          <w:szCs w:val="22"/>
          <w:lang w:val="es-CO"/>
        </w:rPr>
        <w:tab/>
      </w:r>
      <w:r w:rsidR="00A36F8F" w:rsidRPr="007A154A">
        <w:rPr>
          <w:rFonts w:ascii="Arial" w:hAnsi="Arial" w:cs="Arial"/>
          <w:sz w:val="22"/>
          <w:szCs w:val="22"/>
          <w:lang w:val="es-CO"/>
        </w:rPr>
        <w:tab/>
      </w:r>
      <w:r w:rsidR="00A36F8F" w:rsidRPr="007A154A">
        <w:rPr>
          <w:rFonts w:ascii="Arial" w:hAnsi="Arial" w:cs="Arial"/>
          <w:sz w:val="22"/>
          <w:szCs w:val="22"/>
          <w:lang w:val="es-CO"/>
        </w:rPr>
        <w:tab/>
      </w:r>
    </w:p>
    <w:p w14:paraId="65E66881" w14:textId="77777777" w:rsidR="006D5ED5" w:rsidRDefault="00B37030" w:rsidP="00B37030">
      <w:pPr>
        <w:jc w:val="both"/>
        <w:rPr>
          <w:rFonts w:ascii="Arial" w:hAnsi="Arial" w:cs="Arial"/>
          <w:sz w:val="22"/>
          <w:szCs w:val="22"/>
          <w:lang w:val="es-CO"/>
        </w:rPr>
      </w:pPr>
      <w:permStart w:id="1293248240" w:edGrp="everyone"/>
      <w:r w:rsidRPr="00B37030">
        <w:rPr>
          <w:rFonts w:ascii="Arial" w:hAnsi="Arial" w:cs="Arial"/>
          <w:sz w:val="22"/>
          <w:szCs w:val="22"/>
          <w:lang w:val="es-CO"/>
        </w:rPr>
        <w:t>(Digite dependencia)</w:t>
      </w:r>
    </w:p>
    <w:p w14:paraId="53440E4E" w14:textId="77777777" w:rsidR="00B37030" w:rsidRDefault="00B37030" w:rsidP="00B37030">
      <w:pPr>
        <w:jc w:val="both"/>
        <w:rPr>
          <w:rFonts w:ascii="Arial" w:hAnsi="Arial" w:cs="Arial"/>
          <w:sz w:val="22"/>
          <w:szCs w:val="22"/>
          <w:lang w:val="es-CO"/>
        </w:rPr>
      </w:pPr>
      <w:r>
        <w:rPr>
          <w:rFonts w:ascii="Arial" w:hAnsi="Arial" w:cs="Arial"/>
          <w:sz w:val="22"/>
          <w:szCs w:val="22"/>
          <w:lang w:val="es-CO"/>
        </w:rPr>
        <w:t>(Digite secretaria)</w:t>
      </w:r>
    </w:p>
    <w:permEnd w:id="1293248240"/>
    <w:p w14:paraId="74E5A052" w14:textId="77777777" w:rsidR="00B37030" w:rsidRPr="00B37030" w:rsidRDefault="00B37030" w:rsidP="00B37030">
      <w:pPr>
        <w:jc w:val="both"/>
        <w:rPr>
          <w:rFonts w:ascii="Arial" w:hAnsi="Arial" w:cs="Arial"/>
          <w:sz w:val="22"/>
          <w:szCs w:val="22"/>
          <w:lang w:val="es-CO"/>
        </w:rPr>
      </w:pPr>
    </w:p>
    <w:tbl>
      <w:tblPr>
        <w:tblStyle w:val="Tablaconcuadrcula"/>
        <w:tblW w:w="5000" w:type="pct"/>
        <w:tblLook w:val="04A0" w:firstRow="1" w:lastRow="0" w:firstColumn="1" w:lastColumn="0" w:noHBand="0" w:noVBand="1"/>
      </w:tblPr>
      <w:tblGrid>
        <w:gridCol w:w="3245"/>
        <w:gridCol w:w="3244"/>
        <w:gridCol w:w="3246"/>
      </w:tblGrid>
      <w:tr w:rsidR="006D5ED5" w:rsidRPr="009E05C6" w14:paraId="79D0B6B1" w14:textId="77777777" w:rsidTr="006D5ED5">
        <w:tc>
          <w:tcPr>
            <w:tcW w:w="1666" w:type="pct"/>
          </w:tcPr>
          <w:p w14:paraId="28446FC3" w14:textId="77777777" w:rsidR="006D5ED5" w:rsidRPr="00AA33D4" w:rsidRDefault="006D5ED5" w:rsidP="004D01C8">
            <w:pPr>
              <w:pStyle w:val="Sinespaciado"/>
              <w:jc w:val="both"/>
              <w:rPr>
                <w:rFonts w:ascii="Arial Narrow" w:hAnsi="Arial Narrow" w:cs="Arial"/>
                <w:sz w:val="16"/>
                <w:szCs w:val="16"/>
              </w:rPr>
            </w:pPr>
            <w:r w:rsidRPr="00AA33D4">
              <w:rPr>
                <w:rFonts w:ascii="Arial Narrow" w:hAnsi="Arial Narrow" w:cs="Arial"/>
                <w:sz w:val="16"/>
                <w:szCs w:val="16"/>
              </w:rPr>
              <w:t>Elaboró:</w:t>
            </w:r>
          </w:p>
          <w:p w14:paraId="64805CFC" w14:textId="77777777" w:rsidR="006D5ED5" w:rsidRDefault="006D5ED5" w:rsidP="004D01C8">
            <w:pPr>
              <w:pStyle w:val="Sinespaciado"/>
              <w:jc w:val="both"/>
              <w:rPr>
                <w:rFonts w:ascii="Arial Narrow" w:hAnsi="Arial Narrow" w:cs="Arial"/>
                <w:sz w:val="16"/>
                <w:szCs w:val="16"/>
              </w:rPr>
            </w:pPr>
            <w:r w:rsidRPr="00AA33D4">
              <w:rPr>
                <w:rFonts w:ascii="Arial Narrow" w:hAnsi="Arial Narrow" w:cs="Arial"/>
                <w:sz w:val="16"/>
                <w:szCs w:val="16"/>
              </w:rPr>
              <w:t>(</w:t>
            </w:r>
            <w:permStart w:id="897018037" w:edGrp="everyone"/>
            <w:r w:rsidRPr="00AA33D4">
              <w:rPr>
                <w:rFonts w:ascii="Arial Narrow" w:hAnsi="Arial Narrow" w:cs="Arial"/>
                <w:sz w:val="16"/>
                <w:szCs w:val="16"/>
              </w:rPr>
              <w:t>Nombre</w:t>
            </w:r>
            <w:r>
              <w:rPr>
                <w:rFonts w:ascii="Arial Narrow" w:hAnsi="Arial Narrow" w:cs="Arial"/>
                <w:sz w:val="16"/>
                <w:szCs w:val="16"/>
              </w:rPr>
              <w:t xml:space="preserve">) </w:t>
            </w:r>
          </w:p>
          <w:p w14:paraId="2B7C24E3" w14:textId="77777777" w:rsidR="006D5ED5" w:rsidRPr="00AA33D4" w:rsidRDefault="006D5ED5" w:rsidP="004D01C8">
            <w:pPr>
              <w:pStyle w:val="Sinespaciado"/>
              <w:jc w:val="both"/>
              <w:rPr>
                <w:rFonts w:ascii="Arial Narrow" w:hAnsi="Arial Narrow" w:cs="Arial"/>
                <w:sz w:val="16"/>
                <w:szCs w:val="16"/>
              </w:rPr>
            </w:pPr>
            <w:r>
              <w:rPr>
                <w:rFonts w:ascii="Arial Narrow" w:hAnsi="Arial Narrow" w:cs="Arial"/>
                <w:sz w:val="16"/>
                <w:szCs w:val="16"/>
              </w:rPr>
              <w:t>(C</w:t>
            </w:r>
            <w:r w:rsidRPr="00AA33D4">
              <w:rPr>
                <w:rFonts w:ascii="Arial Narrow" w:hAnsi="Arial Narrow" w:cs="Arial"/>
                <w:sz w:val="16"/>
                <w:szCs w:val="16"/>
              </w:rPr>
              <w:t>argo)</w:t>
            </w:r>
          </w:p>
          <w:permEnd w:id="897018037"/>
          <w:p w14:paraId="549FDD2C" w14:textId="77777777" w:rsidR="006D5ED5" w:rsidRPr="00AA33D4" w:rsidRDefault="006D5ED5" w:rsidP="004D01C8">
            <w:pPr>
              <w:pStyle w:val="Sinespaciado"/>
              <w:jc w:val="both"/>
              <w:rPr>
                <w:rFonts w:ascii="Arial Narrow" w:hAnsi="Arial Narrow" w:cs="Arial"/>
                <w:sz w:val="16"/>
                <w:szCs w:val="16"/>
              </w:rPr>
            </w:pPr>
          </w:p>
        </w:tc>
        <w:tc>
          <w:tcPr>
            <w:tcW w:w="1666" w:type="pct"/>
          </w:tcPr>
          <w:p w14:paraId="13F4D07B" w14:textId="77777777" w:rsidR="006D5ED5" w:rsidRDefault="006D5ED5" w:rsidP="004D01C8">
            <w:pPr>
              <w:pStyle w:val="Sinespaciado"/>
              <w:jc w:val="both"/>
              <w:rPr>
                <w:rFonts w:ascii="Arial Narrow" w:hAnsi="Arial Narrow" w:cs="Arial"/>
                <w:sz w:val="16"/>
                <w:szCs w:val="16"/>
              </w:rPr>
            </w:pPr>
            <w:r w:rsidRPr="00AA33D4">
              <w:rPr>
                <w:rFonts w:ascii="Arial Narrow" w:hAnsi="Arial Narrow" w:cs="Arial"/>
                <w:sz w:val="16"/>
                <w:szCs w:val="16"/>
              </w:rPr>
              <w:t>Revisó:</w:t>
            </w:r>
          </w:p>
          <w:p w14:paraId="31EEBCF3" w14:textId="77777777" w:rsidR="006D5ED5" w:rsidRDefault="006D5ED5" w:rsidP="004D01C8">
            <w:pPr>
              <w:pStyle w:val="Sinespaciado"/>
              <w:jc w:val="both"/>
              <w:rPr>
                <w:rFonts w:ascii="Arial Narrow" w:hAnsi="Arial Narrow" w:cs="Arial"/>
                <w:sz w:val="16"/>
                <w:szCs w:val="16"/>
              </w:rPr>
            </w:pPr>
            <w:r w:rsidRPr="00AA33D4">
              <w:rPr>
                <w:rFonts w:ascii="Arial Narrow" w:hAnsi="Arial Narrow" w:cs="Arial"/>
                <w:sz w:val="16"/>
                <w:szCs w:val="16"/>
              </w:rPr>
              <w:t>(</w:t>
            </w:r>
            <w:permStart w:id="590239169" w:edGrp="everyone"/>
            <w:r w:rsidRPr="00AA33D4">
              <w:rPr>
                <w:rFonts w:ascii="Arial Narrow" w:hAnsi="Arial Narrow" w:cs="Arial"/>
                <w:sz w:val="16"/>
                <w:szCs w:val="16"/>
              </w:rPr>
              <w:t>Nombre</w:t>
            </w:r>
            <w:r>
              <w:rPr>
                <w:rFonts w:ascii="Arial Narrow" w:hAnsi="Arial Narrow" w:cs="Arial"/>
                <w:sz w:val="16"/>
                <w:szCs w:val="16"/>
              </w:rPr>
              <w:t xml:space="preserve">) </w:t>
            </w:r>
          </w:p>
          <w:p w14:paraId="2ED38DF2" w14:textId="77777777" w:rsidR="006D5ED5" w:rsidRPr="00AA33D4" w:rsidRDefault="006D5ED5" w:rsidP="004D01C8">
            <w:pPr>
              <w:pStyle w:val="Sinespaciado"/>
              <w:jc w:val="both"/>
              <w:rPr>
                <w:rFonts w:ascii="Arial Narrow" w:hAnsi="Arial Narrow" w:cs="Arial"/>
                <w:sz w:val="16"/>
                <w:szCs w:val="16"/>
              </w:rPr>
            </w:pPr>
            <w:r>
              <w:rPr>
                <w:rFonts w:ascii="Arial Narrow" w:hAnsi="Arial Narrow" w:cs="Arial"/>
                <w:sz w:val="16"/>
                <w:szCs w:val="16"/>
              </w:rPr>
              <w:t>(C</w:t>
            </w:r>
            <w:r w:rsidRPr="00AA33D4">
              <w:rPr>
                <w:rFonts w:ascii="Arial Narrow" w:hAnsi="Arial Narrow" w:cs="Arial"/>
                <w:sz w:val="16"/>
                <w:szCs w:val="16"/>
              </w:rPr>
              <w:t>argo)</w:t>
            </w:r>
          </w:p>
          <w:permEnd w:id="590239169"/>
          <w:p w14:paraId="04F94453" w14:textId="77777777" w:rsidR="006D5ED5" w:rsidRPr="00AA33D4" w:rsidRDefault="006D5ED5" w:rsidP="004D01C8">
            <w:pPr>
              <w:pStyle w:val="Sinespaciado"/>
              <w:jc w:val="both"/>
              <w:rPr>
                <w:rFonts w:ascii="Arial Narrow" w:hAnsi="Arial Narrow" w:cs="Arial"/>
                <w:sz w:val="16"/>
                <w:szCs w:val="16"/>
              </w:rPr>
            </w:pPr>
          </w:p>
        </w:tc>
        <w:tc>
          <w:tcPr>
            <w:tcW w:w="1667" w:type="pct"/>
          </w:tcPr>
          <w:p w14:paraId="69BEDB99" w14:textId="77777777" w:rsidR="006D5ED5" w:rsidRDefault="006D5ED5" w:rsidP="004D01C8">
            <w:pPr>
              <w:pStyle w:val="Sinespaciado"/>
              <w:jc w:val="both"/>
              <w:rPr>
                <w:rFonts w:ascii="Arial Narrow" w:hAnsi="Arial Narrow" w:cs="Arial"/>
                <w:sz w:val="16"/>
                <w:szCs w:val="16"/>
              </w:rPr>
            </w:pPr>
            <w:r>
              <w:rPr>
                <w:rFonts w:ascii="Arial Narrow" w:hAnsi="Arial Narrow" w:cs="Arial"/>
                <w:sz w:val="16"/>
                <w:szCs w:val="16"/>
              </w:rPr>
              <w:t>Aprobó</w:t>
            </w:r>
            <w:r w:rsidRPr="00AA33D4">
              <w:rPr>
                <w:rFonts w:ascii="Arial Narrow" w:hAnsi="Arial Narrow" w:cs="Arial"/>
                <w:sz w:val="16"/>
                <w:szCs w:val="16"/>
              </w:rPr>
              <w:t>:</w:t>
            </w:r>
          </w:p>
          <w:p w14:paraId="59FB664E" w14:textId="77777777" w:rsidR="006D5ED5" w:rsidRDefault="006D5ED5" w:rsidP="004D01C8">
            <w:pPr>
              <w:pStyle w:val="Sinespaciado"/>
              <w:jc w:val="both"/>
              <w:rPr>
                <w:rFonts w:ascii="Arial Narrow" w:hAnsi="Arial Narrow" w:cs="Arial"/>
                <w:sz w:val="16"/>
                <w:szCs w:val="16"/>
              </w:rPr>
            </w:pPr>
            <w:r w:rsidRPr="00AA33D4">
              <w:rPr>
                <w:rFonts w:ascii="Arial Narrow" w:hAnsi="Arial Narrow" w:cs="Arial"/>
                <w:sz w:val="16"/>
                <w:szCs w:val="16"/>
              </w:rPr>
              <w:t>(</w:t>
            </w:r>
            <w:permStart w:id="604330944" w:edGrp="everyone"/>
            <w:r w:rsidRPr="00AA33D4">
              <w:rPr>
                <w:rFonts w:ascii="Arial Narrow" w:hAnsi="Arial Narrow" w:cs="Arial"/>
                <w:sz w:val="16"/>
                <w:szCs w:val="16"/>
              </w:rPr>
              <w:t>Nombre</w:t>
            </w:r>
            <w:r>
              <w:rPr>
                <w:rFonts w:ascii="Arial Narrow" w:hAnsi="Arial Narrow" w:cs="Arial"/>
                <w:sz w:val="16"/>
                <w:szCs w:val="16"/>
              </w:rPr>
              <w:t xml:space="preserve">) </w:t>
            </w:r>
          </w:p>
          <w:p w14:paraId="1C90A37E" w14:textId="77777777" w:rsidR="006D5ED5" w:rsidRPr="00AA33D4" w:rsidRDefault="006D5ED5" w:rsidP="004D01C8">
            <w:pPr>
              <w:pStyle w:val="Sinespaciado"/>
              <w:jc w:val="both"/>
              <w:rPr>
                <w:rFonts w:ascii="Arial Narrow" w:hAnsi="Arial Narrow" w:cs="Arial"/>
                <w:sz w:val="16"/>
                <w:szCs w:val="16"/>
              </w:rPr>
            </w:pPr>
            <w:r>
              <w:rPr>
                <w:rFonts w:ascii="Arial Narrow" w:hAnsi="Arial Narrow" w:cs="Arial"/>
                <w:sz w:val="16"/>
                <w:szCs w:val="16"/>
              </w:rPr>
              <w:t>(C</w:t>
            </w:r>
            <w:r w:rsidRPr="00AA33D4">
              <w:rPr>
                <w:rFonts w:ascii="Arial Narrow" w:hAnsi="Arial Narrow" w:cs="Arial"/>
                <w:sz w:val="16"/>
                <w:szCs w:val="16"/>
              </w:rPr>
              <w:t>argo)</w:t>
            </w:r>
          </w:p>
          <w:permEnd w:id="604330944"/>
          <w:p w14:paraId="73DCD47D" w14:textId="77777777" w:rsidR="006D5ED5" w:rsidRPr="00AA33D4" w:rsidRDefault="006D5ED5" w:rsidP="004D01C8">
            <w:pPr>
              <w:pStyle w:val="Sinespaciado"/>
              <w:jc w:val="both"/>
              <w:rPr>
                <w:rFonts w:ascii="Arial Narrow" w:hAnsi="Arial Narrow" w:cs="Arial"/>
                <w:sz w:val="16"/>
                <w:szCs w:val="16"/>
              </w:rPr>
            </w:pPr>
          </w:p>
        </w:tc>
      </w:tr>
    </w:tbl>
    <w:p w14:paraId="56FDAB19" w14:textId="77777777" w:rsidR="007920DD" w:rsidRPr="007A154A" w:rsidRDefault="003D5BE3" w:rsidP="00C341AD">
      <w:pPr>
        <w:jc w:val="both"/>
        <w:rPr>
          <w:rFonts w:ascii="Arial" w:hAnsi="Arial" w:cs="Arial"/>
          <w:i/>
          <w:sz w:val="22"/>
          <w:szCs w:val="22"/>
          <w:lang w:val="es-CO"/>
        </w:rPr>
      </w:pPr>
      <w:del w:id="5" w:author="luisa fernanda garcia loaiza" w:date="2021-01-27T23:27:00Z">
        <w:r w:rsidRPr="007A154A" w:rsidDel="00A358D5">
          <w:rPr>
            <w:rFonts w:ascii="Arial" w:hAnsi="Arial" w:cs="Arial"/>
            <w:sz w:val="22"/>
            <w:szCs w:val="22"/>
            <w:lang w:val="es-CO"/>
          </w:rPr>
          <w:tab/>
        </w:r>
      </w:del>
    </w:p>
    <w:sectPr w:rsidR="007920DD" w:rsidRPr="007A154A" w:rsidSect="00132EF0">
      <w:headerReference w:type="default" r:id="rId9"/>
      <w:footerReference w:type="default" r:id="rId10"/>
      <w:pgSz w:w="12240" w:h="15840" w:code="1"/>
      <w:pgMar w:top="1418" w:right="1077" w:bottom="1134" w:left="1418"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1D391" w14:textId="77777777" w:rsidR="00AE1FB8" w:rsidRDefault="00AE1FB8" w:rsidP="0092785B">
      <w:r>
        <w:separator/>
      </w:r>
    </w:p>
  </w:endnote>
  <w:endnote w:type="continuationSeparator" w:id="0">
    <w:p w14:paraId="747AAC5F" w14:textId="77777777" w:rsidR="00AE1FB8" w:rsidRDefault="00AE1FB8" w:rsidP="0092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C693" w14:textId="77777777" w:rsidR="009A2272" w:rsidRPr="004B386C" w:rsidRDefault="009A2272" w:rsidP="009A2272">
    <w:pPr>
      <w:pStyle w:val="Piedepgina"/>
      <w:jc w:val="right"/>
      <w:rPr>
        <w:rFonts w:ascii="Arial" w:hAnsi="Arial" w:cs="Arial"/>
        <w:sz w:val="16"/>
        <w:szCs w:val="16"/>
      </w:rPr>
    </w:pPr>
    <w:r w:rsidRPr="004B386C">
      <w:rPr>
        <w:rFonts w:ascii="Arial" w:hAnsi="Arial" w:cs="Arial"/>
        <w:sz w:val="16"/>
        <w:szCs w:val="16"/>
      </w:rPr>
      <w:t xml:space="preserve">Página </w:t>
    </w:r>
    <w:r w:rsidRPr="004B386C">
      <w:rPr>
        <w:rFonts w:ascii="Arial" w:hAnsi="Arial" w:cs="Arial"/>
        <w:sz w:val="16"/>
        <w:szCs w:val="16"/>
      </w:rPr>
      <w:fldChar w:fldCharType="begin"/>
    </w:r>
    <w:r w:rsidRPr="004B386C">
      <w:rPr>
        <w:rFonts w:ascii="Arial" w:hAnsi="Arial" w:cs="Arial"/>
        <w:sz w:val="16"/>
        <w:szCs w:val="16"/>
      </w:rPr>
      <w:instrText xml:space="preserve"> PAGE </w:instrText>
    </w:r>
    <w:r w:rsidRPr="004B386C">
      <w:rPr>
        <w:rFonts w:ascii="Arial" w:hAnsi="Arial" w:cs="Arial"/>
        <w:sz w:val="16"/>
        <w:szCs w:val="16"/>
      </w:rPr>
      <w:fldChar w:fldCharType="separate"/>
    </w:r>
    <w:r w:rsidR="008B5A4B">
      <w:rPr>
        <w:rFonts w:ascii="Arial" w:hAnsi="Arial" w:cs="Arial"/>
        <w:noProof/>
        <w:sz w:val="16"/>
        <w:szCs w:val="16"/>
      </w:rPr>
      <w:t>1</w:t>
    </w:r>
    <w:r w:rsidRPr="004B386C">
      <w:rPr>
        <w:rFonts w:ascii="Arial" w:hAnsi="Arial" w:cs="Arial"/>
        <w:sz w:val="16"/>
        <w:szCs w:val="16"/>
      </w:rPr>
      <w:fldChar w:fldCharType="end"/>
    </w:r>
    <w:r w:rsidRPr="004B386C">
      <w:rPr>
        <w:rFonts w:ascii="Arial" w:hAnsi="Arial" w:cs="Arial"/>
        <w:sz w:val="16"/>
        <w:szCs w:val="16"/>
      </w:rPr>
      <w:t xml:space="preserve"> de </w:t>
    </w:r>
    <w:r w:rsidRPr="004B386C">
      <w:rPr>
        <w:rFonts w:ascii="Arial" w:hAnsi="Arial" w:cs="Arial"/>
        <w:sz w:val="16"/>
        <w:szCs w:val="16"/>
      </w:rPr>
      <w:fldChar w:fldCharType="begin"/>
    </w:r>
    <w:r w:rsidRPr="004B386C">
      <w:rPr>
        <w:rFonts w:ascii="Arial" w:hAnsi="Arial" w:cs="Arial"/>
        <w:sz w:val="16"/>
        <w:szCs w:val="16"/>
      </w:rPr>
      <w:instrText xml:space="preserve"> NUMPAGES </w:instrText>
    </w:r>
    <w:r w:rsidRPr="004B386C">
      <w:rPr>
        <w:rFonts w:ascii="Arial" w:hAnsi="Arial" w:cs="Arial"/>
        <w:sz w:val="16"/>
        <w:szCs w:val="16"/>
      </w:rPr>
      <w:fldChar w:fldCharType="separate"/>
    </w:r>
    <w:r w:rsidR="008B5A4B">
      <w:rPr>
        <w:rFonts w:ascii="Arial" w:hAnsi="Arial" w:cs="Arial"/>
        <w:noProof/>
        <w:sz w:val="16"/>
        <w:szCs w:val="16"/>
      </w:rPr>
      <w:t>12</w:t>
    </w:r>
    <w:r w:rsidRPr="004B386C">
      <w:rPr>
        <w:rFonts w:ascii="Arial" w:hAnsi="Arial" w:cs="Arial"/>
        <w:sz w:val="16"/>
        <w:szCs w:val="16"/>
      </w:rPr>
      <w:fldChar w:fldCharType="end"/>
    </w:r>
  </w:p>
  <w:p w14:paraId="55B3E0A0" w14:textId="77777777" w:rsidR="009A2272" w:rsidRPr="00183E5B" w:rsidRDefault="009A2272" w:rsidP="009A2272">
    <w:pPr>
      <w:pStyle w:val="Piedepgina"/>
      <w:jc w:val="center"/>
      <w:rPr>
        <w:rFonts w:ascii="Arial" w:hAnsi="Arial" w:cs="Arial"/>
        <w:sz w:val="18"/>
        <w:szCs w:val="18"/>
      </w:rPr>
    </w:pPr>
    <w:r>
      <w:rPr>
        <w:rFonts w:ascii="Arial" w:hAnsi="Arial" w:cs="Arial"/>
        <w:sz w:val="18"/>
        <w:szCs w:val="18"/>
      </w:rPr>
      <w:t>_________________________________________________________________________________________________</w:t>
    </w:r>
  </w:p>
  <w:p w14:paraId="70BD3130" w14:textId="77777777" w:rsidR="009A2272" w:rsidRPr="00592B66" w:rsidRDefault="009A2272" w:rsidP="009A2272">
    <w:pPr>
      <w:pStyle w:val="Piedepgina"/>
      <w:tabs>
        <w:tab w:val="left" w:pos="8460"/>
      </w:tabs>
      <w:jc w:val="right"/>
      <w:rPr>
        <w:rFonts w:ascii="Arial Narrow" w:hAnsi="Arial Narrow"/>
        <w:sz w:val="16"/>
        <w:szCs w:val="16"/>
      </w:rPr>
    </w:pPr>
    <w:r w:rsidRPr="00592B66">
      <w:rPr>
        <w:rFonts w:ascii="Arial Narrow" w:hAnsi="Arial Narrow"/>
        <w:sz w:val="16"/>
        <w:szCs w:val="16"/>
      </w:rPr>
      <w:t>Centro Administrativo Municipal – CAM – Calle 44 No. 52 – 165</w:t>
    </w:r>
  </w:p>
  <w:p w14:paraId="25150130" w14:textId="77777777" w:rsidR="009A2272" w:rsidRPr="00592B66" w:rsidRDefault="009A2272" w:rsidP="009A2272">
    <w:pPr>
      <w:pStyle w:val="Piedepgina"/>
      <w:jc w:val="right"/>
      <w:rPr>
        <w:rFonts w:ascii="Arial Narrow" w:hAnsi="Arial Narrow"/>
        <w:sz w:val="16"/>
        <w:szCs w:val="16"/>
      </w:rPr>
    </w:pPr>
    <w:r w:rsidRPr="00592B66">
      <w:rPr>
        <w:rFonts w:ascii="Arial Narrow" w:hAnsi="Arial Narrow"/>
        <w:sz w:val="16"/>
        <w:szCs w:val="16"/>
      </w:rPr>
      <w:t>Línea Única de Atención a la Ciudadanía 44 44 144</w:t>
    </w:r>
  </w:p>
  <w:p w14:paraId="31DB66EE" w14:textId="77777777" w:rsidR="009A2272" w:rsidRPr="00592B66" w:rsidRDefault="009A2272" w:rsidP="009A2272">
    <w:pPr>
      <w:pStyle w:val="Piedepgina"/>
      <w:jc w:val="right"/>
      <w:rPr>
        <w:rFonts w:ascii="Arial Narrow" w:hAnsi="Arial Narrow"/>
        <w:sz w:val="16"/>
        <w:szCs w:val="16"/>
      </w:rPr>
    </w:pPr>
    <w:r w:rsidRPr="00592B66">
      <w:rPr>
        <w:rFonts w:ascii="Arial Narrow" w:hAnsi="Arial Narrow"/>
        <w:sz w:val="16"/>
        <w:szCs w:val="16"/>
      </w:rPr>
      <w:t>www.medellin.gov.co</w:t>
    </w:r>
  </w:p>
  <w:p w14:paraId="49087FCB" w14:textId="77777777" w:rsidR="009A2272" w:rsidRDefault="009A2272" w:rsidP="009A2272">
    <w:pPr>
      <w:pStyle w:val="Piedepgina"/>
      <w:jc w:val="right"/>
    </w:pPr>
    <w:r w:rsidRPr="00592B66">
      <w:rPr>
        <w:rFonts w:ascii="Arial Narrow" w:hAnsi="Arial Narrow"/>
        <w:sz w:val="16"/>
        <w:szCs w:val="16"/>
      </w:rPr>
      <w:t>Medellín - Colombia</w:t>
    </w:r>
  </w:p>
  <w:p w14:paraId="661B6596" w14:textId="77777777" w:rsidR="00555334" w:rsidRDefault="005553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9AF3A" w14:textId="77777777" w:rsidR="00AE1FB8" w:rsidRDefault="00AE1FB8" w:rsidP="0092785B">
      <w:r>
        <w:separator/>
      </w:r>
    </w:p>
  </w:footnote>
  <w:footnote w:type="continuationSeparator" w:id="0">
    <w:p w14:paraId="647B35DA" w14:textId="77777777" w:rsidR="00AE1FB8" w:rsidRDefault="00AE1FB8" w:rsidP="0092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6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5"/>
      <w:gridCol w:w="5698"/>
      <w:gridCol w:w="1521"/>
    </w:tblGrid>
    <w:tr w:rsidR="00555334" w:rsidRPr="002909E8" w14:paraId="048C53A9" w14:textId="77777777" w:rsidTr="0055533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662069EB" w14:textId="77777777" w:rsidR="00555334" w:rsidRPr="002909E8" w:rsidRDefault="00555334" w:rsidP="00E62E89">
          <w:pPr>
            <w:rPr>
              <w:rFonts w:ascii="Arial" w:hAnsi="Arial" w:cs="Arial"/>
              <w:color w:val="000000"/>
              <w:sz w:val="22"/>
              <w:szCs w:val="22"/>
            </w:rPr>
          </w:pPr>
          <w:r w:rsidRPr="002909E8">
            <w:rPr>
              <w:rFonts w:ascii="Arial" w:hAnsi="Arial" w:cs="Arial"/>
              <w:color w:val="000000"/>
              <w:sz w:val="22"/>
              <w:szCs w:val="22"/>
            </w:rPr>
            <w:t> </w:t>
          </w:r>
        </w:p>
      </w:tc>
    </w:tr>
    <w:tr w:rsidR="00555334" w:rsidRPr="002909E8" w14:paraId="3EAA833A" w14:textId="77777777" w:rsidTr="00555334">
      <w:trPr>
        <w:trHeight w:val="450"/>
        <w:tblCellSpacing w:w="0" w:type="dxa"/>
        <w:jc w:val="center"/>
      </w:trPr>
      <w:tc>
        <w:tcPr>
          <w:tcW w:w="1303" w:type="pct"/>
          <w:tcBorders>
            <w:top w:val="outset" w:sz="6" w:space="0" w:color="auto"/>
            <w:left w:val="outset" w:sz="6" w:space="0" w:color="auto"/>
            <w:bottom w:val="outset" w:sz="6" w:space="0" w:color="auto"/>
            <w:right w:val="outset" w:sz="6" w:space="0" w:color="auto"/>
          </w:tcBorders>
          <w:vAlign w:val="center"/>
          <w:hideMark/>
        </w:tcPr>
        <w:p w14:paraId="16723478" w14:textId="77777777" w:rsidR="00555334" w:rsidRPr="002909E8" w:rsidRDefault="00555334" w:rsidP="00E62E89">
          <w:pPr>
            <w:jc w:val="center"/>
            <w:rPr>
              <w:rFonts w:ascii="Arial" w:hAnsi="Arial" w:cs="Arial"/>
              <w:color w:val="000000"/>
              <w:sz w:val="22"/>
              <w:szCs w:val="22"/>
            </w:rPr>
          </w:pPr>
          <w:r w:rsidRPr="002909E8">
            <w:rPr>
              <w:rFonts w:ascii="Arial" w:hAnsi="Arial" w:cs="Arial"/>
              <w:color w:val="000000"/>
              <w:sz w:val="22"/>
              <w:szCs w:val="22"/>
            </w:rPr>
            <w:t>Cód. FO-ADMI</w:t>
          </w:r>
          <w:r w:rsidR="00693561">
            <w:rPr>
              <w:rFonts w:ascii="Arial" w:hAnsi="Arial" w:cs="Arial"/>
              <w:sz w:val="22"/>
              <w:szCs w:val="22"/>
            </w:rPr>
            <w:t>-138</w:t>
          </w:r>
        </w:p>
      </w:tc>
      <w:tc>
        <w:tcPr>
          <w:tcW w:w="2918" w:type="pct"/>
          <w:vMerge w:val="restart"/>
          <w:tcBorders>
            <w:top w:val="outset" w:sz="6" w:space="0" w:color="auto"/>
            <w:left w:val="outset" w:sz="6" w:space="0" w:color="auto"/>
            <w:bottom w:val="outset" w:sz="6" w:space="0" w:color="auto"/>
            <w:right w:val="outset" w:sz="6" w:space="0" w:color="auto"/>
          </w:tcBorders>
          <w:vAlign w:val="center"/>
          <w:hideMark/>
        </w:tcPr>
        <w:p w14:paraId="36538A4E" w14:textId="77777777" w:rsidR="00555334" w:rsidRPr="002909E8" w:rsidRDefault="00555334" w:rsidP="00E62E89">
          <w:pPr>
            <w:jc w:val="center"/>
            <w:rPr>
              <w:rFonts w:ascii="Arial" w:hAnsi="Arial" w:cs="Arial"/>
              <w:color w:val="009999"/>
              <w:sz w:val="22"/>
              <w:szCs w:val="22"/>
            </w:rPr>
          </w:pPr>
          <w:r w:rsidRPr="002909E8">
            <w:rPr>
              <w:rFonts w:ascii="Arial" w:hAnsi="Arial" w:cs="Arial"/>
              <w:color w:val="009999"/>
              <w:sz w:val="22"/>
              <w:szCs w:val="22"/>
            </w:rPr>
            <w:t>Formato</w:t>
          </w:r>
        </w:p>
        <w:p w14:paraId="3DED9A58" w14:textId="77777777" w:rsidR="00555334" w:rsidRPr="002909E8" w:rsidRDefault="00555334" w:rsidP="00962460">
          <w:pPr>
            <w:jc w:val="center"/>
            <w:rPr>
              <w:rFonts w:ascii="Arial" w:hAnsi="Arial" w:cs="Arial"/>
              <w:color w:val="009999"/>
              <w:sz w:val="22"/>
              <w:szCs w:val="22"/>
            </w:rPr>
          </w:pPr>
          <w:r>
            <w:rPr>
              <w:rFonts w:ascii="Arial" w:hAnsi="Arial" w:cs="Arial"/>
              <w:b/>
              <w:bCs/>
              <w:color w:val="009999"/>
              <w:sz w:val="22"/>
              <w:szCs w:val="22"/>
            </w:rPr>
            <w:t>FO-ADMI Estudio Previo</w:t>
          </w:r>
          <w:r w:rsidRPr="002909E8">
            <w:rPr>
              <w:rFonts w:ascii="Arial" w:hAnsi="Arial" w:cs="Arial"/>
              <w:b/>
              <w:bCs/>
              <w:color w:val="009999"/>
              <w:sz w:val="22"/>
              <w:szCs w:val="22"/>
            </w:rPr>
            <w:t xml:space="preserve"> </w:t>
          </w:r>
          <w:r>
            <w:rPr>
              <w:rFonts w:ascii="Arial" w:hAnsi="Arial" w:cs="Arial"/>
              <w:b/>
              <w:bCs/>
              <w:color w:val="009999"/>
              <w:sz w:val="22"/>
              <w:szCs w:val="22"/>
            </w:rPr>
            <w:t xml:space="preserve">para </w:t>
          </w:r>
          <w:r w:rsidR="00354E2A">
            <w:rPr>
              <w:rFonts w:ascii="Arial" w:hAnsi="Arial" w:cs="Arial"/>
              <w:b/>
              <w:bCs/>
              <w:color w:val="009999"/>
              <w:sz w:val="22"/>
              <w:szCs w:val="22"/>
            </w:rPr>
            <w:t>comodato</w:t>
          </w:r>
          <w:r w:rsidRPr="002909E8">
            <w:rPr>
              <w:rFonts w:ascii="Arial" w:hAnsi="Arial" w:cs="Arial"/>
              <w:b/>
              <w:bCs/>
              <w:color w:val="009999"/>
              <w:sz w:val="22"/>
              <w:szCs w:val="22"/>
            </w:rPr>
            <w:t xml:space="preserve"> </w:t>
          </w:r>
          <w:r>
            <w:rPr>
              <w:rFonts w:ascii="Arial" w:hAnsi="Arial" w:cs="Arial"/>
              <w:b/>
              <w:bCs/>
              <w:color w:val="009999"/>
              <w:sz w:val="22"/>
              <w:szCs w:val="22"/>
            </w:rPr>
            <w:t xml:space="preserve">de </w:t>
          </w:r>
          <w:r w:rsidRPr="002909E8">
            <w:rPr>
              <w:rFonts w:ascii="Arial" w:hAnsi="Arial" w:cs="Arial"/>
              <w:b/>
              <w:bCs/>
              <w:color w:val="009999"/>
              <w:sz w:val="22"/>
              <w:szCs w:val="22"/>
            </w:rPr>
            <w:t>Bien Inmueble</w:t>
          </w:r>
          <w:r w:rsidR="00D20CA3">
            <w:rPr>
              <w:rFonts w:ascii="Arial" w:hAnsi="Arial" w:cs="Arial"/>
              <w:b/>
              <w:bCs/>
              <w:color w:val="009999"/>
              <w:sz w:val="22"/>
              <w:szCs w:val="22"/>
            </w:rPr>
            <w:t xml:space="preserve"> </w:t>
          </w:r>
        </w:p>
      </w:tc>
      <w:tc>
        <w:tcPr>
          <w:tcW w:w="779" w:type="pct"/>
          <w:vMerge w:val="restart"/>
          <w:tcBorders>
            <w:top w:val="outset" w:sz="6" w:space="0" w:color="auto"/>
            <w:left w:val="outset" w:sz="6" w:space="0" w:color="auto"/>
            <w:bottom w:val="outset" w:sz="6" w:space="0" w:color="auto"/>
            <w:right w:val="outset" w:sz="6" w:space="0" w:color="auto"/>
          </w:tcBorders>
          <w:vAlign w:val="center"/>
          <w:hideMark/>
        </w:tcPr>
        <w:p w14:paraId="5F46EACC" w14:textId="77777777" w:rsidR="00555334" w:rsidRPr="002909E8" w:rsidRDefault="00555334" w:rsidP="00E62E89">
          <w:pPr>
            <w:rPr>
              <w:rFonts w:ascii="Arial" w:hAnsi="Arial" w:cs="Arial"/>
              <w:color w:val="000000"/>
              <w:sz w:val="22"/>
              <w:szCs w:val="22"/>
            </w:rPr>
          </w:pPr>
          <w:r w:rsidRPr="002909E8">
            <w:rPr>
              <w:rFonts w:ascii="Arial" w:hAnsi="Arial" w:cs="Arial"/>
              <w:noProof/>
              <w:color w:val="000000"/>
              <w:sz w:val="22"/>
              <w:szCs w:val="22"/>
              <w:lang w:val="es-CO" w:eastAsia="es-CO"/>
            </w:rPr>
            <w:drawing>
              <wp:inline distT="0" distB="0" distL="0" distR="0" wp14:anchorId="344970AE" wp14:editId="0074830E">
                <wp:extent cx="933450" cy="581025"/>
                <wp:effectExtent l="0" t="0" r="0" b="0"/>
                <wp:docPr id="3" name="Imagen 3" descr="http://orion/isolucion/Grafvinetas/alcaldía%2098%20x%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orion/isolucion/Grafvinetas/alcaldía%2098%20x%206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555334" w:rsidRPr="002909E8" w14:paraId="3603C3E1" w14:textId="77777777" w:rsidTr="00555334">
      <w:trPr>
        <w:trHeight w:val="450"/>
        <w:tblCellSpacing w:w="0" w:type="dxa"/>
        <w:jc w:val="center"/>
      </w:trPr>
      <w:tc>
        <w:tcPr>
          <w:tcW w:w="1303" w:type="pct"/>
          <w:tcBorders>
            <w:top w:val="outset" w:sz="6" w:space="0" w:color="auto"/>
            <w:left w:val="outset" w:sz="6" w:space="0" w:color="auto"/>
            <w:bottom w:val="outset" w:sz="6" w:space="0" w:color="auto"/>
            <w:right w:val="outset" w:sz="6" w:space="0" w:color="auto"/>
          </w:tcBorders>
          <w:vAlign w:val="center"/>
          <w:hideMark/>
        </w:tcPr>
        <w:p w14:paraId="2E793039" w14:textId="77777777" w:rsidR="00555334" w:rsidRPr="002909E8" w:rsidRDefault="00555334" w:rsidP="00B366E0">
          <w:pPr>
            <w:jc w:val="center"/>
            <w:rPr>
              <w:rFonts w:ascii="Arial" w:hAnsi="Arial" w:cs="Arial"/>
              <w:color w:val="000000"/>
              <w:sz w:val="22"/>
              <w:szCs w:val="22"/>
            </w:rPr>
          </w:pPr>
          <w:r w:rsidRPr="002909E8">
            <w:rPr>
              <w:rFonts w:ascii="Arial" w:hAnsi="Arial" w:cs="Arial"/>
              <w:color w:val="000000"/>
              <w:sz w:val="22"/>
              <w:szCs w:val="22"/>
            </w:rPr>
            <w:t xml:space="preserve">Versión. </w:t>
          </w:r>
          <w:r w:rsidR="00693561">
            <w:rPr>
              <w:rFonts w:ascii="Arial" w:hAnsi="Arial" w:cs="Arial"/>
              <w:color w:val="000000"/>
              <w:sz w:val="22"/>
              <w:szCs w:val="22"/>
            </w:rPr>
            <w:t>4</w:t>
          </w:r>
        </w:p>
      </w:tc>
      <w:tc>
        <w:tcPr>
          <w:tcW w:w="2918" w:type="pct"/>
          <w:vMerge/>
          <w:tcBorders>
            <w:top w:val="outset" w:sz="6" w:space="0" w:color="auto"/>
            <w:left w:val="outset" w:sz="6" w:space="0" w:color="auto"/>
            <w:bottom w:val="outset" w:sz="6" w:space="0" w:color="auto"/>
            <w:right w:val="outset" w:sz="6" w:space="0" w:color="auto"/>
          </w:tcBorders>
          <w:vAlign w:val="center"/>
          <w:hideMark/>
        </w:tcPr>
        <w:p w14:paraId="7A3BC09D" w14:textId="77777777" w:rsidR="00555334" w:rsidRPr="002909E8" w:rsidRDefault="00555334" w:rsidP="00E62E89">
          <w:pPr>
            <w:rPr>
              <w:rFonts w:ascii="Arial" w:hAnsi="Arial" w:cs="Arial"/>
              <w:color w:val="009999"/>
              <w:sz w:val="22"/>
              <w:szCs w:val="22"/>
            </w:rPr>
          </w:pPr>
        </w:p>
      </w:tc>
      <w:tc>
        <w:tcPr>
          <w:tcW w:w="779" w:type="pct"/>
          <w:vMerge/>
          <w:tcBorders>
            <w:top w:val="outset" w:sz="6" w:space="0" w:color="auto"/>
            <w:left w:val="outset" w:sz="6" w:space="0" w:color="auto"/>
            <w:bottom w:val="outset" w:sz="6" w:space="0" w:color="auto"/>
            <w:right w:val="outset" w:sz="6" w:space="0" w:color="auto"/>
          </w:tcBorders>
          <w:vAlign w:val="center"/>
          <w:hideMark/>
        </w:tcPr>
        <w:p w14:paraId="615932EE" w14:textId="77777777" w:rsidR="00555334" w:rsidRPr="002909E8" w:rsidRDefault="00555334" w:rsidP="00E62E89">
          <w:pPr>
            <w:rPr>
              <w:rFonts w:ascii="Arial" w:hAnsi="Arial" w:cs="Arial"/>
              <w:color w:val="000000"/>
              <w:sz w:val="22"/>
              <w:szCs w:val="22"/>
            </w:rPr>
          </w:pPr>
        </w:p>
      </w:tc>
    </w:tr>
    <w:tr w:rsidR="00555334" w:rsidRPr="002909E8" w14:paraId="121160D8" w14:textId="77777777" w:rsidTr="0055533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497E6C66" w14:textId="77777777" w:rsidR="00555334" w:rsidRPr="002909E8" w:rsidRDefault="00555334" w:rsidP="00E62E89">
          <w:pPr>
            <w:rPr>
              <w:rFonts w:ascii="Arial" w:hAnsi="Arial" w:cs="Arial"/>
              <w:color w:val="000000"/>
              <w:sz w:val="22"/>
              <w:szCs w:val="22"/>
            </w:rPr>
          </w:pPr>
          <w:r w:rsidRPr="002909E8">
            <w:rPr>
              <w:rFonts w:ascii="Arial" w:hAnsi="Arial" w:cs="Arial"/>
              <w:color w:val="000000"/>
              <w:sz w:val="22"/>
              <w:szCs w:val="22"/>
            </w:rPr>
            <w:t> </w:t>
          </w:r>
        </w:p>
      </w:tc>
    </w:tr>
  </w:tbl>
  <w:p w14:paraId="3FBD0580" w14:textId="77777777" w:rsidR="00555334" w:rsidRDefault="005553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EF7"/>
    <w:multiLevelType w:val="hybridMultilevel"/>
    <w:tmpl w:val="8814E5C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17490853"/>
    <w:multiLevelType w:val="hybridMultilevel"/>
    <w:tmpl w:val="9064EC9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255F5E79"/>
    <w:multiLevelType w:val="hybridMultilevel"/>
    <w:tmpl w:val="F81AA878"/>
    <w:lvl w:ilvl="0" w:tplc="E086198C">
      <w:start w:val="1"/>
      <w:numFmt w:val="decimal"/>
      <w:suff w:val="space"/>
      <w:lvlText w:val="%1."/>
      <w:lvlJc w:val="left"/>
      <w:pPr>
        <w:ind w:left="284" w:firstLine="0"/>
      </w:pPr>
      <w:rPr>
        <w:rFonts w:hint="default"/>
        <w:b/>
      </w:rPr>
    </w:lvl>
    <w:lvl w:ilvl="1" w:tplc="0C0A0019" w:tentative="1">
      <w:start w:val="1"/>
      <w:numFmt w:val="lowerLetter"/>
      <w:lvlText w:val="%2."/>
      <w:lvlJc w:val="left"/>
      <w:pPr>
        <w:ind w:left="3848" w:hanging="360"/>
      </w:pPr>
    </w:lvl>
    <w:lvl w:ilvl="2" w:tplc="0C0A001B" w:tentative="1">
      <w:start w:val="1"/>
      <w:numFmt w:val="lowerRoman"/>
      <w:lvlText w:val="%3."/>
      <w:lvlJc w:val="right"/>
      <w:pPr>
        <w:ind w:left="4568" w:hanging="180"/>
      </w:pPr>
    </w:lvl>
    <w:lvl w:ilvl="3" w:tplc="0C0A000F" w:tentative="1">
      <w:start w:val="1"/>
      <w:numFmt w:val="decimal"/>
      <w:lvlText w:val="%4."/>
      <w:lvlJc w:val="left"/>
      <w:pPr>
        <w:ind w:left="5288" w:hanging="360"/>
      </w:pPr>
    </w:lvl>
    <w:lvl w:ilvl="4" w:tplc="0C0A0019" w:tentative="1">
      <w:start w:val="1"/>
      <w:numFmt w:val="lowerLetter"/>
      <w:lvlText w:val="%5."/>
      <w:lvlJc w:val="left"/>
      <w:pPr>
        <w:ind w:left="6008" w:hanging="360"/>
      </w:pPr>
    </w:lvl>
    <w:lvl w:ilvl="5" w:tplc="0C0A001B" w:tentative="1">
      <w:start w:val="1"/>
      <w:numFmt w:val="lowerRoman"/>
      <w:lvlText w:val="%6."/>
      <w:lvlJc w:val="right"/>
      <w:pPr>
        <w:ind w:left="6728" w:hanging="180"/>
      </w:pPr>
    </w:lvl>
    <w:lvl w:ilvl="6" w:tplc="0C0A000F" w:tentative="1">
      <w:start w:val="1"/>
      <w:numFmt w:val="decimal"/>
      <w:lvlText w:val="%7."/>
      <w:lvlJc w:val="left"/>
      <w:pPr>
        <w:ind w:left="7448" w:hanging="360"/>
      </w:pPr>
    </w:lvl>
    <w:lvl w:ilvl="7" w:tplc="0C0A0019" w:tentative="1">
      <w:start w:val="1"/>
      <w:numFmt w:val="lowerLetter"/>
      <w:lvlText w:val="%8."/>
      <w:lvlJc w:val="left"/>
      <w:pPr>
        <w:ind w:left="8168" w:hanging="360"/>
      </w:pPr>
    </w:lvl>
    <w:lvl w:ilvl="8" w:tplc="0C0A001B" w:tentative="1">
      <w:start w:val="1"/>
      <w:numFmt w:val="lowerRoman"/>
      <w:lvlText w:val="%9."/>
      <w:lvlJc w:val="right"/>
      <w:pPr>
        <w:ind w:left="8888" w:hanging="180"/>
      </w:pPr>
    </w:lvl>
  </w:abstractNum>
  <w:abstractNum w:abstractNumId="3" w15:restartNumberingAfterBreak="0">
    <w:nsid w:val="267A52C1"/>
    <w:multiLevelType w:val="multilevel"/>
    <w:tmpl w:val="8A5ED790"/>
    <w:lvl w:ilvl="0">
      <w:start w:val="1"/>
      <w:numFmt w:val="decimal"/>
      <w:lvlText w:val="%1."/>
      <w:lvlJc w:val="left"/>
      <w:pPr>
        <w:ind w:left="502" w:hanging="360"/>
      </w:pPr>
      <w:rPr>
        <w:rFonts w:hint="default"/>
        <w:b/>
        <w:i w:val="0"/>
      </w:rPr>
    </w:lvl>
    <w:lvl w:ilvl="1">
      <w:start w:val="1"/>
      <w:numFmt w:val="decimal"/>
      <w:isLgl/>
      <w:lvlText w:val="%1.%2."/>
      <w:lvlJc w:val="left"/>
      <w:pPr>
        <w:ind w:left="862" w:hanging="720"/>
      </w:pPr>
      <w:rPr>
        <w:rFonts w:hint="default"/>
        <w:color w:val="auto"/>
      </w:rPr>
    </w:lvl>
    <w:lvl w:ilvl="2">
      <w:start w:val="1"/>
      <w:numFmt w:val="decimal"/>
      <w:isLgl/>
      <w:lvlText w:val="%1.%2.%3."/>
      <w:lvlJc w:val="left"/>
      <w:pPr>
        <w:ind w:left="862" w:hanging="720"/>
      </w:pPr>
      <w:rPr>
        <w:rFonts w:hint="default"/>
        <w:color w:val="auto"/>
      </w:rPr>
    </w:lvl>
    <w:lvl w:ilvl="3">
      <w:start w:val="1"/>
      <w:numFmt w:val="decimal"/>
      <w:isLgl/>
      <w:lvlText w:val="%1.%2.%3.%4."/>
      <w:lvlJc w:val="left"/>
      <w:pPr>
        <w:ind w:left="1222" w:hanging="1080"/>
      </w:pPr>
      <w:rPr>
        <w:rFonts w:hint="default"/>
        <w:color w:val="auto"/>
      </w:rPr>
    </w:lvl>
    <w:lvl w:ilvl="4">
      <w:start w:val="1"/>
      <w:numFmt w:val="decimal"/>
      <w:isLgl/>
      <w:lvlText w:val="%1.%2.%3.%4.%5."/>
      <w:lvlJc w:val="left"/>
      <w:pPr>
        <w:ind w:left="1222" w:hanging="1080"/>
      </w:pPr>
      <w:rPr>
        <w:rFonts w:hint="default"/>
        <w:color w:val="auto"/>
      </w:rPr>
    </w:lvl>
    <w:lvl w:ilvl="5">
      <w:start w:val="1"/>
      <w:numFmt w:val="decimal"/>
      <w:isLgl/>
      <w:lvlText w:val="%1.%2.%3.%4.%5.%6."/>
      <w:lvlJc w:val="left"/>
      <w:pPr>
        <w:ind w:left="1582" w:hanging="1440"/>
      </w:pPr>
      <w:rPr>
        <w:rFonts w:hint="default"/>
        <w:color w:val="auto"/>
      </w:rPr>
    </w:lvl>
    <w:lvl w:ilvl="6">
      <w:start w:val="1"/>
      <w:numFmt w:val="decimal"/>
      <w:isLgl/>
      <w:lvlText w:val="%1.%2.%3.%4.%5.%6.%7."/>
      <w:lvlJc w:val="left"/>
      <w:pPr>
        <w:ind w:left="1582" w:hanging="1440"/>
      </w:pPr>
      <w:rPr>
        <w:rFonts w:hint="default"/>
        <w:color w:val="auto"/>
      </w:rPr>
    </w:lvl>
    <w:lvl w:ilvl="7">
      <w:start w:val="1"/>
      <w:numFmt w:val="decimal"/>
      <w:isLgl/>
      <w:lvlText w:val="%1.%2.%3.%4.%5.%6.%7.%8."/>
      <w:lvlJc w:val="left"/>
      <w:pPr>
        <w:ind w:left="1942" w:hanging="1800"/>
      </w:pPr>
      <w:rPr>
        <w:rFonts w:hint="default"/>
        <w:color w:val="auto"/>
      </w:rPr>
    </w:lvl>
    <w:lvl w:ilvl="8">
      <w:start w:val="1"/>
      <w:numFmt w:val="decimal"/>
      <w:isLgl/>
      <w:lvlText w:val="%1.%2.%3.%4.%5.%6.%7.%8.%9."/>
      <w:lvlJc w:val="left"/>
      <w:pPr>
        <w:ind w:left="1942" w:hanging="1800"/>
      </w:pPr>
      <w:rPr>
        <w:rFonts w:hint="default"/>
        <w:color w:val="auto"/>
      </w:rPr>
    </w:lvl>
  </w:abstractNum>
  <w:abstractNum w:abstractNumId="4" w15:restartNumberingAfterBreak="0">
    <w:nsid w:val="2EB21DB2"/>
    <w:multiLevelType w:val="multilevel"/>
    <w:tmpl w:val="C9683996"/>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2E00A9B"/>
    <w:multiLevelType w:val="hybridMultilevel"/>
    <w:tmpl w:val="14926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31298C"/>
    <w:multiLevelType w:val="hybridMultilevel"/>
    <w:tmpl w:val="6E9822AE"/>
    <w:lvl w:ilvl="0" w:tplc="A0B4BF3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2D635D"/>
    <w:multiLevelType w:val="hybridMultilevel"/>
    <w:tmpl w:val="BC9A0358"/>
    <w:lvl w:ilvl="0" w:tplc="885A8F80">
      <w:start w:val="1"/>
      <w:numFmt w:val="decimal"/>
      <w:suff w:val="space"/>
      <w:lvlText w:val="%1."/>
      <w:lvlJc w:val="left"/>
      <w:pPr>
        <w:ind w:left="0" w:firstLine="0"/>
      </w:pPr>
      <w:rPr>
        <w:rFonts w:ascii="Arial" w:hAnsi="Arial" w:cs="Arial"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582CA6"/>
    <w:multiLevelType w:val="hybridMultilevel"/>
    <w:tmpl w:val="4878806E"/>
    <w:lvl w:ilvl="0" w:tplc="E086198C">
      <w:start w:val="1"/>
      <w:numFmt w:val="decimal"/>
      <w:suff w:val="space"/>
      <w:lvlText w:val="%1."/>
      <w:lvlJc w:val="left"/>
      <w:pPr>
        <w:ind w:left="0" w:firstLine="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D02D93"/>
    <w:multiLevelType w:val="multilevel"/>
    <w:tmpl w:val="4AF0302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F25653A"/>
    <w:multiLevelType w:val="hybridMultilevel"/>
    <w:tmpl w:val="B704BFAC"/>
    <w:lvl w:ilvl="0" w:tplc="168A25BA">
      <w:start w:val="1"/>
      <w:numFmt w:val="decimal"/>
      <w:lvlText w:val="%1)"/>
      <w:lvlJc w:val="left"/>
      <w:pPr>
        <w:ind w:left="720" w:hanging="360"/>
      </w:pPr>
      <w:rPr>
        <w:rFonts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1031AD"/>
    <w:multiLevelType w:val="hybridMultilevel"/>
    <w:tmpl w:val="17A0B638"/>
    <w:lvl w:ilvl="0" w:tplc="9CD87432">
      <w:start w:val="1"/>
      <w:numFmt w:val="decimal"/>
      <w:suff w:val="space"/>
      <w:lvlText w:val="%1)"/>
      <w:lvlJc w:val="left"/>
      <w:pPr>
        <w:ind w:left="0" w:firstLine="0"/>
      </w:pPr>
      <w:rPr>
        <w:rFonts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8"/>
  </w:num>
  <w:num w:numId="8">
    <w:abstractNumId w:val="7"/>
  </w:num>
  <w:num w:numId="9">
    <w:abstractNumId w:val="9"/>
  </w:num>
  <w:num w:numId="10">
    <w:abstractNumId w:val="10"/>
  </w:num>
  <w:num w:numId="11">
    <w:abstractNumId w:val="11"/>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fernanda garcia loaiza">
    <w15:presenceInfo w15:providerId="Windows Live" w15:userId="77cf581df7e3f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trackRevisions/>
  <w:documentProtection w:edit="readOnly" w:formatting="1" w:enforcement="1" w:cryptProviderType="rsaAES" w:cryptAlgorithmClass="hash" w:cryptAlgorithmType="typeAny" w:cryptAlgorithmSid="14" w:cryptSpinCount="100000" w:hash="c8AFHU3W2QyZynrcEL2W+vhH/uh5uJIBtkfnCuZJn3bPSKXDBh9ruYvByMyosy4pimsArp5Pnc2Jm2kF2+CZ4A==" w:salt="nsYzjwbX1ynzND0/AEeYjg=="/>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0B"/>
    <w:rsid w:val="00003E49"/>
    <w:rsid w:val="00007CB9"/>
    <w:rsid w:val="000101CC"/>
    <w:rsid w:val="00015B25"/>
    <w:rsid w:val="00016943"/>
    <w:rsid w:val="00016971"/>
    <w:rsid w:val="00021EE9"/>
    <w:rsid w:val="00021FB4"/>
    <w:rsid w:val="00022FC5"/>
    <w:rsid w:val="00025B33"/>
    <w:rsid w:val="00031CD7"/>
    <w:rsid w:val="0003404C"/>
    <w:rsid w:val="00035BB8"/>
    <w:rsid w:val="00036381"/>
    <w:rsid w:val="00041A6D"/>
    <w:rsid w:val="00042DCA"/>
    <w:rsid w:val="0005094F"/>
    <w:rsid w:val="000519D6"/>
    <w:rsid w:val="0005436B"/>
    <w:rsid w:val="00054E03"/>
    <w:rsid w:val="00061B49"/>
    <w:rsid w:val="000627A2"/>
    <w:rsid w:val="00065084"/>
    <w:rsid w:val="000667C5"/>
    <w:rsid w:val="00066D00"/>
    <w:rsid w:val="00066DEE"/>
    <w:rsid w:val="000679C2"/>
    <w:rsid w:val="00071D5B"/>
    <w:rsid w:val="0007240A"/>
    <w:rsid w:val="00077CC2"/>
    <w:rsid w:val="0008121A"/>
    <w:rsid w:val="00085DA6"/>
    <w:rsid w:val="0008635A"/>
    <w:rsid w:val="00090020"/>
    <w:rsid w:val="00093638"/>
    <w:rsid w:val="00094542"/>
    <w:rsid w:val="000975BC"/>
    <w:rsid w:val="000A26AA"/>
    <w:rsid w:val="000A2D8B"/>
    <w:rsid w:val="000A3B73"/>
    <w:rsid w:val="000B1751"/>
    <w:rsid w:val="000B20DF"/>
    <w:rsid w:val="000B2A26"/>
    <w:rsid w:val="000B2C6F"/>
    <w:rsid w:val="000B37C4"/>
    <w:rsid w:val="000B5E18"/>
    <w:rsid w:val="000C0E12"/>
    <w:rsid w:val="000C2616"/>
    <w:rsid w:val="000C6690"/>
    <w:rsid w:val="000D2C76"/>
    <w:rsid w:val="000D732D"/>
    <w:rsid w:val="000E0605"/>
    <w:rsid w:val="000E43D4"/>
    <w:rsid w:val="000F0057"/>
    <w:rsid w:val="000F0C91"/>
    <w:rsid w:val="000F3A33"/>
    <w:rsid w:val="000F4BE7"/>
    <w:rsid w:val="000F66EF"/>
    <w:rsid w:val="00104A57"/>
    <w:rsid w:val="00104ABA"/>
    <w:rsid w:val="00110716"/>
    <w:rsid w:val="00111C13"/>
    <w:rsid w:val="001134AF"/>
    <w:rsid w:val="001139D7"/>
    <w:rsid w:val="00114B35"/>
    <w:rsid w:val="00114B9A"/>
    <w:rsid w:val="00115D01"/>
    <w:rsid w:val="00117722"/>
    <w:rsid w:val="00121696"/>
    <w:rsid w:val="00122AB6"/>
    <w:rsid w:val="0012390D"/>
    <w:rsid w:val="001258FB"/>
    <w:rsid w:val="00132EF0"/>
    <w:rsid w:val="0013370E"/>
    <w:rsid w:val="00135026"/>
    <w:rsid w:val="00137440"/>
    <w:rsid w:val="00140D68"/>
    <w:rsid w:val="00141B2B"/>
    <w:rsid w:val="00152E5F"/>
    <w:rsid w:val="00153BB1"/>
    <w:rsid w:val="00154ABD"/>
    <w:rsid w:val="001564A5"/>
    <w:rsid w:val="00164890"/>
    <w:rsid w:val="00164E10"/>
    <w:rsid w:val="001677B8"/>
    <w:rsid w:val="00173AB7"/>
    <w:rsid w:val="001820FE"/>
    <w:rsid w:val="00183F14"/>
    <w:rsid w:val="00185CEA"/>
    <w:rsid w:val="00187E2E"/>
    <w:rsid w:val="0019094B"/>
    <w:rsid w:val="00190FD2"/>
    <w:rsid w:val="00192EFB"/>
    <w:rsid w:val="00195B6D"/>
    <w:rsid w:val="00195C66"/>
    <w:rsid w:val="001A14A5"/>
    <w:rsid w:val="001A1683"/>
    <w:rsid w:val="001A5972"/>
    <w:rsid w:val="001A631A"/>
    <w:rsid w:val="001B0269"/>
    <w:rsid w:val="001B190D"/>
    <w:rsid w:val="001B6E77"/>
    <w:rsid w:val="001C03C6"/>
    <w:rsid w:val="001C0589"/>
    <w:rsid w:val="001C3EF9"/>
    <w:rsid w:val="001C5110"/>
    <w:rsid w:val="001C5B68"/>
    <w:rsid w:val="001C6687"/>
    <w:rsid w:val="001C6B8D"/>
    <w:rsid w:val="001D0903"/>
    <w:rsid w:val="001E5A90"/>
    <w:rsid w:val="001E7BF3"/>
    <w:rsid w:val="001F50A6"/>
    <w:rsid w:val="001F60C1"/>
    <w:rsid w:val="00201D85"/>
    <w:rsid w:val="00202B60"/>
    <w:rsid w:val="0021090F"/>
    <w:rsid w:val="00211418"/>
    <w:rsid w:val="00211893"/>
    <w:rsid w:val="00216F81"/>
    <w:rsid w:val="00225F4B"/>
    <w:rsid w:val="002309E0"/>
    <w:rsid w:val="002323E1"/>
    <w:rsid w:val="00234A03"/>
    <w:rsid w:val="002350F0"/>
    <w:rsid w:val="002414E3"/>
    <w:rsid w:val="0025059B"/>
    <w:rsid w:val="00253873"/>
    <w:rsid w:val="0025389A"/>
    <w:rsid w:val="00254F2B"/>
    <w:rsid w:val="00256C25"/>
    <w:rsid w:val="00261A4A"/>
    <w:rsid w:val="002623FF"/>
    <w:rsid w:val="00266E4F"/>
    <w:rsid w:val="00272260"/>
    <w:rsid w:val="00273788"/>
    <w:rsid w:val="00275BDF"/>
    <w:rsid w:val="0027725F"/>
    <w:rsid w:val="00277C69"/>
    <w:rsid w:val="002869F9"/>
    <w:rsid w:val="002904CF"/>
    <w:rsid w:val="002909E8"/>
    <w:rsid w:val="0029158D"/>
    <w:rsid w:val="0029666A"/>
    <w:rsid w:val="002A5068"/>
    <w:rsid w:val="002A6A12"/>
    <w:rsid w:val="002A6C35"/>
    <w:rsid w:val="002B1D4E"/>
    <w:rsid w:val="002B1DC4"/>
    <w:rsid w:val="002B24FC"/>
    <w:rsid w:val="002B320F"/>
    <w:rsid w:val="002B5E40"/>
    <w:rsid w:val="002B76E5"/>
    <w:rsid w:val="002C09CB"/>
    <w:rsid w:val="002C1EFC"/>
    <w:rsid w:val="002C20B6"/>
    <w:rsid w:val="002C66B0"/>
    <w:rsid w:val="002C7B80"/>
    <w:rsid w:val="002C7DA6"/>
    <w:rsid w:val="002E2F55"/>
    <w:rsid w:val="002E31CF"/>
    <w:rsid w:val="002E5390"/>
    <w:rsid w:val="002E6E36"/>
    <w:rsid w:val="002F05D6"/>
    <w:rsid w:val="002F0724"/>
    <w:rsid w:val="002F0D07"/>
    <w:rsid w:val="002F459C"/>
    <w:rsid w:val="002F4875"/>
    <w:rsid w:val="002F78A0"/>
    <w:rsid w:val="0030034D"/>
    <w:rsid w:val="0030238A"/>
    <w:rsid w:val="003037A2"/>
    <w:rsid w:val="0030591C"/>
    <w:rsid w:val="0030701B"/>
    <w:rsid w:val="0030796D"/>
    <w:rsid w:val="00307C61"/>
    <w:rsid w:val="00311FB6"/>
    <w:rsid w:val="00312466"/>
    <w:rsid w:val="00313CAB"/>
    <w:rsid w:val="00314E4C"/>
    <w:rsid w:val="00314F01"/>
    <w:rsid w:val="00315FDF"/>
    <w:rsid w:val="003215E0"/>
    <w:rsid w:val="00322251"/>
    <w:rsid w:val="003223A7"/>
    <w:rsid w:val="0032268E"/>
    <w:rsid w:val="00323B10"/>
    <w:rsid w:val="00324C00"/>
    <w:rsid w:val="00325AF2"/>
    <w:rsid w:val="00325B0F"/>
    <w:rsid w:val="0032605A"/>
    <w:rsid w:val="00326195"/>
    <w:rsid w:val="00331BB5"/>
    <w:rsid w:val="00332997"/>
    <w:rsid w:val="00344A3C"/>
    <w:rsid w:val="003510FC"/>
    <w:rsid w:val="00354904"/>
    <w:rsid w:val="00354E2A"/>
    <w:rsid w:val="00357EE2"/>
    <w:rsid w:val="00357FA3"/>
    <w:rsid w:val="00360276"/>
    <w:rsid w:val="0036141F"/>
    <w:rsid w:val="003633FF"/>
    <w:rsid w:val="00366E70"/>
    <w:rsid w:val="00370C0A"/>
    <w:rsid w:val="003722B7"/>
    <w:rsid w:val="00372C66"/>
    <w:rsid w:val="00373336"/>
    <w:rsid w:val="00373B43"/>
    <w:rsid w:val="00373D4A"/>
    <w:rsid w:val="00375B23"/>
    <w:rsid w:val="003817C2"/>
    <w:rsid w:val="00381E8F"/>
    <w:rsid w:val="00385799"/>
    <w:rsid w:val="0038673B"/>
    <w:rsid w:val="0039202B"/>
    <w:rsid w:val="00393A44"/>
    <w:rsid w:val="00397E4B"/>
    <w:rsid w:val="003A0E26"/>
    <w:rsid w:val="003A15EB"/>
    <w:rsid w:val="003A2D4A"/>
    <w:rsid w:val="003A39A2"/>
    <w:rsid w:val="003B19E7"/>
    <w:rsid w:val="003B1A1A"/>
    <w:rsid w:val="003B5689"/>
    <w:rsid w:val="003B6C78"/>
    <w:rsid w:val="003B7369"/>
    <w:rsid w:val="003C0647"/>
    <w:rsid w:val="003C2C58"/>
    <w:rsid w:val="003C2ED0"/>
    <w:rsid w:val="003C3C8C"/>
    <w:rsid w:val="003C58CF"/>
    <w:rsid w:val="003C59A4"/>
    <w:rsid w:val="003D1136"/>
    <w:rsid w:val="003D3A7F"/>
    <w:rsid w:val="003D3FF2"/>
    <w:rsid w:val="003D5518"/>
    <w:rsid w:val="003D5740"/>
    <w:rsid w:val="003D5BE3"/>
    <w:rsid w:val="003D66D9"/>
    <w:rsid w:val="003D6E43"/>
    <w:rsid w:val="003D6F5A"/>
    <w:rsid w:val="003D79CE"/>
    <w:rsid w:val="003E113D"/>
    <w:rsid w:val="003E114F"/>
    <w:rsid w:val="003E1A24"/>
    <w:rsid w:val="003E41D3"/>
    <w:rsid w:val="003F1AD1"/>
    <w:rsid w:val="003F2D5E"/>
    <w:rsid w:val="003F3528"/>
    <w:rsid w:val="003F574D"/>
    <w:rsid w:val="003F6D70"/>
    <w:rsid w:val="00400F6B"/>
    <w:rsid w:val="004040B8"/>
    <w:rsid w:val="004049BD"/>
    <w:rsid w:val="00406EE3"/>
    <w:rsid w:val="00410B7C"/>
    <w:rsid w:val="004116C7"/>
    <w:rsid w:val="00421521"/>
    <w:rsid w:val="00431370"/>
    <w:rsid w:val="00434391"/>
    <w:rsid w:val="00437090"/>
    <w:rsid w:val="004415BF"/>
    <w:rsid w:val="0044201E"/>
    <w:rsid w:val="00444319"/>
    <w:rsid w:val="00444ED3"/>
    <w:rsid w:val="00446942"/>
    <w:rsid w:val="004475A9"/>
    <w:rsid w:val="00450F11"/>
    <w:rsid w:val="00456B1E"/>
    <w:rsid w:val="00460B96"/>
    <w:rsid w:val="00461C08"/>
    <w:rsid w:val="00462A26"/>
    <w:rsid w:val="00465A3A"/>
    <w:rsid w:val="00472AEE"/>
    <w:rsid w:val="00475A99"/>
    <w:rsid w:val="00477BD7"/>
    <w:rsid w:val="004805F0"/>
    <w:rsid w:val="00480A50"/>
    <w:rsid w:val="0048133B"/>
    <w:rsid w:val="00483CF8"/>
    <w:rsid w:val="0048770E"/>
    <w:rsid w:val="00487D80"/>
    <w:rsid w:val="0049337F"/>
    <w:rsid w:val="00495903"/>
    <w:rsid w:val="00495CF0"/>
    <w:rsid w:val="004A3ED7"/>
    <w:rsid w:val="004A4ED4"/>
    <w:rsid w:val="004A5859"/>
    <w:rsid w:val="004A6FE6"/>
    <w:rsid w:val="004B1B60"/>
    <w:rsid w:val="004B3EC9"/>
    <w:rsid w:val="004B46BA"/>
    <w:rsid w:val="004B5EEA"/>
    <w:rsid w:val="004B7950"/>
    <w:rsid w:val="004C0CBA"/>
    <w:rsid w:val="004C136D"/>
    <w:rsid w:val="004C3893"/>
    <w:rsid w:val="004C405B"/>
    <w:rsid w:val="004D01C8"/>
    <w:rsid w:val="004D2A92"/>
    <w:rsid w:val="004D64BE"/>
    <w:rsid w:val="004D6866"/>
    <w:rsid w:val="004E31B7"/>
    <w:rsid w:val="004E5D9A"/>
    <w:rsid w:val="004F2BB4"/>
    <w:rsid w:val="004F2E91"/>
    <w:rsid w:val="004F3DA2"/>
    <w:rsid w:val="004F7EC9"/>
    <w:rsid w:val="00500DBE"/>
    <w:rsid w:val="0050279C"/>
    <w:rsid w:val="005031EC"/>
    <w:rsid w:val="00510B38"/>
    <w:rsid w:val="00512C64"/>
    <w:rsid w:val="005139E2"/>
    <w:rsid w:val="00513BF8"/>
    <w:rsid w:val="00517BC3"/>
    <w:rsid w:val="00520813"/>
    <w:rsid w:val="00521BE8"/>
    <w:rsid w:val="0052275F"/>
    <w:rsid w:val="00524301"/>
    <w:rsid w:val="00524E7D"/>
    <w:rsid w:val="00525F3C"/>
    <w:rsid w:val="0053282E"/>
    <w:rsid w:val="00533A93"/>
    <w:rsid w:val="0053425B"/>
    <w:rsid w:val="00537E29"/>
    <w:rsid w:val="005428DF"/>
    <w:rsid w:val="005472ED"/>
    <w:rsid w:val="00553337"/>
    <w:rsid w:val="00555334"/>
    <w:rsid w:val="0055612E"/>
    <w:rsid w:val="0056127D"/>
    <w:rsid w:val="00562F77"/>
    <w:rsid w:val="00565FCB"/>
    <w:rsid w:val="005715A6"/>
    <w:rsid w:val="0057247F"/>
    <w:rsid w:val="005767AF"/>
    <w:rsid w:val="005773D0"/>
    <w:rsid w:val="005814BC"/>
    <w:rsid w:val="0058503C"/>
    <w:rsid w:val="00585B16"/>
    <w:rsid w:val="0059123E"/>
    <w:rsid w:val="00593EFA"/>
    <w:rsid w:val="00596127"/>
    <w:rsid w:val="005A1EB8"/>
    <w:rsid w:val="005A41C7"/>
    <w:rsid w:val="005A5DAF"/>
    <w:rsid w:val="005B09D9"/>
    <w:rsid w:val="005B0B15"/>
    <w:rsid w:val="005B117B"/>
    <w:rsid w:val="005B5548"/>
    <w:rsid w:val="005B5675"/>
    <w:rsid w:val="005B72B2"/>
    <w:rsid w:val="005C1524"/>
    <w:rsid w:val="005C2875"/>
    <w:rsid w:val="005C3992"/>
    <w:rsid w:val="005C5847"/>
    <w:rsid w:val="005C68DE"/>
    <w:rsid w:val="005D0D52"/>
    <w:rsid w:val="005D0F0A"/>
    <w:rsid w:val="005D20AE"/>
    <w:rsid w:val="005D2114"/>
    <w:rsid w:val="005D2793"/>
    <w:rsid w:val="005D27A9"/>
    <w:rsid w:val="005D31AB"/>
    <w:rsid w:val="005E03DF"/>
    <w:rsid w:val="005E30A8"/>
    <w:rsid w:val="005E537E"/>
    <w:rsid w:val="005F0A29"/>
    <w:rsid w:val="005F293C"/>
    <w:rsid w:val="005F31E3"/>
    <w:rsid w:val="005F360B"/>
    <w:rsid w:val="005F380F"/>
    <w:rsid w:val="005F3D69"/>
    <w:rsid w:val="005F4E53"/>
    <w:rsid w:val="005F57C0"/>
    <w:rsid w:val="005F7BB2"/>
    <w:rsid w:val="00601845"/>
    <w:rsid w:val="006020A6"/>
    <w:rsid w:val="00604B73"/>
    <w:rsid w:val="00605E25"/>
    <w:rsid w:val="006062EE"/>
    <w:rsid w:val="006070E0"/>
    <w:rsid w:val="00612509"/>
    <w:rsid w:val="006163C4"/>
    <w:rsid w:val="00617037"/>
    <w:rsid w:val="00617FC7"/>
    <w:rsid w:val="0062594C"/>
    <w:rsid w:val="006308E1"/>
    <w:rsid w:val="006348FF"/>
    <w:rsid w:val="0063493A"/>
    <w:rsid w:val="0064020A"/>
    <w:rsid w:val="006410A1"/>
    <w:rsid w:val="00643644"/>
    <w:rsid w:val="00647A6E"/>
    <w:rsid w:val="00647BF5"/>
    <w:rsid w:val="0065029B"/>
    <w:rsid w:val="00650F9A"/>
    <w:rsid w:val="0065760A"/>
    <w:rsid w:val="0066029B"/>
    <w:rsid w:val="006625F2"/>
    <w:rsid w:val="0066456D"/>
    <w:rsid w:val="00664657"/>
    <w:rsid w:val="0067116B"/>
    <w:rsid w:val="00672805"/>
    <w:rsid w:val="00672A35"/>
    <w:rsid w:val="0068313F"/>
    <w:rsid w:val="00686E71"/>
    <w:rsid w:val="00687889"/>
    <w:rsid w:val="00687B28"/>
    <w:rsid w:val="006902B8"/>
    <w:rsid w:val="00693561"/>
    <w:rsid w:val="00693EB2"/>
    <w:rsid w:val="00695B19"/>
    <w:rsid w:val="006A0AF9"/>
    <w:rsid w:val="006A537A"/>
    <w:rsid w:val="006A6A5C"/>
    <w:rsid w:val="006B007B"/>
    <w:rsid w:val="006B1347"/>
    <w:rsid w:val="006B2884"/>
    <w:rsid w:val="006B55FA"/>
    <w:rsid w:val="006B7874"/>
    <w:rsid w:val="006C1F3E"/>
    <w:rsid w:val="006C39A1"/>
    <w:rsid w:val="006C493C"/>
    <w:rsid w:val="006C62D3"/>
    <w:rsid w:val="006C722B"/>
    <w:rsid w:val="006C7E3D"/>
    <w:rsid w:val="006D0107"/>
    <w:rsid w:val="006D1EF7"/>
    <w:rsid w:val="006D5E79"/>
    <w:rsid w:val="006D5ED5"/>
    <w:rsid w:val="006E29BC"/>
    <w:rsid w:val="006E43CD"/>
    <w:rsid w:val="006E485E"/>
    <w:rsid w:val="006E4FA5"/>
    <w:rsid w:val="006E50E0"/>
    <w:rsid w:val="006F41D7"/>
    <w:rsid w:val="006F5521"/>
    <w:rsid w:val="006F7789"/>
    <w:rsid w:val="00710957"/>
    <w:rsid w:val="00712386"/>
    <w:rsid w:val="007123D4"/>
    <w:rsid w:val="00713FE0"/>
    <w:rsid w:val="00715F48"/>
    <w:rsid w:val="0072628C"/>
    <w:rsid w:val="007322D8"/>
    <w:rsid w:val="00732B89"/>
    <w:rsid w:val="007332FC"/>
    <w:rsid w:val="007353AA"/>
    <w:rsid w:val="00740688"/>
    <w:rsid w:val="0074200E"/>
    <w:rsid w:val="00742284"/>
    <w:rsid w:val="00742F35"/>
    <w:rsid w:val="007501B3"/>
    <w:rsid w:val="0075251B"/>
    <w:rsid w:val="00753A4E"/>
    <w:rsid w:val="007564F8"/>
    <w:rsid w:val="00766536"/>
    <w:rsid w:val="00767180"/>
    <w:rsid w:val="00777363"/>
    <w:rsid w:val="00780CB4"/>
    <w:rsid w:val="007920DD"/>
    <w:rsid w:val="007929F0"/>
    <w:rsid w:val="007938E3"/>
    <w:rsid w:val="00794AF1"/>
    <w:rsid w:val="00794EC9"/>
    <w:rsid w:val="00797614"/>
    <w:rsid w:val="007A09AA"/>
    <w:rsid w:val="007A154A"/>
    <w:rsid w:val="007A26E2"/>
    <w:rsid w:val="007A2BE4"/>
    <w:rsid w:val="007A5B68"/>
    <w:rsid w:val="007B3FEE"/>
    <w:rsid w:val="007B40F7"/>
    <w:rsid w:val="007B6EBA"/>
    <w:rsid w:val="007C7E1C"/>
    <w:rsid w:val="007D01AB"/>
    <w:rsid w:val="007D0E13"/>
    <w:rsid w:val="007D3AEC"/>
    <w:rsid w:val="007D3E1C"/>
    <w:rsid w:val="007D506B"/>
    <w:rsid w:val="007D533A"/>
    <w:rsid w:val="007D5A2B"/>
    <w:rsid w:val="007D7E40"/>
    <w:rsid w:val="007E12D1"/>
    <w:rsid w:val="007E6A39"/>
    <w:rsid w:val="007F1DAA"/>
    <w:rsid w:val="007F3D08"/>
    <w:rsid w:val="007F400A"/>
    <w:rsid w:val="007F581D"/>
    <w:rsid w:val="007F614E"/>
    <w:rsid w:val="00800ACF"/>
    <w:rsid w:val="008026B0"/>
    <w:rsid w:val="00804101"/>
    <w:rsid w:val="008106D9"/>
    <w:rsid w:val="00810F3C"/>
    <w:rsid w:val="0081131D"/>
    <w:rsid w:val="008122E8"/>
    <w:rsid w:val="00812AAE"/>
    <w:rsid w:val="00813707"/>
    <w:rsid w:val="008138E3"/>
    <w:rsid w:val="00814ACD"/>
    <w:rsid w:val="0082056C"/>
    <w:rsid w:val="00820DB1"/>
    <w:rsid w:val="0082259A"/>
    <w:rsid w:val="00823630"/>
    <w:rsid w:val="0082537A"/>
    <w:rsid w:val="0082761D"/>
    <w:rsid w:val="008306C8"/>
    <w:rsid w:val="00831EA4"/>
    <w:rsid w:val="00832BE5"/>
    <w:rsid w:val="00832CC0"/>
    <w:rsid w:val="00833742"/>
    <w:rsid w:val="008353ED"/>
    <w:rsid w:val="00836634"/>
    <w:rsid w:val="008370EF"/>
    <w:rsid w:val="00840944"/>
    <w:rsid w:val="00840C6A"/>
    <w:rsid w:val="00843FD2"/>
    <w:rsid w:val="00846505"/>
    <w:rsid w:val="0084692B"/>
    <w:rsid w:val="00852B9C"/>
    <w:rsid w:val="0085333B"/>
    <w:rsid w:val="0085553C"/>
    <w:rsid w:val="00855A8A"/>
    <w:rsid w:val="0085674A"/>
    <w:rsid w:val="00863EF7"/>
    <w:rsid w:val="008653D6"/>
    <w:rsid w:val="00865DFF"/>
    <w:rsid w:val="00872EBF"/>
    <w:rsid w:val="008738E8"/>
    <w:rsid w:val="00875265"/>
    <w:rsid w:val="00887BB4"/>
    <w:rsid w:val="0089018C"/>
    <w:rsid w:val="0089078F"/>
    <w:rsid w:val="00890D78"/>
    <w:rsid w:val="008967F4"/>
    <w:rsid w:val="0089783B"/>
    <w:rsid w:val="008A0197"/>
    <w:rsid w:val="008A36D8"/>
    <w:rsid w:val="008A38E2"/>
    <w:rsid w:val="008A51ED"/>
    <w:rsid w:val="008B377E"/>
    <w:rsid w:val="008B5A4B"/>
    <w:rsid w:val="008B7174"/>
    <w:rsid w:val="008B7CD8"/>
    <w:rsid w:val="008C0803"/>
    <w:rsid w:val="008C19E0"/>
    <w:rsid w:val="008C2433"/>
    <w:rsid w:val="008C6312"/>
    <w:rsid w:val="008C6AD3"/>
    <w:rsid w:val="008C743D"/>
    <w:rsid w:val="008D2EC1"/>
    <w:rsid w:val="008D539F"/>
    <w:rsid w:val="008D5BBC"/>
    <w:rsid w:val="008E20EF"/>
    <w:rsid w:val="008E2F08"/>
    <w:rsid w:val="008E32F3"/>
    <w:rsid w:val="008E541F"/>
    <w:rsid w:val="008F0B90"/>
    <w:rsid w:val="008F3646"/>
    <w:rsid w:val="008F3F48"/>
    <w:rsid w:val="00901651"/>
    <w:rsid w:val="00901CAB"/>
    <w:rsid w:val="009021B8"/>
    <w:rsid w:val="00902B48"/>
    <w:rsid w:val="00904BBB"/>
    <w:rsid w:val="00904E15"/>
    <w:rsid w:val="00905A21"/>
    <w:rsid w:val="00906B3A"/>
    <w:rsid w:val="00906CDB"/>
    <w:rsid w:val="00907170"/>
    <w:rsid w:val="00910057"/>
    <w:rsid w:val="00910AEE"/>
    <w:rsid w:val="00910CC7"/>
    <w:rsid w:val="009133C9"/>
    <w:rsid w:val="00913A24"/>
    <w:rsid w:val="00914F51"/>
    <w:rsid w:val="00916A8B"/>
    <w:rsid w:val="00917958"/>
    <w:rsid w:val="0092238F"/>
    <w:rsid w:val="00927656"/>
    <w:rsid w:val="0092785B"/>
    <w:rsid w:val="009351B2"/>
    <w:rsid w:val="00940205"/>
    <w:rsid w:val="00940F8C"/>
    <w:rsid w:val="00945E18"/>
    <w:rsid w:val="00946D37"/>
    <w:rsid w:val="00950A7D"/>
    <w:rsid w:val="009522F3"/>
    <w:rsid w:val="009615A3"/>
    <w:rsid w:val="00962460"/>
    <w:rsid w:val="00964FAC"/>
    <w:rsid w:val="009719C1"/>
    <w:rsid w:val="00972C00"/>
    <w:rsid w:val="009730D1"/>
    <w:rsid w:val="00973AAC"/>
    <w:rsid w:val="00976F5E"/>
    <w:rsid w:val="00977DF8"/>
    <w:rsid w:val="009805AF"/>
    <w:rsid w:val="00980C90"/>
    <w:rsid w:val="0098233A"/>
    <w:rsid w:val="00983F0B"/>
    <w:rsid w:val="00991F24"/>
    <w:rsid w:val="0099243B"/>
    <w:rsid w:val="00996CA9"/>
    <w:rsid w:val="009A0BD6"/>
    <w:rsid w:val="009A2272"/>
    <w:rsid w:val="009A4036"/>
    <w:rsid w:val="009A4518"/>
    <w:rsid w:val="009B04C1"/>
    <w:rsid w:val="009B07C9"/>
    <w:rsid w:val="009B2DEA"/>
    <w:rsid w:val="009B32ED"/>
    <w:rsid w:val="009B42AA"/>
    <w:rsid w:val="009B67D8"/>
    <w:rsid w:val="009B6955"/>
    <w:rsid w:val="009C1429"/>
    <w:rsid w:val="009C7C43"/>
    <w:rsid w:val="009D02DD"/>
    <w:rsid w:val="009D042F"/>
    <w:rsid w:val="009D5BEB"/>
    <w:rsid w:val="009D68D8"/>
    <w:rsid w:val="009D6C9F"/>
    <w:rsid w:val="009D7808"/>
    <w:rsid w:val="009E02E8"/>
    <w:rsid w:val="009E10CA"/>
    <w:rsid w:val="009E147A"/>
    <w:rsid w:val="009E17CC"/>
    <w:rsid w:val="009E365E"/>
    <w:rsid w:val="009E4983"/>
    <w:rsid w:val="009E57A2"/>
    <w:rsid w:val="009F4814"/>
    <w:rsid w:val="009F4F21"/>
    <w:rsid w:val="009F7D7D"/>
    <w:rsid w:val="00A01900"/>
    <w:rsid w:val="00A01B30"/>
    <w:rsid w:val="00A052A0"/>
    <w:rsid w:val="00A05B3C"/>
    <w:rsid w:val="00A111E5"/>
    <w:rsid w:val="00A116EC"/>
    <w:rsid w:val="00A15366"/>
    <w:rsid w:val="00A15564"/>
    <w:rsid w:val="00A248B8"/>
    <w:rsid w:val="00A26198"/>
    <w:rsid w:val="00A31621"/>
    <w:rsid w:val="00A33ED3"/>
    <w:rsid w:val="00A358D5"/>
    <w:rsid w:val="00A36F8F"/>
    <w:rsid w:val="00A42929"/>
    <w:rsid w:val="00A43299"/>
    <w:rsid w:val="00A46E25"/>
    <w:rsid w:val="00A536C4"/>
    <w:rsid w:val="00A543BD"/>
    <w:rsid w:val="00A57E7D"/>
    <w:rsid w:val="00A626FF"/>
    <w:rsid w:val="00A63131"/>
    <w:rsid w:val="00A639CE"/>
    <w:rsid w:val="00A671E5"/>
    <w:rsid w:val="00A72B4C"/>
    <w:rsid w:val="00A7564E"/>
    <w:rsid w:val="00A757BC"/>
    <w:rsid w:val="00A80C9F"/>
    <w:rsid w:val="00A87ABF"/>
    <w:rsid w:val="00A90237"/>
    <w:rsid w:val="00A90589"/>
    <w:rsid w:val="00A92169"/>
    <w:rsid w:val="00A92337"/>
    <w:rsid w:val="00A93002"/>
    <w:rsid w:val="00A94A02"/>
    <w:rsid w:val="00A951EB"/>
    <w:rsid w:val="00A95E50"/>
    <w:rsid w:val="00A95F9B"/>
    <w:rsid w:val="00A960CC"/>
    <w:rsid w:val="00AA0A5E"/>
    <w:rsid w:val="00AA28DD"/>
    <w:rsid w:val="00AA4C60"/>
    <w:rsid w:val="00AA6257"/>
    <w:rsid w:val="00AA6C78"/>
    <w:rsid w:val="00AA742F"/>
    <w:rsid w:val="00AB2D2F"/>
    <w:rsid w:val="00AB3832"/>
    <w:rsid w:val="00AC2FD4"/>
    <w:rsid w:val="00AD085D"/>
    <w:rsid w:val="00AD37E0"/>
    <w:rsid w:val="00AD77A9"/>
    <w:rsid w:val="00AE1FB8"/>
    <w:rsid w:val="00AE231F"/>
    <w:rsid w:val="00AF0C0A"/>
    <w:rsid w:val="00AF2693"/>
    <w:rsid w:val="00AF571B"/>
    <w:rsid w:val="00AF595C"/>
    <w:rsid w:val="00AF7296"/>
    <w:rsid w:val="00AF78D9"/>
    <w:rsid w:val="00B008CE"/>
    <w:rsid w:val="00B02FCA"/>
    <w:rsid w:val="00B03453"/>
    <w:rsid w:val="00B072A3"/>
    <w:rsid w:val="00B20B70"/>
    <w:rsid w:val="00B32AA4"/>
    <w:rsid w:val="00B366E0"/>
    <w:rsid w:val="00B37030"/>
    <w:rsid w:val="00B37792"/>
    <w:rsid w:val="00B37B49"/>
    <w:rsid w:val="00B37E03"/>
    <w:rsid w:val="00B40492"/>
    <w:rsid w:val="00B41F69"/>
    <w:rsid w:val="00B42A39"/>
    <w:rsid w:val="00B42B8D"/>
    <w:rsid w:val="00B42CDA"/>
    <w:rsid w:val="00B476A0"/>
    <w:rsid w:val="00B531C8"/>
    <w:rsid w:val="00B53E4B"/>
    <w:rsid w:val="00B5758D"/>
    <w:rsid w:val="00B610E8"/>
    <w:rsid w:val="00B6216F"/>
    <w:rsid w:val="00B64901"/>
    <w:rsid w:val="00B649C4"/>
    <w:rsid w:val="00B7226B"/>
    <w:rsid w:val="00B73CBD"/>
    <w:rsid w:val="00B769AB"/>
    <w:rsid w:val="00B77E5C"/>
    <w:rsid w:val="00B81163"/>
    <w:rsid w:val="00B82724"/>
    <w:rsid w:val="00B83774"/>
    <w:rsid w:val="00B87E2D"/>
    <w:rsid w:val="00B92ECA"/>
    <w:rsid w:val="00B964E4"/>
    <w:rsid w:val="00BA3314"/>
    <w:rsid w:val="00BA3859"/>
    <w:rsid w:val="00BA545D"/>
    <w:rsid w:val="00BB0F6B"/>
    <w:rsid w:val="00BB318D"/>
    <w:rsid w:val="00BB3FA7"/>
    <w:rsid w:val="00BB7502"/>
    <w:rsid w:val="00BC0D83"/>
    <w:rsid w:val="00BC72E3"/>
    <w:rsid w:val="00BC7880"/>
    <w:rsid w:val="00BD0C25"/>
    <w:rsid w:val="00BD1441"/>
    <w:rsid w:val="00BD31C0"/>
    <w:rsid w:val="00BD5A5C"/>
    <w:rsid w:val="00BD5D72"/>
    <w:rsid w:val="00BE0E32"/>
    <w:rsid w:val="00BE325C"/>
    <w:rsid w:val="00BE4C02"/>
    <w:rsid w:val="00BE5B8E"/>
    <w:rsid w:val="00BE61C6"/>
    <w:rsid w:val="00BE6CFB"/>
    <w:rsid w:val="00BF1F98"/>
    <w:rsid w:val="00BF3219"/>
    <w:rsid w:val="00BF535E"/>
    <w:rsid w:val="00C01263"/>
    <w:rsid w:val="00C05AEE"/>
    <w:rsid w:val="00C124D0"/>
    <w:rsid w:val="00C20AF5"/>
    <w:rsid w:val="00C21E93"/>
    <w:rsid w:val="00C23B2A"/>
    <w:rsid w:val="00C27A72"/>
    <w:rsid w:val="00C317FA"/>
    <w:rsid w:val="00C33B9C"/>
    <w:rsid w:val="00C341AD"/>
    <w:rsid w:val="00C36358"/>
    <w:rsid w:val="00C465C1"/>
    <w:rsid w:val="00C468EC"/>
    <w:rsid w:val="00C55837"/>
    <w:rsid w:val="00C55E89"/>
    <w:rsid w:val="00C5609B"/>
    <w:rsid w:val="00C62314"/>
    <w:rsid w:val="00C641B9"/>
    <w:rsid w:val="00C73401"/>
    <w:rsid w:val="00C74956"/>
    <w:rsid w:val="00C752E4"/>
    <w:rsid w:val="00C7559F"/>
    <w:rsid w:val="00C80EA6"/>
    <w:rsid w:val="00C833C7"/>
    <w:rsid w:val="00C849B6"/>
    <w:rsid w:val="00C84A1B"/>
    <w:rsid w:val="00C86392"/>
    <w:rsid w:val="00C9078A"/>
    <w:rsid w:val="00C9186C"/>
    <w:rsid w:val="00C95037"/>
    <w:rsid w:val="00C96D51"/>
    <w:rsid w:val="00CA087C"/>
    <w:rsid w:val="00CA49DA"/>
    <w:rsid w:val="00CA541B"/>
    <w:rsid w:val="00CA616D"/>
    <w:rsid w:val="00CB133B"/>
    <w:rsid w:val="00CB16EF"/>
    <w:rsid w:val="00CB19C2"/>
    <w:rsid w:val="00CB2905"/>
    <w:rsid w:val="00CB2B34"/>
    <w:rsid w:val="00CB3870"/>
    <w:rsid w:val="00CB3B1F"/>
    <w:rsid w:val="00CC1EC4"/>
    <w:rsid w:val="00CC2C58"/>
    <w:rsid w:val="00CC5D27"/>
    <w:rsid w:val="00CD0C14"/>
    <w:rsid w:val="00CD2E49"/>
    <w:rsid w:val="00CD3F5F"/>
    <w:rsid w:val="00CD43CB"/>
    <w:rsid w:val="00CD52D7"/>
    <w:rsid w:val="00CD55BB"/>
    <w:rsid w:val="00CD64E4"/>
    <w:rsid w:val="00CD6850"/>
    <w:rsid w:val="00CD6CFE"/>
    <w:rsid w:val="00CD6E26"/>
    <w:rsid w:val="00CE0E73"/>
    <w:rsid w:val="00CE107C"/>
    <w:rsid w:val="00CE4DB4"/>
    <w:rsid w:val="00CE55C1"/>
    <w:rsid w:val="00CE67CA"/>
    <w:rsid w:val="00CE6F39"/>
    <w:rsid w:val="00CE7A63"/>
    <w:rsid w:val="00CF0066"/>
    <w:rsid w:val="00CF145D"/>
    <w:rsid w:val="00CF1BF2"/>
    <w:rsid w:val="00CF27F6"/>
    <w:rsid w:val="00CF3854"/>
    <w:rsid w:val="00CF5D14"/>
    <w:rsid w:val="00CF68BE"/>
    <w:rsid w:val="00D00D7F"/>
    <w:rsid w:val="00D04F0A"/>
    <w:rsid w:val="00D05A68"/>
    <w:rsid w:val="00D121CC"/>
    <w:rsid w:val="00D12E5D"/>
    <w:rsid w:val="00D15966"/>
    <w:rsid w:val="00D16120"/>
    <w:rsid w:val="00D168CA"/>
    <w:rsid w:val="00D20744"/>
    <w:rsid w:val="00D20CA3"/>
    <w:rsid w:val="00D210C5"/>
    <w:rsid w:val="00D22D47"/>
    <w:rsid w:val="00D24E8F"/>
    <w:rsid w:val="00D26C47"/>
    <w:rsid w:val="00D37580"/>
    <w:rsid w:val="00D402DA"/>
    <w:rsid w:val="00D41191"/>
    <w:rsid w:val="00D447AF"/>
    <w:rsid w:val="00D4721B"/>
    <w:rsid w:val="00D47E46"/>
    <w:rsid w:val="00D514D7"/>
    <w:rsid w:val="00D52A80"/>
    <w:rsid w:val="00D53013"/>
    <w:rsid w:val="00D5472C"/>
    <w:rsid w:val="00D54991"/>
    <w:rsid w:val="00D55BF1"/>
    <w:rsid w:val="00D56076"/>
    <w:rsid w:val="00D574C4"/>
    <w:rsid w:val="00D6013F"/>
    <w:rsid w:val="00D72450"/>
    <w:rsid w:val="00D76EB1"/>
    <w:rsid w:val="00D8082F"/>
    <w:rsid w:val="00D82575"/>
    <w:rsid w:val="00D83556"/>
    <w:rsid w:val="00D9272A"/>
    <w:rsid w:val="00D93749"/>
    <w:rsid w:val="00D9562B"/>
    <w:rsid w:val="00D97130"/>
    <w:rsid w:val="00DA3854"/>
    <w:rsid w:val="00DA45C5"/>
    <w:rsid w:val="00DA64D9"/>
    <w:rsid w:val="00DA7076"/>
    <w:rsid w:val="00DA7327"/>
    <w:rsid w:val="00DB1C80"/>
    <w:rsid w:val="00DB2630"/>
    <w:rsid w:val="00DC08AF"/>
    <w:rsid w:val="00DC5FBD"/>
    <w:rsid w:val="00DD05BC"/>
    <w:rsid w:val="00DD22F8"/>
    <w:rsid w:val="00DD246F"/>
    <w:rsid w:val="00DD3876"/>
    <w:rsid w:val="00DD5F80"/>
    <w:rsid w:val="00DD77E8"/>
    <w:rsid w:val="00DE28AD"/>
    <w:rsid w:val="00DE4133"/>
    <w:rsid w:val="00DE4283"/>
    <w:rsid w:val="00DE6149"/>
    <w:rsid w:val="00DE62C3"/>
    <w:rsid w:val="00DF4141"/>
    <w:rsid w:val="00DF6B48"/>
    <w:rsid w:val="00DF7533"/>
    <w:rsid w:val="00E0369E"/>
    <w:rsid w:val="00E03761"/>
    <w:rsid w:val="00E04B97"/>
    <w:rsid w:val="00E141F8"/>
    <w:rsid w:val="00E216F7"/>
    <w:rsid w:val="00E23738"/>
    <w:rsid w:val="00E238EC"/>
    <w:rsid w:val="00E255D4"/>
    <w:rsid w:val="00E26D59"/>
    <w:rsid w:val="00E30ED9"/>
    <w:rsid w:val="00E31D04"/>
    <w:rsid w:val="00E4284E"/>
    <w:rsid w:val="00E43060"/>
    <w:rsid w:val="00E47237"/>
    <w:rsid w:val="00E5311D"/>
    <w:rsid w:val="00E53D97"/>
    <w:rsid w:val="00E62E89"/>
    <w:rsid w:val="00E637EB"/>
    <w:rsid w:val="00E70001"/>
    <w:rsid w:val="00E73761"/>
    <w:rsid w:val="00E7684E"/>
    <w:rsid w:val="00E768E9"/>
    <w:rsid w:val="00E82B02"/>
    <w:rsid w:val="00E83C62"/>
    <w:rsid w:val="00E844C0"/>
    <w:rsid w:val="00E8482F"/>
    <w:rsid w:val="00E84B31"/>
    <w:rsid w:val="00E875A0"/>
    <w:rsid w:val="00E92488"/>
    <w:rsid w:val="00E92D0B"/>
    <w:rsid w:val="00E957B5"/>
    <w:rsid w:val="00E97384"/>
    <w:rsid w:val="00E975FB"/>
    <w:rsid w:val="00EA36A7"/>
    <w:rsid w:val="00EA6092"/>
    <w:rsid w:val="00EA6474"/>
    <w:rsid w:val="00EA7852"/>
    <w:rsid w:val="00EB2BC4"/>
    <w:rsid w:val="00EB4941"/>
    <w:rsid w:val="00EC5755"/>
    <w:rsid w:val="00EC77CE"/>
    <w:rsid w:val="00ED4142"/>
    <w:rsid w:val="00ED4F6A"/>
    <w:rsid w:val="00EE3463"/>
    <w:rsid w:val="00EE45B2"/>
    <w:rsid w:val="00EE64F1"/>
    <w:rsid w:val="00EF22BB"/>
    <w:rsid w:val="00EF637D"/>
    <w:rsid w:val="00F07BCE"/>
    <w:rsid w:val="00F10E72"/>
    <w:rsid w:val="00F116BA"/>
    <w:rsid w:val="00F14FBE"/>
    <w:rsid w:val="00F23637"/>
    <w:rsid w:val="00F261A0"/>
    <w:rsid w:val="00F32844"/>
    <w:rsid w:val="00F342A8"/>
    <w:rsid w:val="00F34E7F"/>
    <w:rsid w:val="00F351E6"/>
    <w:rsid w:val="00F35D19"/>
    <w:rsid w:val="00F42461"/>
    <w:rsid w:val="00F43FF0"/>
    <w:rsid w:val="00F4589C"/>
    <w:rsid w:val="00F46A3F"/>
    <w:rsid w:val="00F473FE"/>
    <w:rsid w:val="00F510D2"/>
    <w:rsid w:val="00F52829"/>
    <w:rsid w:val="00F52F2C"/>
    <w:rsid w:val="00F5423B"/>
    <w:rsid w:val="00F57A15"/>
    <w:rsid w:val="00F60A0A"/>
    <w:rsid w:val="00F616A6"/>
    <w:rsid w:val="00F619DE"/>
    <w:rsid w:val="00F73A60"/>
    <w:rsid w:val="00F7683A"/>
    <w:rsid w:val="00F833FF"/>
    <w:rsid w:val="00F87460"/>
    <w:rsid w:val="00F90F97"/>
    <w:rsid w:val="00FA1636"/>
    <w:rsid w:val="00FA2494"/>
    <w:rsid w:val="00FA31B8"/>
    <w:rsid w:val="00FA3E24"/>
    <w:rsid w:val="00FB0ED4"/>
    <w:rsid w:val="00FB21D4"/>
    <w:rsid w:val="00FB4B80"/>
    <w:rsid w:val="00FB4C27"/>
    <w:rsid w:val="00FB70E3"/>
    <w:rsid w:val="00FC1199"/>
    <w:rsid w:val="00FC5ADD"/>
    <w:rsid w:val="00FC778A"/>
    <w:rsid w:val="00FD4A6B"/>
    <w:rsid w:val="00FD7A04"/>
    <w:rsid w:val="00FE09F4"/>
    <w:rsid w:val="00FE45E4"/>
    <w:rsid w:val="00FE7395"/>
    <w:rsid w:val="00FF741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97ED06"/>
  <w15:docId w15:val="{FF69693D-594E-445B-B84A-13CF24C9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E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D0B"/>
    <w:pPr>
      <w:ind w:left="720"/>
    </w:pPr>
  </w:style>
  <w:style w:type="paragraph" w:styleId="Textodeglobo">
    <w:name w:val="Balloon Text"/>
    <w:basedOn w:val="Normal"/>
    <w:link w:val="TextodegloboCar"/>
    <w:uiPriority w:val="99"/>
    <w:semiHidden/>
    <w:unhideWhenUsed/>
    <w:rsid w:val="00E92D0B"/>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D0B"/>
    <w:rPr>
      <w:rFonts w:ascii="Tahoma" w:eastAsia="Times New Roman" w:hAnsi="Tahoma" w:cs="Tahoma"/>
      <w:sz w:val="16"/>
      <w:szCs w:val="16"/>
      <w:lang w:val="es-ES" w:eastAsia="es-ES"/>
    </w:rPr>
  </w:style>
  <w:style w:type="table" w:styleId="Tablaconcuadrcula">
    <w:name w:val="Table Grid"/>
    <w:basedOn w:val="Tablanormal"/>
    <w:uiPriority w:val="59"/>
    <w:rsid w:val="001C6687"/>
    <w:pPr>
      <w:spacing w:after="0" w:line="240" w:lineRule="auto"/>
    </w:pPr>
    <w:rPr>
      <w:rFonts w:ascii="Calibri" w:eastAsia="Calibri" w:hAnsi="Calibri" w:cs="Times New Roman"/>
      <w:sz w:val="20"/>
      <w:szCs w:val="20"/>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92785B"/>
    <w:pPr>
      <w:tabs>
        <w:tab w:val="center" w:pos="4419"/>
        <w:tab w:val="right" w:pos="8838"/>
      </w:tabs>
    </w:pPr>
  </w:style>
  <w:style w:type="character" w:customStyle="1" w:styleId="EncabezadoCar">
    <w:name w:val="Encabezado Car"/>
    <w:basedOn w:val="Fuentedeprrafopredeter"/>
    <w:link w:val="Encabezado"/>
    <w:uiPriority w:val="99"/>
    <w:rsid w:val="0092785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2785B"/>
    <w:pPr>
      <w:tabs>
        <w:tab w:val="center" w:pos="4419"/>
        <w:tab w:val="right" w:pos="8838"/>
      </w:tabs>
    </w:pPr>
  </w:style>
  <w:style w:type="character" w:customStyle="1" w:styleId="PiedepginaCar">
    <w:name w:val="Pie de página Car"/>
    <w:basedOn w:val="Fuentedeprrafopredeter"/>
    <w:link w:val="Piedepgina"/>
    <w:uiPriority w:val="99"/>
    <w:rsid w:val="0092785B"/>
    <w:rPr>
      <w:rFonts w:ascii="Times New Roman" w:eastAsia="Times New Roman" w:hAnsi="Times New Roman" w:cs="Times New Roman"/>
      <w:sz w:val="24"/>
      <w:szCs w:val="24"/>
      <w:lang w:val="es-ES" w:eastAsia="es-ES"/>
    </w:rPr>
  </w:style>
  <w:style w:type="character" w:customStyle="1" w:styleId="TextoindependienteCar">
    <w:name w:val="Texto independiente Car"/>
    <w:aliases w:val="bt Car,body text Car,body tesx Car,contents Car,Subsection Body Text Car,TextindepT2 Car"/>
    <w:link w:val="Textoindependiente"/>
    <w:locked/>
    <w:rsid w:val="002F05D6"/>
    <w:rPr>
      <w:rFonts w:ascii="Arial" w:hAnsi="Arial" w:cs="Arial"/>
      <w:lang w:eastAsia="es-ES"/>
    </w:rPr>
  </w:style>
  <w:style w:type="paragraph" w:styleId="Textoindependiente">
    <w:name w:val="Body Text"/>
    <w:aliases w:val="bt,body text,body tesx,contents,Subsection Body Text,TextindepT2"/>
    <w:basedOn w:val="Normal"/>
    <w:link w:val="TextoindependienteCar"/>
    <w:unhideWhenUsed/>
    <w:rsid w:val="002F05D6"/>
    <w:rPr>
      <w:rFonts w:ascii="Arial" w:eastAsiaTheme="minorHAnsi" w:hAnsi="Arial" w:cs="Arial"/>
      <w:sz w:val="22"/>
      <w:szCs w:val="22"/>
      <w:lang w:val="es-CO"/>
    </w:rPr>
  </w:style>
  <w:style w:type="character" w:customStyle="1" w:styleId="TextoindependienteCar1">
    <w:name w:val="Texto independiente Car1"/>
    <w:basedOn w:val="Fuentedeprrafopredeter"/>
    <w:uiPriority w:val="99"/>
    <w:semiHidden/>
    <w:rsid w:val="002F05D6"/>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D52A80"/>
    <w:rPr>
      <w:sz w:val="16"/>
      <w:szCs w:val="16"/>
    </w:rPr>
  </w:style>
  <w:style w:type="paragraph" w:styleId="Textocomentario">
    <w:name w:val="annotation text"/>
    <w:basedOn w:val="Normal"/>
    <w:link w:val="TextocomentarioCar"/>
    <w:uiPriority w:val="99"/>
    <w:semiHidden/>
    <w:unhideWhenUsed/>
    <w:rsid w:val="00D52A80"/>
    <w:rPr>
      <w:sz w:val="20"/>
      <w:szCs w:val="20"/>
    </w:rPr>
  </w:style>
  <w:style w:type="character" w:customStyle="1" w:styleId="TextocomentarioCar">
    <w:name w:val="Texto comentario Car"/>
    <w:basedOn w:val="Fuentedeprrafopredeter"/>
    <w:link w:val="Textocomentario"/>
    <w:uiPriority w:val="99"/>
    <w:semiHidden/>
    <w:rsid w:val="00D52A8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52A80"/>
    <w:rPr>
      <w:b/>
      <w:bCs/>
    </w:rPr>
  </w:style>
  <w:style w:type="character" w:customStyle="1" w:styleId="AsuntodelcomentarioCar">
    <w:name w:val="Asunto del comentario Car"/>
    <w:basedOn w:val="TextocomentarioCar"/>
    <w:link w:val="Asuntodelcomentario"/>
    <w:uiPriority w:val="99"/>
    <w:semiHidden/>
    <w:rsid w:val="00D52A80"/>
    <w:rPr>
      <w:rFonts w:ascii="Times New Roman" w:eastAsia="Times New Roman" w:hAnsi="Times New Roman" w:cs="Times New Roman"/>
      <w:b/>
      <w:bCs/>
      <w:sz w:val="20"/>
      <w:szCs w:val="20"/>
      <w:lang w:val="es-ES" w:eastAsia="es-ES"/>
    </w:rPr>
  </w:style>
  <w:style w:type="paragraph" w:customStyle="1" w:styleId="Default">
    <w:name w:val="Default"/>
    <w:rsid w:val="00852B9C"/>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43FD2"/>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C341AD"/>
    <w:rPr>
      <w:color w:val="D83E2C" w:themeColor="hyperlink"/>
      <w:u w:val="single"/>
    </w:rPr>
  </w:style>
  <w:style w:type="paragraph" w:customStyle="1" w:styleId="Textopredeterminado">
    <w:name w:val="Texto predeterminado"/>
    <w:basedOn w:val="Normal"/>
    <w:link w:val="TextopredeterminadoCar"/>
    <w:rsid w:val="006D5ED5"/>
    <w:pPr>
      <w:autoSpaceDE w:val="0"/>
      <w:autoSpaceDN w:val="0"/>
    </w:pPr>
    <w:rPr>
      <w:lang w:val="en-US" w:eastAsia="es-MX"/>
    </w:rPr>
  </w:style>
  <w:style w:type="character" w:customStyle="1" w:styleId="TextopredeterminadoCar">
    <w:name w:val="Texto predeterminado Car"/>
    <w:link w:val="Textopredeterminado"/>
    <w:locked/>
    <w:rsid w:val="006D5ED5"/>
    <w:rPr>
      <w:rFonts w:ascii="Times New Roman" w:eastAsia="Times New Roman" w:hAnsi="Times New Roman" w:cs="Times New Roman"/>
      <w:sz w:val="24"/>
      <w:szCs w:val="24"/>
      <w:lang w:val="en-US" w:eastAsia="es-MX"/>
    </w:rPr>
  </w:style>
  <w:style w:type="table" w:customStyle="1" w:styleId="Tablaconcuadrcula2">
    <w:name w:val="Tabla con cuadrícula2"/>
    <w:basedOn w:val="Tablanormal"/>
    <w:next w:val="Tablaconcuadrcula"/>
    <w:uiPriority w:val="59"/>
    <w:rsid w:val="007D5A2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619">
      <w:bodyDiv w:val="1"/>
      <w:marLeft w:val="0"/>
      <w:marRight w:val="0"/>
      <w:marTop w:val="0"/>
      <w:marBottom w:val="0"/>
      <w:divBdr>
        <w:top w:val="none" w:sz="0" w:space="0" w:color="auto"/>
        <w:left w:val="none" w:sz="0" w:space="0" w:color="auto"/>
        <w:bottom w:val="none" w:sz="0" w:space="0" w:color="auto"/>
        <w:right w:val="none" w:sz="0" w:space="0" w:color="auto"/>
      </w:divBdr>
    </w:div>
    <w:div w:id="49228544">
      <w:bodyDiv w:val="1"/>
      <w:marLeft w:val="0"/>
      <w:marRight w:val="0"/>
      <w:marTop w:val="0"/>
      <w:marBottom w:val="0"/>
      <w:divBdr>
        <w:top w:val="none" w:sz="0" w:space="0" w:color="auto"/>
        <w:left w:val="none" w:sz="0" w:space="0" w:color="auto"/>
        <w:bottom w:val="none" w:sz="0" w:space="0" w:color="auto"/>
        <w:right w:val="none" w:sz="0" w:space="0" w:color="auto"/>
      </w:divBdr>
    </w:div>
    <w:div w:id="52968971">
      <w:bodyDiv w:val="1"/>
      <w:marLeft w:val="0"/>
      <w:marRight w:val="0"/>
      <w:marTop w:val="0"/>
      <w:marBottom w:val="0"/>
      <w:divBdr>
        <w:top w:val="none" w:sz="0" w:space="0" w:color="auto"/>
        <w:left w:val="none" w:sz="0" w:space="0" w:color="auto"/>
        <w:bottom w:val="none" w:sz="0" w:space="0" w:color="auto"/>
        <w:right w:val="none" w:sz="0" w:space="0" w:color="auto"/>
      </w:divBdr>
    </w:div>
    <w:div w:id="73748175">
      <w:bodyDiv w:val="1"/>
      <w:marLeft w:val="0"/>
      <w:marRight w:val="0"/>
      <w:marTop w:val="0"/>
      <w:marBottom w:val="0"/>
      <w:divBdr>
        <w:top w:val="none" w:sz="0" w:space="0" w:color="auto"/>
        <w:left w:val="none" w:sz="0" w:space="0" w:color="auto"/>
        <w:bottom w:val="none" w:sz="0" w:space="0" w:color="auto"/>
        <w:right w:val="none" w:sz="0" w:space="0" w:color="auto"/>
      </w:divBdr>
    </w:div>
    <w:div w:id="82839768">
      <w:bodyDiv w:val="1"/>
      <w:marLeft w:val="0"/>
      <w:marRight w:val="0"/>
      <w:marTop w:val="0"/>
      <w:marBottom w:val="0"/>
      <w:divBdr>
        <w:top w:val="none" w:sz="0" w:space="0" w:color="auto"/>
        <w:left w:val="none" w:sz="0" w:space="0" w:color="auto"/>
        <w:bottom w:val="none" w:sz="0" w:space="0" w:color="auto"/>
        <w:right w:val="none" w:sz="0" w:space="0" w:color="auto"/>
      </w:divBdr>
    </w:div>
    <w:div w:id="85924118">
      <w:bodyDiv w:val="1"/>
      <w:marLeft w:val="0"/>
      <w:marRight w:val="0"/>
      <w:marTop w:val="0"/>
      <w:marBottom w:val="0"/>
      <w:divBdr>
        <w:top w:val="none" w:sz="0" w:space="0" w:color="auto"/>
        <w:left w:val="none" w:sz="0" w:space="0" w:color="auto"/>
        <w:bottom w:val="none" w:sz="0" w:space="0" w:color="auto"/>
        <w:right w:val="none" w:sz="0" w:space="0" w:color="auto"/>
      </w:divBdr>
    </w:div>
    <w:div w:id="90979462">
      <w:bodyDiv w:val="1"/>
      <w:marLeft w:val="0"/>
      <w:marRight w:val="0"/>
      <w:marTop w:val="0"/>
      <w:marBottom w:val="0"/>
      <w:divBdr>
        <w:top w:val="none" w:sz="0" w:space="0" w:color="auto"/>
        <w:left w:val="none" w:sz="0" w:space="0" w:color="auto"/>
        <w:bottom w:val="none" w:sz="0" w:space="0" w:color="auto"/>
        <w:right w:val="none" w:sz="0" w:space="0" w:color="auto"/>
      </w:divBdr>
    </w:div>
    <w:div w:id="96869473">
      <w:bodyDiv w:val="1"/>
      <w:marLeft w:val="0"/>
      <w:marRight w:val="0"/>
      <w:marTop w:val="0"/>
      <w:marBottom w:val="0"/>
      <w:divBdr>
        <w:top w:val="none" w:sz="0" w:space="0" w:color="auto"/>
        <w:left w:val="none" w:sz="0" w:space="0" w:color="auto"/>
        <w:bottom w:val="none" w:sz="0" w:space="0" w:color="auto"/>
        <w:right w:val="none" w:sz="0" w:space="0" w:color="auto"/>
      </w:divBdr>
    </w:div>
    <w:div w:id="105540864">
      <w:bodyDiv w:val="1"/>
      <w:marLeft w:val="0"/>
      <w:marRight w:val="0"/>
      <w:marTop w:val="0"/>
      <w:marBottom w:val="0"/>
      <w:divBdr>
        <w:top w:val="none" w:sz="0" w:space="0" w:color="auto"/>
        <w:left w:val="none" w:sz="0" w:space="0" w:color="auto"/>
        <w:bottom w:val="none" w:sz="0" w:space="0" w:color="auto"/>
        <w:right w:val="none" w:sz="0" w:space="0" w:color="auto"/>
      </w:divBdr>
    </w:div>
    <w:div w:id="106126027">
      <w:bodyDiv w:val="1"/>
      <w:marLeft w:val="0"/>
      <w:marRight w:val="0"/>
      <w:marTop w:val="0"/>
      <w:marBottom w:val="0"/>
      <w:divBdr>
        <w:top w:val="none" w:sz="0" w:space="0" w:color="auto"/>
        <w:left w:val="none" w:sz="0" w:space="0" w:color="auto"/>
        <w:bottom w:val="none" w:sz="0" w:space="0" w:color="auto"/>
        <w:right w:val="none" w:sz="0" w:space="0" w:color="auto"/>
      </w:divBdr>
    </w:div>
    <w:div w:id="158927418">
      <w:bodyDiv w:val="1"/>
      <w:marLeft w:val="0"/>
      <w:marRight w:val="0"/>
      <w:marTop w:val="0"/>
      <w:marBottom w:val="0"/>
      <w:divBdr>
        <w:top w:val="none" w:sz="0" w:space="0" w:color="auto"/>
        <w:left w:val="none" w:sz="0" w:space="0" w:color="auto"/>
        <w:bottom w:val="none" w:sz="0" w:space="0" w:color="auto"/>
        <w:right w:val="none" w:sz="0" w:space="0" w:color="auto"/>
      </w:divBdr>
    </w:div>
    <w:div w:id="167059581">
      <w:bodyDiv w:val="1"/>
      <w:marLeft w:val="0"/>
      <w:marRight w:val="0"/>
      <w:marTop w:val="0"/>
      <w:marBottom w:val="0"/>
      <w:divBdr>
        <w:top w:val="none" w:sz="0" w:space="0" w:color="auto"/>
        <w:left w:val="none" w:sz="0" w:space="0" w:color="auto"/>
        <w:bottom w:val="none" w:sz="0" w:space="0" w:color="auto"/>
        <w:right w:val="none" w:sz="0" w:space="0" w:color="auto"/>
      </w:divBdr>
    </w:div>
    <w:div w:id="170027108">
      <w:bodyDiv w:val="1"/>
      <w:marLeft w:val="0"/>
      <w:marRight w:val="0"/>
      <w:marTop w:val="0"/>
      <w:marBottom w:val="0"/>
      <w:divBdr>
        <w:top w:val="none" w:sz="0" w:space="0" w:color="auto"/>
        <w:left w:val="none" w:sz="0" w:space="0" w:color="auto"/>
        <w:bottom w:val="none" w:sz="0" w:space="0" w:color="auto"/>
        <w:right w:val="none" w:sz="0" w:space="0" w:color="auto"/>
      </w:divBdr>
    </w:div>
    <w:div w:id="170417452">
      <w:bodyDiv w:val="1"/>
      <w:marLeft w:val="0"/>
      <w:marRight w:val="0"/>
      <w:marTop w:val="0"/>
      <w:marBottom w:val="0"/>
      <w:divBdr>
        <w:top w:val="none" w:sz="0" w:space="0" w:color="auto"/>
        <w:left w:val="none" w:sz="0" w:space="0" w:color="auto"/>
        <w:bottom w:val="none" w:sz="0" w:space="0" w:color="auto"/>
        <w:right w:val="none" w:sz="0" w:space="0" w:color="auto"/>
      </w:divBdr>
    </w:div>
    <w:div w:id="172182721">
      <w:bodyDiv w:val="1"/>
      <w:marLeft w:val="0"/>
      <w:marRight w:val="0"/>
      <w:marTop w:val="0"/>
      <w:marBottom w:val="0"/>
      <w:divBdr>
        <w:top w:val="none" w:sz="0" w:space="0" w:color="auto"/>
        <w:left w:val="none" w:sz="0" w:space="0" w:color="auto"/>
        <w:bottom w:val="none" w:sz="0" w:space="0" w:color="auto"/>
        <w:right w:val="none" w:sz="0" w:space="0" w:color="auto"/>
      </w:divBdr>
    </w:div>
    <w:div w:id="196282781">
      <w:bodyDiv w:val="1"/>
      <w:marLeft w:val="0"/>
      <w:marRight w:val="0"/>
      <w:marTop w:val="0"/>
      <w:marBottom w:val="0"/>
      <w:divBdr>
        <w:top w:val="none" w:sz="0" w:space="0" w:color="auto"/>
        <w:left w:val="none" w:sz="0" w:space="0" w:color="auto"/>
        <w:bottom w:val="none" w:sz="0" w:space="0" w:color="auto"/>
        <w:right w:val="none" w:sz="0" w:space="0" w:color="auto"/>
      </w:divBdr>
    </w:div>
    <w:div w:id="235209623">
      <w:bodyDiv w:val="1"/>
      <w:marLeft w:val="0"/>
      <w:marRight w:val="0"/>
      <w:marTop w:val="0"/>
      <w:marBottom w:val="0"/>
      <w:divBdr>
        <w:top w:val="none" w:sz="0" w:space="0" w:color="auto"/>
        <w:left w:val="none" w:sz="0" w:space="0" w:color="auto"/>
        <w:bottom w:val="none" w:sz="0" w:space="0" w:color="auto"/>
        <w:right w:val="none" w:sz="0" w:space="0" w:color="auto"/>
      </w:divBdr>
    </w:div>
    <w:div w:id="275522279">
      <w:bodyDiv w:val="1"/>
      <w:marLeft w:val="0"/>
      <w:marRight w:val="0"/>
      <w:marTop w:val="0"/>
      <w:marBottom w:val="0"/>
      <w:divBdr>
        <w:top w:val="none" w:sz="0" w:space="0" w:color="auto"/>
        <w:left w:val="none" w:sz="0" w:space="0" w:color="auto"/>
        <w:bottom w:val="none" w:sz="0" w:space="0" w:color="auto"/>
        <w:right w:val="none" w:sz="0" w:space="0" w:color="auto"/>
      </w:divBdr>
    </w:div>
    <w:div w:id="289167047">
      <w:bodyDiv w:val="1"/>
      <w:marLeft w:val="0"/>
      <w:marRight w:val="0"/>
      <w:marTop w:val="0"/>
      <w:marBottom w:val="0"/>
      <w:divBdr>
        <w:top w:val="none" w:sz="0" w:space="0" w:color="auto"/>
        <w:left w:val="none" w:sz="0" w:space="0" w:color="auto"/>
        <w:bottom w:val="none" w:sz="0" w:space="0" w:color="auto"/>
        <w:right w:val="none" w:sz="0" w:space="0" w:color="auto"/>
      </w:divBdr>
    </w:div>
    <w:div w:id="321663650">
      <w:bodyDiv w:val="1"/>
      <w:marLeft w:val="0"/>
      <w:marRight w:val="0"/>
      <w:marTop w:val="0"/>
      <w:marBottom w:val="0"/>
      <w:divBdr>
        <w:top w:val="none" w:sz="0" w:space="0" w:color="auto"/>
        <w:left w:val="none" w:sz="0" w:space="0" w:color="auto"/>
        <w:bottom w:val="none" w:sz="0" w:space="0" w:color="auto"/>
        <w:right w:val="none" w:sz="0" w:space="0" w:color="auto"/>
      </w:divBdr>
    </w:div>
    <w:div w:id="346907106">
      <w:bodyDiv w:val="1"/>
      <w:marLeft w:val="0"/>
      <w:marRight w:val="0"/>
      <w:marTop w:val="0"/>
      <w:marBottom w:val="0"/>
      <w:divBdr>
        <w:top w:val="none" w:sz="0" w:space="0" w:color="auto"/>
        <w:left w:val="none" w:sz="0" w:space="0" w:color="auto"/>
        <w:bottom w:val="none" w:sz="0" w:space="0" w:color="auto"/>
        <w:right w:val="none" w:sz="0" w:space="0" w:color="auto"/>
      </w:divBdr>
    </w:div>
    <w:div w:id="363941474">
      <w:bodyDiv w:val="1"/>
      <w:marLeft w:val="0"/>
      <w:marRight w:val="0"/>
      <w:marTop w:val="0"/>
      <w:marBottom w:val="0"/>
      <w:divBdr>
        <w:top w:val="none" w:sz="0" w:space="0" w:color="auto"/>
        <w:left w:val="none" w:sz="0" w:space="0" w:color="auto"/>
        <w:bottom w:val="none" w:sz="0" w:space="0" w:color="auto"/>
        <w:right w:val="none" w:sz="0" w:space="0" w:color="auto"/>
      </w:divBdr>
    </w:div>
    <w:div w:id="375931713">
      <w:bodyDiv w:val="1"/>
      <w:marLeft w:val="0"/>
      <w:marRight w:val="0"/>
      <w:marTop w:val="0"/>
      <w:marBottom w:val="0"/>
      <w:divBdr>
        <w:top w:val="none" w:sz="0" w:space="0" w:color="auto"/>
        <w:left w:val="none" w:sz="0" w:space="0" w:color="auto"/>
        <w:bottom w:val="none" w:sz="0" w:space="0" w:color="auto"/>
        <w:right w:val="none" w:sz="0" w:space="0" w:color="auto"/>
      </w:divBdr>
    </w:div>
    <w:div w:id="386537056">
      <w:bodyDiv w:val="1"/>
      <w:marLeft w:val="0"/>
      <w:marRight w:val="0"/>
      <w:marTop w:val="0"/>
      <w:marBottom w:val="0"/>
      <w:divBdr>
        <w:top w:val="none" w:sz="0" w:space="0" w:color="auto"/>
        <w:left w:val="none" w:sz="0" w:space="0" w:color="auto"/>
        <w:bottom w:val="none" w:sz="0" w:space="0" w:color="auto"/>
        <w:right w:val="none" w:sz="0" w:space="0" w:color="auto"/>
      </w:divBdr>
    </w:div>
    <w:div w:id="416437960">
      <w:bodyDiv w:val="1"/>
      <w:marLeft w:val="0"/>
      <w:marRight w:val="0"/>
      <w:marTop w:val="0"/>
      <w:marBottom w:val="0"/>
      <w:divBdr>
        <w:top w:val="none" w:sz="0" w:space="0" w:color="auto"/>
        <w:left w:val="none" w:sz="0" w:space="0" w:color="auto"/>
        <w:bottom w:val="none" w:sz="0" w:space="0" w:color="auto"/>
        <w:right w:val="none" w:sz="0" w:space="0" w:color="auto"/>
      </w:divBdr>
    </w:div>
    <w:div w:id="465245326">
      <w:bodyDiv w:val="1"/>
      <w:marLeft w:val="0"/>
      <w:marRight w:val="0"/>
      <w:marTop w:val="0"/>
      <w:marBottom w:val="0"/>
      <w:divBdr>
        <w:top w:val="none" w:sz="0" w:space="0" w:color="auto"/>
        <w:left w:val="none" w:sz="0" w:space="0" w:color="auto"/>
        <w:bottom w:val="none" w:sz="0" w:space="0" w:color="auto"/>
        <w:right w:val="none" w:sz="0" w:space="0" w:color="auto"/>
      </w:divBdr>
    </w:div>
    <w:div w:id="495387102">
      <w:bodyDiv w:val="1"/>
      <w:marLeft w:val="0"/>
      <w:marRight w:val="0"/>
      <w:marTop w:val="0"/>
      <w:marBottom w:val="0"/>
      <w:divBdr>
        <w:top w:val="none" w:sz="0" w:space="0" w:color="auto"/>
        <w:left w:val="none" w:sz="0" w:space="0" w:color="auto"/>
        <w:bottom w:val="none" w:sz="0" w:space="0" w:color="auto"/>
        <w:right w:val="none" w:sz="0" w:space="0" w:color="auto"/>
      </w:divBdr>
    </w:div>
    <w:div w:id="500513650">
      <w:bodyDiv w:val="1"/>
      <w:marLeft w:val="0"/>
      <w:marRight w:val="0"/>
      <w:marTop w:val="0"/>
      <w:marBottom w:val="0"/>
      <w:divBdr>
        <w:top w:val="none" w:sz="0" w:space="0" w:color="auto"/>
        <w:left w:val="none" w:sz="0" w:space="0" w:color="auto"/>
        <w:bottom w:val="none" w:sz="0" w:space="0" w:color="auto"/>
        <w:right w:val="none" w:sz="0" w:space="0" w:color="auto"/>
      </w:divBdr>
    </w:div>
    <w:div w:id="534391543">
      <w:bodyDiv w:val="1"/>
      <w:marLeft w:val="0"/>
      <w:marRight w:val="0"/>
      <w:marTop w:val="0"/>
      <w:marBottom w:val="0"/>
      <w:divBdr>
        <w:top w:val="none" w:sz="0" w:space="0" w:color="auto"/>
        <w:left w:val="none" w:sz="0" w:space="0" w:color="auto"/>
        <w:bottom w:val="none" w:sz="0" w:space="0" w:color="auto"/>
        <w:right w:val="none" w:sz="0" w:space="0" w:color="auto"/>
      </w:divBdr>
    </w:div>
    <w:div w:id="582687379">
      <w:bodyDiv w:val="1"/>
      <w:marLeft w:val="0"/>
      <w:marRight w:val="0"/>
      <w:marTop w:val="0"/>
      <w:marBottom w:val="0"/>
      <w:divBdr>
        <w:top w:val="none" w:sz="0" w:space="0" w:color="auto"/>
        <w:left w:val="none" w:sz="0" w:space="0" w:color="auto"/>
        <w:bottom w:val="none" w:sz="0" w:space="0" w:color="auto"/>
        <w:right w:val="none" w:sz="0" w:space="0" w:color="auto"/>
      </w:divBdr>
    </w:div>
    <w:div w:id="590940487">
      <w:bodyDiv w:val="1"/>
      <w:marLeft w:val="0"/>
      <w:marRight w:val="0"/>
      <w:marTop w:val="0"/>
      <w:marBottom w:val="0"/>
      <w:divBdr>
        <w:top w:val="none" w:sz="0" w:space="0" w:color="auto"/>
        <w:left w:val="none" w:sz="0" w:space="0" w:color="auto"/>
        <w:bottom w:val="none" w:sz="0" w:space="0" w:color="auto"/>
        <w:right w:val="none" w:sz="0" w:space="0" w:color="auto"/>
      </w:divBdr>
    </w:div>
    <w:div w:id="593056014">
      <w:bodyDiv w:val="1"/>
      <w:marLeft w:val="0"/>
      <w:marRight w:val="0"/>
      <w:marTop w:val="0"/>
      <w:marBottom w:val="0"/>
      <w:divBdr>
        <w:top w:val="none" w:sz="0" w:space="0" w:color="auto"/>
        <w:left w:val="none" w:sz="0" w:space="0" w:color="auto"/>
        <w:bottom w:val="none" w:sz="0" w:space="0" w:color="auto"/>
        <w:right w:val="none" w:sz="0" w:space="0" w:color="auto"/>
      </w:divBdr>
    </w:div>
    <w:div w:id="620384399">
      <w:bodyDiv w:val="1"/>
      <w:marLeft w:val="0"/>
      <w:marRight w:val="0"/>
      <w:marTop w:val="0"/>
      <w:marBottom w:val="0"/>
      <w:divBdr>
        <w:top w:val="none" w:sz="0" w:space="0" w:color="auto"/>
        <w:left w:val="none" w:sz="0" w:space="0" w:color="auto"/>
        <w:bottom w:val="none" w:sz="0" w:space="0" w:color="auto"/>
        <w:right w:val="none" w:sz="0" w:space="0" w:color="auto"/>
      </w:divBdr>
    </w:div>
    <w:div w:id="622733183">
      <w:bodyDiv w:val="1"/>
      <w:marLeft w:val="0"/>
      <w:marRight w:val="0"/>
      <w:marTop w:val="0"/>
      <w:marBottom w:val="0"/>
      <w:divBdr>
        <w:top w:val="none" w:sz="0" w:space="0" w:color="auto"/>
        <w:left w:val="none" w:sz="0" w:space="0" w:color="auto"/>
        <w:bottom w:val="none" w:sz="0" w:space="0" w:color="auto"/>
        <w:right w:val="none" w:sz="0" w:space="0" w:color="auto"/>
      </w:divBdr>
    </w:div>
    <w:div w:id="627593020">
      <w:bodyDiv w:val="1"/>
      <w:marLeft w:val="0"/>
      <w:marRight w:val="0"/>
      <w:marTop w:val="0"/>
      <w:marBottom w:val="0"/>
      <w:divBdr>
        <w:top w:val="none" w:sz="0" w:space="0" w:color="auto"/>
        <w:left w:val="none" w:sz="0" w:space="0" w:color="auto"/>
        <w:bottom w:val="none" w:sz="0" w:space="0" w:color="auto"/>
        <w:right w:val="none" w:sz="0" w:space="0" w:color="auto"/>
      </w:divBdr>
    </w:div>
    <w:div w:id="631834184">
      <w:bodyDiv w:val="1"/>
      <w:marLeft w:val="0"/>
      <w:marRight w:val="0"/>
      <w:marTop w:val="0"/>
      <w:marBottom w:val="0"/>
      <w:divBdr>
        <w:top w:val="none" w:sz="0" w:space="0" w:color="auto"/>
        <w:left w:val="none" w:sz="0" w:space="0" w:color="auto"/>
        <w:bottom w:val="none" w:sz="0" w:space="0" w:color="auto"/>
        <w:right w:val="none" w:sz="0" w:space="0" w:color="auto"/>
      </w:divBdr>
    </w:div>
    <w:div w:id="633679691">
      <w:bodyDiv w:val="1"/>
      <w:marLeft w:val="0"/>
      <w:marRight w:val="0"/>
      <w:marTop w:val="0"/>
      <w:marBottom w:val="0"/>
      <w:divBdr>
        <w:top w:val="none" w:sz="0" w:space="0" w:color="auto"/>
        <w:left w:val="none" w:sz="0" w:space="0" w:color="auto"/>
        <w:bottom w:val="none" w:sz="0" w:space="0" w:color="auto"/>
        <w:right w:val="none" w:sz="0" w:space="0" w:color="auto"/>
      </w:divBdr>
    </w:div>
    <w:div w:id="657850670">
      <w:bodyDiv w:val="1"/>
      <w:marLeft w:val="0"/>
      <w:marRight w:val="0"/>
      <w:marTop w:val="0"/>
      <w:marBottom w:val="0"/>
      <w:divBdr>
        <w:top w:val="none" w:sz="0" w:space="0" w:color="auto"/>
        <w:left w:val="none" w:sz="0" w:space="0" w:color="auto"/>
        <w:bottom w:val="none" w:sz="0" w:space="0" w:color="auto"/>
        <w:right w:val="none" w:sz="0" w:space="0" w:color="auto"/>
      </w:divBdr>
    </w:div>
    <w:div w:id="659308109">
      <w:bodyDiv w:val="1"/>
      <w:marLeft w:val="0"/>
      <w:marRight w:val="0"/>
      <w:marTop w:val="0"/>
      <w:marBottom w:val="0"/>
      <w:divBdr>
        <w:top w:val="none" w:sz="0" w:space="0" w:color="auto"/>
        <w:left w:val="none" w:sz="0" w:space="0" w:color="auto"/>
        <w:bottom w:val="none" w:sz="0" w:space="0" w:color="auto"/>
        <w:right w:val="none" w:sz="0" w:space="0" w:color="auto"/>
      </w:divBdr>
    </w:div>
    <w:div w:id="669142812">
      <w:bodyDiv w:val="1"/>
      <w:marLeft w:val="0"/>
      <w:marRight w:val="0"/>
      <w:marTop w:val="0"/>
      <w:marBottom w:val="0"/>
      <w:divBdr>
        <w:top w:val="none" w:sz="0" w:space="0" w:color="auto"/>
        <w:left w:val="none" w:sz="0" w:space="0" w:color="auto"/>
        <w:bottom w:val="none" w:sz="0" w:space="0" w:color="auto"/>
        <w:right w:val="none" w:sz="0" w:space="0" w:color="auto"/>
      </w:divBdr>
    </w:div>
    <w:div w:id="688800215">
      <w:bodyDiv w:val="1"/>
      <w:marLeft w:val="0"/>
      <w:marRight w:val="0"/>
      <w:marTop w:val="0"/>
      <w:marBottom w:val="0"/>
      <w:divBdr>
        <w:top w:val="none" w:sz="0" w:space="0" w:color="auto"/>
        <w:left w:val="none" w:sz="0" w:space="0" w:color="auto"/>
        <w:bottom w:val="none" w:sz="0" w:space="0" w:color="auto"/>
        <w:right w:val="none" w:sz="0" w:space="0" w:color="auto"/>
      </w:divBdr>
    </w:div>
    <w:div w:id="694506256">
      <w:bodyDiv w:val="1"/>
      <w:marLeft w:val="0"/>
      <w:marRight w:val="0"/>
      <w:marTop w:val="0"/>
      <w:marBottom w:val="0"/>
      <w:divBdr>
        <w:top w:val="none" w:sz="0" w:space="0" w:color="auto"/>
        <w:left w:val="none" w:sz="0" w:space="0" w:color="auto"/>
        <w:bottom w:val="none" w:sz="0" w:space="0" w:color="auto"/>
        <w:right w:val="none" w:sz="0" w:space="0" w:color="auto"/>
      </w:divBdr>
    </w:div>
    <w:div w:id="718672996">
      <w:bodyDiv w:val="1"/>
      <w:marLeft w:val="0"/>
      <w:marRight w:val="0"/>
      <w:marTop w:val="0"/>
      <w:marBottom w:val="0"/>
      <w:divBdr>
        <w:top w:val="none" w:sz="0" w:space="0" w:color="auto"/>
        <w:left w:val="none" w:sz="0" w:space="0" w:color="auto"/>
        <w:bottom w:val="none" w:sz="0" w:space="0" w:color="auto"/>
        <w:right w:val="none" w:sz="0" w:space="0" w:color="auto"/>
      </w:divBdr>
    </w:div>
    <w:div w:id="745341244">
      <w:bodyDiv w:val="1"/>
      <w:marLeft w:val="0"/>
      <w:marRight w:val="0"/>
      <w:marTop w:val="0"/>
      <w:marBottom w:val="0"/>
      <w:divBdr>
        <w:top w:val="none" w:sz="0" w:space="0" w:color="auto"/>
        <w:left w:val="none" w:sz="0" w:space="0" w:color="auto"/>
        <w:bottom w:val="none" w:sz="0" w:space="0" w:color="auto"/>
        <w:right w:val="none" w:sz="0" w:space="0" w:color="auto"/>
      </w:divBdr>
    </w:div>
    <w:div w:id="782501472">
      <w:bodyDiv w:val="1"/>
      <w:marLeft w:val="0"/>
      <w:marRight w:val="0"/>
      <w:marTop w:val="0"/>
      <w:marBottom w:val="0"/>
      <w:divBdr>
        <w:top w:val="none" w:sz="0" w:space="0" w:color="auto"/>
        <w:left w:val="none" w:sz="0" w:space="0" w:color="auto"/>
        <w:bottom w:val="none" w:sz="0" w:space="0" w:color="auto"/>
        <w:right w:val="none" w:sz="0" w:space="0" w:color="auto"/>
      </w:divBdr>
    </w:div>
    <w:div w:id="786005610">
      <w:bodyDiv w:val="1"/>
      <w:marLeft w:val="0"/>
      <w:marRight w:val="0"/>
      <w:marTop w:val="0"/>
      <w:marBottom w:val="0"/>
      <w:divBdr>
        <w:top w:val="none" w:sz="0" w:space="0" w:color="auto"/>
        <w:left w:val="none" w:sz="0" w:space="0" w:color="auto"/>
        <w:bottom w:val="none" w:sz="0" w:space="0" w:color="auto"/>
        <w:right w:val="none" w:sz="0" w:space="0" w:color="auto"/>
      </w:divBdr>
    </w:div>
    <w:div w:id="789974254">
      <w:bodyDiv w:val="1"/>
      <w:marLeft w:val="0"/>
      <w:marRight w:val="0"/>
      <w:marTop w:val="0"/>
      <w:marBottom w:val="0"/>
      <w:divBdr>
        <w:top w:val="none" w:sz="0" w:space="0" w:color="auto"/>
        <w:left w:val="none" w:sz="0" w:space="0" w:color="auto"/>
        <w:bottom w:val="none" w:sz="0" w:space="0" w:color="auto"/>
        <w:right w:val="none" w:sz="0" w:space="0" w:color="auto"/>
      </w:divBdr>
    </w:div>
    <w:div w:id="905458931">
      <w:bodyDiv w:val="1"/>
      <w:marLeft w:val="0"/>
      <w:marRight w:val="0"/>
      <w:marTop w:val="0"/>
      <w:marBottom w:val="0"/>
      <w:divBdr>
        <w:top w:val="none" w:sz="0" w:space="0" w:color="auto"/>
        <w:left w:val="none" w:sz="0" w:space="0" w:color="auto"/>
        <w:bottom w:val="none" w:sz="0" w:space="0" w:color="auto"/>
        <w:right w:val="none" w:sz="0" w:space="0" w:color="auto"/>
      </w:divBdr>
    </w:div>
    <w:div w:id="932977150">
      <w:bodyDiv w:val="1"/>
      <w:marLeft w:val="0"/>
      <w:marRight w:val="0"/>
      <w:marTop w:val="0"/>
      <w:marBottom w:val="0"/>
      <w:divBdr>
        <w:top w:val="none" w:sz="0" w:space="0" w:color="auto"/>
        <w:left w:val="none" w:sz="0" w:space="0" w:color="auto"/>
        <w:bottom w:val="none" w:sz="0" w:space="0" w:color="auto"/>
        <w:right w:val="none" w:sz="0" w:space="0" w:color="auto"/>
      </w:divBdr>
    </w:div>
    <w:div w:id="951008681">
      <w:bodyDiv w:val="1"/>
      <w:marLeft w:val="0"/>
      <w:marRight w:val="0"/>
      <w:marTop w:val="0"/>
      <w:marBottom w:val="0"/>
      <w:divBdr>
        <w:top w:val="none" w:sz="0" w:space="0" w:color="auto"/>
        <w:left w:val="none" w:sz="0" w:space="0" w:color="auto"/>
        <w:bottom w:val="none" w:sz="0" w:space="0" w:color="auto"/>
        <w:right w:val="none" w:sz="0" w:space="0" w:color="auto"/>
      </w:divBdr>
    </w:div>
    <w:div w:id="981811150">
      <w:bodyDiv w:val="1"/>
      <w:marLeft w:val="0"/>
      <w:marRight w:val="0"/>
      <w:marTop w:val="0"/>
      <w:marBottom w:val="0"/>
      <w:divBdr>
        <w:top w:val="none" w:sz="0" w:space="0" w:color="auto"/>
        <w:left w:val="none" w:sz="0" w:space="0" w:color="auto"/>
        <w:bottom w:val="none" w:sz="0" w:space="0" w:color="auto"/>
        <w:right w:val="none" w:sz="0" w:space="0" w:color="auto"/>
      </w:divBdr>
    </w:div>
    <w:div w:id="991258287">
      <w:bodyDiv w:val="1"/>
      <w:marLeft w:val="0"/>
      <w:marRight w:val="0"/>
      <w:marTop w:val="0"/>
      <w:marBottom w:val="0"/>
      <w:divBdr>
        <w:top w:val="none" w:sz="0" w:space="0" w:color="auto"/>
        <w:left w:val="none" w:sz="0" w:space="0" w:color="auto"/>
        <w:bottom w:val="none" w:sz="0" w:space="0" w:color="auto"/>
        <w:right w:val="none" w:sz="0" w:space="0" w:color="auto"/>
      </w:divBdr>
    </w:div>
    <w:div w:id="996305174">
      <w:bodyDiv w:val="1"/>
      <w:marLeft w:val="0"/>
      <w:marRight w:val="0"/>
      <w:marTop w:val="0"/>
      <w:marBottom w:val="0"/>
      <w:divBdr>
        <w:top w:val="none" w:sz="0" w:space="0" w:color="auto"/>
        <w:left w:val="none" w:sz="0" w:space="0" w:color="auto"/>
        <w:bottom w:val="none" w:sz="0" w:space="0" w:color="auto"/>
        <w:right w:val="none" w:sz="0" w:space="0" w:color="auto"/>
      </w:divBdr>
    </w:div>
    <w:div w:id="1003892529">
      <w:bodyDiv w:val="1"/>
      <w:marLeft w:val="0"/>
      <w:marRight w:val="0"/>
      <w:marTop w:val="0"/>
      <w:marBottom w:val="0"/>
      <w:divBdr>
        <w:top w:val="none" w:sz="0" w:space="0" w:color="auto"/>
        <w:left w:val="none" w:sz="0" w:space="0" w:color="auto"/>
        <w:bottom w:val="none" w:sz="0" w:space="0" w:color="auto"/>
        <w:right w:val="none" w:sz="0" w:space="0" w:color="auto"/>
      </w:divBdr>
    </w:div>
    <w:div w:id="1045107703">
      <w:bodyDiv w:val="1"/>
      <w:marLeft w:val="0"/>
      <w:marRight w:val="0"/>
      <w:marTop w:val="0"/>
      <w:marBottom w:val="0"/>
      <w:divBdr>
        <w:top w:val="none" w:sz="0" w:space="0" w:color="auto"/>
        <w:left w:val="none" w:sz="0" w:space="0" w:color="auto"/>
        <w:bottom w:val="none" w:sz="0" w:space="0" w:color="auto"/>
        <w:right w:val="none" w:sz="0" w:space="0" w:color="auto"/>
      </w:divBdr>
    </w:div>
    <w:div w:id="1045447533">
      <w:bodyDiv w:val="1"/>
      <w:marLeft w:val="0"/>
      <w:marRight w:val="0"/>
      <w:marTop w:val="0"/>
      <w:marBottom w:val="0"/>
      <w:divBdr>
        <w:top w:val="none" w:sz="0" w:space="0" w:color="auto"/>
        <w:left w:val="none" w:sz="0" w:space="0" w:color="auto"/>
        <w:bottom w:val="none" w:sz="0" w:space="0" w:color="auto"/>
        <w:right w:val="none" w:sz="0" w:space="0" w:color="auto"/>
      </w:divBdr>
    </w:div>
    <w:div w:id="1076169565">
      <w:bodyDiv w:val="1"/>
      <w:marLeft w:val="0"/>
      <w:marRight w:val="0"/>
      <w:marTop w:val="0"/>
      <w:marBottom w:val="0"/>
      <w:divBdr>
        <w:top w:val="none" w:sz="0" w:space="0" w:color="auto"/>
        <w:left w:val="none" w:sz="0" w:space="0" w:color="auto"/>
        <w:bottom w:val="none" w:sz="0" w:space="0" w:color="auto"/>
        <w:right w:val="none" w:sz="0" w:space="0" w:color="auto"/>
      </w:divBdr>
    </w:div>
    <w:div w:id="1077360374">
      <w:bodyDiv w:val="1"/>
      <w:marLeft w:val="0"/>
      <w:marRight w:val="0"/>
      <w:marTop w:val="0"/>
      <w:marBottom w:val="0"/>
      <w:divBdr>
        <w:top w:val="none" w:sz="0" w:space="0" w:color="auto"/>
        <w:left w:val="none" w:sz="0" w:space="0" w:color="auto"/>
        <w:bottom w:val="none" w:sz="0" w:space="0" w:color="auto"/>
        <w:right w:val="none" w:sz="0" w:space="0" w:color="auto"/>
      </w:divBdr>
    </w:div>
    <w:div w:id="1097600948">
      <w:bodyDiv w:val="1"/>
      <w:marLeft w:val="0"/>
      <w:marRight w:val="0"/>
      <w:marTop w:val="0"/>
      <w:marBottom w:val="0"/>
      <w:divBdr>
        <w:top w:val="none" w:sz="0" w:space="0" w:color="auto"/>
        <w:left w:val="none" w:sz="0" w:space="0" w:color="auto"/>
        <w:bottom w:val="none" w:sz="0" w:space="0" w:color="auto"/>
        <w:right w:val="none" w:sz="0" w:space="0" w:color="auto"/>
      </w:divBdr>
    </w:div>
    <w:div w:id="1143080375">
      <w:bodyDiv w:val="1"/>
      <w:marLeft w:val="0"/>
      <w:marRight w:val="0"/>
      <w:marTop w:val="0"/>
      <w:marBottom w:val="0"/>
      <w:divBdr>
        <w:top w:val="none" w:sz="0" w:space="0" w:color="auto"/>
        <w:left w:val="none" w:sz="0" w:space="0" w:color="auto"/>
        <w:bottom w:val="none" w:sz="0" w:space="0" w:color="auto"/>
        <w:right w:val="none" w:sz="0" w:space="0" w:color="auto"/>
      </w:divBdr>
    </w:div>
    <w:div w:id="1154102531">
      <w:bodyDiv w:val="1"/>
      <w:marLeft w:val="0"/>
      <w:marRight w:val="0"/>
      <w:marTop w:val="0"/>
      <w:marBottom w:val="0"/>
      <w:divBdr>
        <w:top w:val="none" w:sz="0" w:space="0" w:color="auto"/>
        <w:left w:val="none" w:sz="0" w:space="0" w:color="auto"/>
        <w:bottom w:val="none" w:sz="0" w:space="0" w:color="auto"/>
        <w:right w:val="none" w:sz="0" w:space="0" w:color="auto"/>
      </w:divBdr>
    </w:div>
    <w:div w:id="1178500483">
      <w:bodyDiv w:val="1"/>
      <w:marLeft w:val="0"/>
      <w:marRight w:val="0"/>
      <w:marTop w:val="0"/>
      <w:marBottom w:val="0"/>
      <w:divBdr>
        <w:top w:val="none" w:sz="0" w:space="0" w:color="auto"/>
        <w:left w:val="none" w:sz="0" w:space="0" w:color="auto"/>
        <w:bottom w:val="none" w:sz="0" w:space="0" w:color="auto"/>
        <w:right w:val="none" w:sz="0" w:space="0" w:color="auto"/>
      </w:divBdr>
    </w:div>
    <w:div w:id="1197692536">
      <w:bodyDiv w:val="1"/>
      <w:marLeft w:val="0"/>
      <w:marRight w:val="0"/>
      <w:marTop w:val="0"/>
      <w:marBottom w:val="0"/>
      <w:divBdr>
        <w:top w:val="none" w:sz="0" w:space="0" w:color="auto"/>
        <w:left w:val="none" w:sz="0" w:space="0" w:color="auto"/>
        <w:bottom w:val="none" w:sz="0" w:space="0" w:color="auto"/>
        <w:right w:val="none" w:sz="0" w:space="0" w:color="auto"/>
      </w:divBdr>
    </w:div>
    <w:div w:id="1241911043">
      <w:bodyDiv w:val="1"/>
      <w:marLeft w:val="0"/>
      <w:marRight w:val="0"/>
      <w:marTop w:val="0"/>
      <w:marBottom w:val="0"/>
      <w:divBdr>
        <w:top w:val="none" w:sz="0" w:space="0" w:color="auto"/>
        <w:left w:val="none" w:sz="0" w:space="0" w:color="auto"/>
        <w:bottom w:val="none" w:sz="0" w:space="0" w:color="auto"/>
        <w:right w:val="none" w:sz="0" w:space="0" w:color="auto"/>
      </w:divBdr>
    </w:div>
    <w:div w:id="1252815563">
      <w:bodyDiv w:val="1"/>
      <w:marLeft w:val="0"/>
      <w:marRight w:val="0"/>
      <w:marTop w:val="0"/>
      <w:marBottom w:val="0"/>
      <w:divBdr>
        <w:top w:val="none" w:sz="0" w:space="0" w:color="auto"/>
        <w:left w:val="none" w:sz="0" w:space="0" w:color="auto"/>
        <w:bottom w:val="none" w:sz="0" w:space="0" w:color="auto"/>
        <w:right w:val="none" w:sz="0" w:space="0" w:color="auto"/>
      </w:divBdr>
    </w:div>
    <w:div w:id="1269124080">
      <w:bodyDiv w:val="1"/>
      <w:marLeft w:val="0"/>
      <w:marRight w:val="0"/>
      <w:marTop w:val="0"/>
      <w:marBottom w:val="0"/>
      <w:divBdr>
        <w:top w:val="none" w:sz="0" w:space="0" w:color="auto"/>
        <w:left w:val="none" w:sz="0" w:space="0" w:color="auto"/>
        <w:bottom w:val="none" w:sz="0" w:space="0" w:color="auto"/>
        <w:right w:val="none" w:sz="0" w:space="0" w:color="auto"/>
      </w:divBdr>
    </w:div>
    <w:div w:id="1274288943">
      <w:bodyDiv w:val="1"/>
      <w:marLeft w:val="0"/>
      <w:marRight w:val="0"/>
      <w:marTop w:val="0"/>
      <w:marBottom w:val="0"/>
      <w:divBdr>
        <w:top w:val="none" w:sz="0" w:space="0" w:color="auto"/>
        <w:left w:val="none" w:sz="0" w:space="0" w:color="auto"/>
        <w:bottom w:val="none" w:sz="0" w:space="0" w:color="auto"/>
        <w:right w:val="none" w:sz="0" w:space="0" w:color="auto"/>
      </w:divBdr>
    </w:div>
    <w:div w:id="1296178947">
      <w:bodyDiv w:val="1"/>
      <w:marLeft w:val="0"/>
      <w:marRight w:val="0"/>
      <w:marTop w:val="0"/>
      <w:marBottom w:val="0"/>
      <w:divBdr>
        <w:top w:val="none" w:sz="0" w:space="0" w:color="auto"/>
        <w:left w:val="none" w:sz="0" w:space="0" w:color="auto"/>
        <w:bottom w:val="none" w:sz="0" w:space="0" w:color="auto"/>
        <w:right w:val="none" w:sz="0" w:space="0" w:color="auto"/>
      </w:divBdr>
    </w:div>
    <w:div w:id="1308583639">
      <w:bodyDiv w:val="1"/>
      <w:marLeft w:val="0"/>
      <w:marRight w:val="0"/>
      <w:marTop w:val="0"/>
      <w:marBottom w:val="0"/>
      <w:divBdr>
        <w:top w:val="none" w:sz="0" w:space="0" w:color="auto"/>
        <w:left w:val="none" w:sz="0" w:space="0" w:color="auto"/>
        <w:bottom w:val="none" w:sz="0" w:space="0" w:color="auto"/>
        <w:right w:val="none" w:sz="0" w:space="0" w:color="auto"/>
      </w:divBdr>
    </w:div>
    <w:div w:id="1315716852">
      <w:bodyDiv w:val="1"/>
      <w:marLeft w:val="0"/>
      <w:marRight w:val="0"/>
      <w:marTop w:val="0"/>
      <w:marBottom w:val="0"/>
      <w:divBdr>
        <w:top w:val="none" w:sz="0" w:space="0" w:color="auto"/>
        <w:left w:val="none" w:sz="0" w:space="0" w:color="auto"/>
        <w:bottom w:val="none" w:sz="0" w:space="0" w:color="auto"/>
        <w:right w:val="none" w:sz="0" w:space="0" w:color="auto"/>
      </w:divBdr>
    </w:div>
    <w:div w:id="1319963590">
      <w:bodyDiv w:val="1"/>
      <w:marLeft w:val="0"/>
      <w:marRight w:val="0"/>
      <w:marTop w:val="0"/>
      <w:marBottom w:val="0"/>
      <w:divBdr>
        <w:top w:val="none" w:sz="0" w:space="0" w:color="auto"/>
        <w:left w:val="none" w:sz="0" w:space="0" w:color="auto"/>
        <w:bottom w:val="none" w:sz="0" w:space="0" w:color="auto"/>
        <w:right w:val="none" w:sz="0" w:space="0" w:color="auto"/>
      </w:divBdr>
    </w:div>
    <w:div w:id="1325813408">
      <w:bodyDiv w:val="1"/>
      <w:marLeft w:val="0"/>
      <w:marRight w:val="0"/>
      <w:marTop w:val="0"/>
      <w:marBottom w:val="0"/>
      <w:divBdr>
        <w:top w:val="none" w:sz="0" w:space="0" w:color="auto"/>
        <w:left w:val="none" w:sz="0" w:space="0" w:color="auto"/>
        <w:bottom w:val="none" w:sz="0" w:space="0" w:color="auto"/>
        <w:right w:val="none" w:sz="0" w:space="0" w:color="auto"/>
      </w:divBdr>
    </w:div>
    <w:div w:id="1329795398">
      <w:bodyDiv w:val="1"/>
      <w:marLeft w:val="0"/>
      <w:marRight w:val="0"/>
      <w:marTop w:val="0"/>
      <w:marBottom w:val="0"/>
      <w:divBdr>
        <w:top w:val="none" w:sz="0" w:space="0" w:color="auto"/>
        <w:left w:val="none" w:sz="0" w:space="0" w:color="auto"/>
        <w:bottom w:val="none" w:sz="0" w:space="0" w:color="auto"/>
        <w:right w:val="none" w:sz="0" w:space="0" w:color="auto"/>
      </w:divBdr>
    </w:div>
    <w:div w:id="1339773760">
      <w:bodyDiv w:val="1"/>
      <w:marLeft w:val="0"/>
      <w:marRight w:val="0"/>
      <w:marTop w:val="0"/>
      <w:marBottom w:val="0"/>
      <w:divBdr>
        <w:top w:val="none" w:sz="0" w:space="0" w:color="auto"/>
        <w:left w:val="none" w:sz="0" w:space="0" w:color="auto"/>
        <w:bottom w:val="none" w:sz="0" w:space="0" w:color="auto"/>
        <w:right w:val="none" w:sz="0" w:space="0" w:color="auto"/>
      </w:divBdr>
    </w:div>
    <w:div w:id="1342469794">
      <w:bodyDiv w:val="1"/>
      <w:marLeft w:val="0"/>
      <w:marRight w:val="0"/>
      <w:marTop w:val="0"/>
      <w:marBottom w:val="0"/>
      <w:divBdr>
        <w:top w:val="none" w:sz="0" w:space="0" w:color="auto"/>
        <w:left w:val="none" w:sz="0" w:space="0" w:color="auto"/>
        <w:bottom w:val="none" w:sz="0" w:space="0" w:color="auto"/>
        <w:right w:val="none" w:sz="0" w:space="0" w:color="auto"/>
      </w:divBdr>
    </w:div>
    <w:div w:id="1360281882">
      <w:bodyDiv w:val="1"/>
      <w:marLeft w:val="0"/>
      <w:marRight w:val="0"/>
      <w:marTop w:val="0"/>
      <w:marBottom w:val="0"/>
      <w:divBdr>
        <w:top w:val="none" w:sz="0" w:space="0" w:color="auto"/>
        <w:left w:val="none" w:sz="0" w:space="0" w:color="auto"/>
        <w:bottom w:val="none" w:sz="0" w:space="0" w:color="auto"/>
        <w:right w:val="none" w:sz="0" w:space="0" w:color="auto"/>
      </w:divBdr>
    </w:div>
    <w:div w:id="1363166616">
      <w:bodyDiv w:val="1"/>
      <w:marLeft w:val="0"/>
      <w:marRight w:val="0"/>
      <w:marTop w:val="0"/>
      <w:marBottom w:val="0"/>
      <w:divBdr>
        <w:top w:val="none" w:sz="0" w:space="0" w:color="auto"/>
        <w:left w:val="none" w:sz="0" w:space="0" w:color="auto"/>
        <w:bottom w:val="none" w:sz="0" w:space="0" w:color="auto"/>
        <w:right w:val="none" w:sz="0" w:space="0" w:color="auto"/>
      </w:divBdr>
    </w:div>
    <w:div w:id="1369262675">
      <w:bodyDiv w:val="1"/>
      <w:marLeft w:val="0"/>
      <w:marRight w:val="0"/>
      <w:marTop w:val="0"/>
      <w:marBottom w:val="0"/>
      <w:divBdr>
        <w:top w:val="none" w:sz="0" w:space="0" w:color="auto"/>
        <w:left w:val="none" w:sz="0" w:space="0" w:color="auto"/>
        <w:bottom w:val="none" w:sz="0" w:space="0" w:color="auto"/>
        <w:right w:val="none" w:sz="0" w:space="0" w:color="auto"/>
      </w:divBdr>
    </w:div>
    <w:div w:id="1369456729">
      <w:bodyDiv w:val="1"/>
      <w:marLeft w:val="0"/>
      <w:marRight w:val="0"/>
      <w:marTop w:val="0"/>
      <w:marBottom w:val="0"/>
      <w:divBdr>
        <w:top w:val="none" w:sz="0" w:space="0" w:color="auto"/>
        <w:left w:val="none" w:sz="0" w:space="0" w:color="auto"/>
        <w:bottom w:val="none" w:sz="0" w:space="0" w:color="auto"/>
        <w:right w:val="none" w:sz="0" w:space="0" w:color="auto"/>
      </w:divBdr>
    </w:div>
    <w:div w:id="1407341547">
      <w:bodyDiv w:val="1"/>
      <w:marLeft w:val="0"/>
      <w:marRight w:val="0"/>
      <w:marTop w:val="0"/>
      <w:marBottom w:val="0"/>
      <w:divBdr>
        <w:top w:val="none" w:sz="0" w:space="0" w:color="auto"/>
        <w:left w:val="none" w:sz="0" w:space="0" w:color="auto"/>
        <w:bottom w:val="none" w:sz="0" w:space="0" w:color="auto"/>
        <w:right w:val="none" w:sz="0" w:space="0" w:color="auto"/>
      </w:divBdr>
    </w:div>
    <w:div w:id="1433168087">
      <w:bodyDiv w:val="1"/>
      <w:marLeft w:val="0"/>
      <w:marRight w:val="0"/>
      <w:marTop w:val="0"/>
      <w:marBottom w:val="0"/>
      <w:divBdr>
        <w:top w:val="none" w:sz="0" w:space="0" w:color="auto"/>
        <w:left w:val="none" w:sz="0" w:space="0" w:color="auto"/>
        <w:bottom w:val="none" w:sz="0" w:space="0" w:color="auto"/>
        <w:right w:val="none" w:sz="0" w:space="0" w:color="auto"/>
      </w:divBdr>
    </w:div>
    <w:div w:id="1503814540">
      <w:bodyDiv w:val="1"/>
      <w:marLeft w:val="0"/>
      <w:marRight w:val="0"/>
      <w:marTop w:val="0"/>
      <w:marBottom w:val="0"/>
      <w:divBdr>
        <w:top w:val="none" w:sz="0" w:space="0" w:color="auto"/>
        <w:left w:val="none" w:sz="0" w:space="0" w:color="auto"/>
        <w:bottom w:val="none" w:sz="0" w:space="0" w:color="auto"/>
        <w:right w:val="none" w:sz="0" w:space="0" w:color="auto"/>
      </w:divBdr>
    </w:div>
    <w:div w:id="1512064661">
      <w:bodyDiv w:val="1"/>
      <w:marLeft w:val="0"/>
      <w:marRight w:val="0"/>
      <w:marTop w:val="0"/>
      <w:marBottom w:val="0"/>
      <w:divBdr>
        <w:top w:val="none" w:sz="0" w:space="0" w:color="auto"/>
        <w:left w:val="none" w:sz="0" w:space="0" w:color="auto"/>
        <w:bottom w:val="none" w:sz="0" w:space="0" w:color="auto"/>
        <w:right w:val="none" w:sz="0" w:space="0" w:color="auto"/>
      </w:divBdr>
    </w:div>
    <w:div w:id="1518619948">
      <w:bodyDiv w:val="1"/>
      <w:marLeft w:val="0"/>
      <w:marRight w:val="0"/>
      <w:marTop w:val="0"/>
      <w:marBottom w:val="0"/>
      <w:divBdr>
        <w:top w:val="none" w:sz="0" w:space="0" w:color="auto"/>
        <w:left w:val="none" w:sz="0" w:space="0" w:color="auto"/>
        <w:bottom w:val="none" w:sz="0" w:space="0" w:color="auto"/>
        <w:right w:val="none" w:sz="0" w:space="0" w:color="auto"/>
      </w:divBdr>
    </w:div>
    <w:div w:id="1549148970">
      <w:bodyDiv w:val="1"/>
      <w:marLeft w:val="0"/>
      <w:marRight w:val="0"/>
      <w:marTop w:val="0"/>
      <w:marBottom w:val="0"/>
      <w:divBdr>
        <w:top w:val="none" w:sz="0" w:space="0" w:color="auto"/>
        <w:left w:val="none" w:sz="0" w:space="0" w:color="auto"/>
        <w:bottom w:val="none" w:sz="0" w:space="0" w:color="auto"/>
        <w:right w:val="none" w:sz="0" w:space="0" w:color="auto"/>
      </w:divBdr>
    </w:div>
    <w:div w:id="1590118438">
      <w:bodyDiv w:val="1"/>
      <w:marLeft w:val="0"/>
      <w:marRight w:val="0"/>
      <w:marTop w:val="0"/>
      <w:marBottom w:val="0"/>
      <w:divBdr>
        <w:top w:val="none" w:sz="0" w:space="0" w:color="auto"/>
        <w:left w:val="none" w:sz="0" w:space="0" w:color="auto"/>
        <w:bottom w:val="none" w:sz="0" w:space="0" w:color="auto"/>
        <w:right w:val="none" w:sz="0" w:space="0" w:color="auto"/>
      </w:divBdr>
    </w:div>
    <w:div w:id="1615021331">
      <w:bodyDiv w:val="1"/>
      <w:marLeft w:val="0"/>
      <w:marRight w:val="0"/>
      <w:marTop w:val="0"/>
      <w:marBottom w:val="0"/>
      <w:divBdr>
        <w:top w:val="none" w:sz="0" w:space="0" w:color="auto"/>
        <w:left w:val="none" w:sz="0" w:space="0" w:color="auto"/>
        <w:bottom w:val="none" w:sz="0" w:space="0" w:color="auto"/>
        <w:right w:val="none" w:sz="0" w:space="0" w:color="auto"/>
      </w:divBdr>
    </w:div>
    <w:div w:id="1620406620">
      <w:bodyDiv w:val="1"/>
      <w:marLeft w:val="0"/>
      <w:marRight w:val="0"/>
      <w:marTop w:val="0"/>
      <w:marBottom w:val="0"/>
      <w:divBdr>
        <w:top w:val="none" w:sz="0" w:space="0" w:color="auto"/>
        <w:left w:val="none" w:sz="0" w:space="0" w:color="auto"/>
        <w:bottom w:val="none" w:sz="0" w:space="0" w:color="auto"/>
        <w:right w:val="none" w:sz="0" w:space="0" w:color="auto"/>
      </w:divBdr>
    </w:div>
    <w:div w:id="1634409826">
      <w:bodyDiv w:val="1"/>
      <w:marLeft w:val="0"/>
      <w:marRight w:val="0"/>
      <w:marTop w:val="0"/>
      <w:marBottom w:val="0"/>
      <w:divBdr>
        <w:top w:val="none" w:sz="0" w:space="0" w:color="auto"/>
        <w:left w:val="none" w:sz="0" w:space="0" w:color="auto"/>
        <w:bottom w:val="none" w:sz="0" w:space="0" w:color="auto"/>
        <w:right w:val="none" w:sz="0" w:space="0" w:color="auto"/>
      </w:divBdr>
    </w:div>
    <w:div w:id="1668165872">
      <w:bodyDiv w:val="1"/>
      <w:marLeft w:val="0"/>
      <w:marRight w:val="0"/>
      <w:marTop w:val="0"/>
      <w:marBottom w:val="0"/>
      <w:divBdr>
        <w:top w:val="none" w:sz="0" w:space="0" w:color="auto"/>
        <w:left w:val="none" w:sz="0" w:space="0" w:color="auto"/>
        <w:bottom w:val="none" w:sz="0" w:space="0" w:color="auto"/>
        <w:right w:val="none" w:sz="0" w:space="0" w:color="auto"/>
      </w:divBdr>
    </w:div>
    <w:div w:id="1669209007">
      <w:bodyDiv w:val="1"/>
      <w:marLeft w:val="0"/>
      <w:marRight w:val="0"/>
      <w:marTop w:val="0"/>
      <w:marBottom w:val="0"/>
      <w:divBdr>
        <w:top w:val="none" w:sz="0" w:space="0" w:color="auto"/>
        <w:left w:val="none" w:sz="0" w:space="0" w:color="auto"/>
        <w:bottom w:val="none" w:sz="0" w:space="0" w:color="auto"/>
        <w:right w:val="none" w:sz="0" w:space="0" w:color="auto"/>
      </w:divBdr>
    </w:div>
    <w:div w:id="1678341289">
      <w:bodyDiv w:val="1"/>
      <w:marLeft w:val="0"/>
      <w:marRight w:val="0"/>
      <w:marTop w:val="0"/>
      <w:marBottom w:val="0"/>
      <w:divBdr>
        <w:top w:val="none" w:sz="0" w:space="0" w:color="auto"/>
        <w:left w:val="none" w:sz="0" w:space="0" w:color="auto"/>
        <w:bottom w:val="none" w:sz="0" w:space="0" w:color="auto"/>
        <w:right w:val="none" w:sz="0" w:space="0" w:color="auto"/>
      </w:divBdr>
    </w:div>
    <w:div w:id="1699618812">
      <w:bodyDiv w:val="1"/>
      <w:marLeft w:val="0"/>
      <w:marRight w:val="0"/>
      <w:marTop w:val="0"/>
      <w:marBottom w:val="0"/>
      <w:divBdr>
        <w:top w:val="none" w:sz="0" w:space="0" w:color="auto"/>
        <w:left w:val="none" w:sz="0" w:space="0" w:color="auto"/>
        <w:bottom w:val="none" w:sz="0" w:space="0" w:color="auto"/>
        <w:right w:val="none" w:sz="0" w:space="0" w:color="auto"/>
      </w:divBdr>
    </w:div>
    <w:div w:id="1738236416">
      <w:bodyDiv w:val="1"/>
      <w:marLeft w:val="0"/>
      <w:marRight w:val="0"/>
      <w:marTop w:val="0"/>
      <w:marBottom w:val="0"/>
      <w:divBdr>
        <w:top w:val="none" w:sz="0" w:space="0" w:color="auto"/>
        <w:left w:val="none" w:sz="0" w:space="0" w:color="auto"/>
        <w:bottom w:val="none" w:sz="0" w:space="0" w:color="auto"/>
        <w:right w:val="none" w:sz="0" w:space="0" w:color="auto"/>
      </w:divBdr>
    </w:div>
    <w:div w:id="1765876538">
      <w:bodyDiv w:val="1"/>
      <w:marLeft w:val="0"/>
      <w:marRight w:val="0"/>
      <w:marTop w:val="0"/>
      <w:marBottom w:val="0"/>
      <w:divBdr>
        <w:top w:val="none" w:sz="0" w:space="0" w:color="auto"/>
        <w:left w:val="none" w:sz="0" w:space="0" w:color="auto"/>
        <w:bottom w:val="none" w:sz="0" w:space="0" w:color="auto"/>
        <w:right w:val="none" w:sz="0" w:space="0" w:color="auto"/>
      </w:divBdr>
    </w:div>
    <w:div w:id="1770658733">
      <w:bodyDiv w:val="1"/>
      <w:marLeft w:val="0"/>
      <w:marRight w:val="0"/>
      <w:marTop w:val="0"/>
      <w:marBottom w:val="0"/>
      <w:divBdr>
        <w:top w:val="none" w:sz="0" w:space="0" w:color="auto"/>
        <w:left w:val="none" w:sz="0" w:space="0" w:color="auto"/>
        <w:bottom w:val="none" w:sz="0" w:space="0" w:color="auto"/>
        <w:right w:val="none" w:sz="0" w:space="0" w:color="auto"/>
      </w:divBdr>
    </w:div>
    <w:div w:id="1783377795">
      <w:bodyDiv w:val="1"/>
      <w:marLeft w:val="0"/>
      <w:marRight w:val="0"/>
      <w:marTop w:val="0"/>
      <w:marBottom w:val="0"/>
      <w:divBdr>
        <w:top w:val="none" w:sz="0" w:space="0" w:color="auto"/>
        <w:left w:val="none" w:sz="0" w:space="0" w:color="auto"/>
        <w:bottom w:val="none" w:sz="0" w:space="0" w:color="auto"/>
        <w:right w:val="none" w:sz="0" w:space="0" w:color="auto"/>
      </w:divBdr>
    </w:div>
    <w:div w:id="1813450730">
      <w:bodyDiv w:val="1"/>
      <w:marLeft w:val="0"/>
      <w:marRight w:val="0"/>
      <w:marTop w:val="0"/>
      <w:marBottom w:val="0"/>
      <w:divBdr>
        <w:top w:val="none" w:sz="0" w:space="0" w:color="auto"/>
        <w:left w:val="none" w:sz="0" w:space="0" w:color="auto"/>
        <w:bottom w:val="none" w:sz="0" w:space="0" w:color="auto"/>
        <w:right w:val="none" w:sz="0" w:space="0" w:color="auto"/>
      </w:divBdr>
    </w:div>
    <w:div w:id="1852914857">
      <w:bodyDiv w:val="1"/>
      <w:marLeft w:val="0"/>
      <w:marRight w:val="0"/>
      <w:marTop w:val="0"/>
      <w:marBottom w:val="0"/>
      <w:divBdr>
        <w:top w:val="none" w:sz="0" w:space="0" w:color="auto"/>
        <w:left w:val="none" w:sz="0" w:space="0" w:color="auto"/>
        <w:bottom w:val="none" w:sz="0" w:space="0" w:color="auto"/>
        <w:right w:val="none" w:sz="0" w:space="0" w:color="auto"/>
      </w:divBdr>
    </w:div>
    <w:div w:id="1856924486">
      <w:bodyDiv w:val="1"/>
      <w:marLeft w:val="0"/>
      <w:marRight w:val="0"/>
      <w:marTop w:val="0"/>
      <w:marBottom w:val="0"/>
      <w:divBdr>
        <w:top w:val="none" w:sz="0" w:space="0" w:color="auto"/>
        <w:left w:val="none" w:sz="0" w:space="0" w:color="auto"/>
        <w:bottom w:val="none" w:sz="0" w:space="0" w:color="auto"/>
        <w:right w:val="none" w:sz="0" w:space="0" w:color="auto"/>
      </w:divBdr>
    </w:div>
    <w:div w:id="1859277016">
      <w:bodyDiv w:val="1"/>
      <w:marLeft w:val="0"/>
      <w:marRight w:val="0"/>
      <w:marTop w:val="0"/>
      <w:marBottom w:val="0"/>
      <w:divBdr>
        <w:top w:val="none" w:sz="0" w:space="0" w:color="auto"/>
        <w:left w:val="none" w:sz="0" w:space="0" w:color="auto"/>
        <w:bottom w:val="none" w:sz="0" w:space="0" w:color="auto"/>
        <w:right w:val="none" w:sz="0" w:space="0" w:color="auto"/>
      </w:divBdr>
    </w:div>
    <w:div w:id="1862737428">
      <w:bodyDiv w:val="1"/>
      <w:marLeft w:val="0"/>
      <w:marRight w:val="0"/>
      <w:marTop w:val="0"/>
      <w:marBottom w:val="0"/>
      <w:divBdr>
        <w:top w:val="none" w:sz="0" w:space="0" w:color="auto"/>
        <w:left w:val="none" w:sz="0" w:space="0" w:color="auto"/>
        <w:bottom w:val="none" w:sz="0" w:space="0" w:color="auto"/>
        <w:right w:val="none" w:sz="0" w:space="0" w:color="auto"/>
      </w:divBdr>
    </w:div>
    <w:div w:id="1864660420">
      <w:bodyDiv w:val="1"/>
      <w:marLeft w:val="0"/>
      <w:marRight w:val="0"/>
      <w:marTop w:val="0"/>
      <w:marBottom w:val="0"/>
      <w:divBdr>
        <w:top w:val="none" w:sz="0" w:space="0" w:color="auto"/>
        <w:left w:val="none" w:sz="0" w:space="0" w:color="auto"/>
        <w:bottom w:val="none" w:sz="0" w:space="0" w:color="auto"/>
        <w:right w:val="none" w:sz="0" w:space="0" w:color="auto"/>
      </w:divBdr>
    </w:div>
    <w:div w:id="1871407794">
      <w:bodyDiv w:val="1"/>
      <w:marLeft w:val="0"/>
      <w:marRight w:val="0"/>
      <w:marTop w:val="0"/>
      <w:marBottom w:val="0"/>
      <w:divBdr>
        <w:top w:val="none" w:sz="0" w:space="0" w:color="auto"/>
        <w:left w:val="none" w:sz="0" w:space="0" w:color="auto"/>
        <w:bottom w:val="none" w:sz="0" w:space="0" w:color="auto"/>
        <w:right w:val="none" w:sz="0" w:space="0" w:color="auto"/>
      </w:divBdr>
    </w:div>
    <w:div w:id="1874222299">
      <w:bodyDiv w:val="1"/>
      <w:marLeft w:val="0"/>
      <w:marRight w:val="0"/>
      <w:marTop w:val="0"/>
      <w:marBottom w:val="0"/>
      <w:divBdr>
        <w:top w:val="none" w:sz="0" w:space="0" w:color="auto"/>
        <w:left w:val="none" w:sz="0" w:space="0" w:color="auto"/>
        <w:bottom w:val="none" w:sz="0" w:space="0" w:color="auto"/>
        <w:right w:val="none" w:sz="0" w:space="0" w:color="auto"/>
      </w:divBdr>
    </w:div>
    <w:div w:id="1882590203">
      <w:bodyDiv w:val="1"/>
      <w:marLeft w:val="0"/>
      <w:marRight w:val="0"/>
      <w:marTop w:val="0"/>
      <w:marBottom w:val="0"/>
      <w:divBdr>
        <w:top w:val="none" w:sz="0" w:space="0" w:color="auto"/>
        <w:left w:val="none" w:sz="0" w:space="0" w:color="auto"/>
        <w:bottom w:val="none" w:sz="0" w:space="0" w:color="auto"/>
        <w:right w:val="none" w:sz="0" w:space="0" w:color="auto"/>
      </w:divBdr>
    </w:div>
    <w:div w:id="1900823284">
      <w:bodyDiv w:val="1"/>
      <w:marLeft w:val="0"/>
      <w:marRight w:val="0"/>
      <w:marTop w:val="0"/>
      <w:marBottom w:val="0"/>
      <w:divBdr>
        <w:top w:val="none" w:sz="0" w:space="0" w:color="auto"/>
        <w:left w:val="none" w:sz="0" w:space="0" w:color="auto"/>
        <w:bottom w:val="none" w:sz="0" w:space="0" w:color="auto"/>
        <w:right w:val="none" w:sz="0" w:space="0" w:color="auto"/>
      </w:divBdr>
    </w:div>
    <w:div w:id="2002342373">
      <w:bodyDiv w:val="1"/>
      <w:marLeft w:val="0"/>
      <w:marRight w:val="0"/>
      <w:marTop w:val="0"/>
      <w:marBottom w:val="0"/>
      <w:divBdr>
        <w:top w:val="none" w:sz="0" w:space="0" w:color="auto"/>
        <w:left w:val="none" w:sz="0" w:space="0" w:color="auto"/>
        <w:bottom w:val="none" w:sz="0" w:space="0" w:color="auto"/>
        <w:right w:val="none" w:sz="0" w:space="0" w:color="auto"/>
      </w:divBdr>
    </w:div>
    <w:div w:id="2010936763">
      <w:bodyDiv w:val="1"/>
      <w:marLeft w:val="0"/>
      <w:marRight w:val="0"/>
      <w:marTop w:val="0"/>
      <w:marBottom w:val="0"/>
      <w:divBdr>
        <w:top w:val="none" w:sz="0" w:space="0" w:color="auto"/>
        <w:left w:val="none" w:sz="0" w:space="0" w:color="auto"/>
        <w:bottom w:val="none" w:sz="0" w:space="0" w:color="auto"/>
        <w:right w:val="none" w:sz="0" w:space="0" w:color="auto"/>
      </w:divBdr>
    </w:div>
    <w:div w:id="2036730067">
      <w:bodyDiv w:val="1"/>
      <w:marLeft w:val="0"/>
      <w:marRight w:val="0"/>
      <w:marTop w:val="0"/>
      <w:marBottom w:val="0"/>
      <w:divBdr>
        <w:top w:val="none" w:sz="0" w:space="0" w:color="auto"/>
        <w:left w:val="none" w:sz="0" w:space="0" w:color="auto"/>
        <w:bottom w:val="none" w:sz="0" w:space="0" w:color="auto"/>
        <w:right w:val="none" w:sz="0" w:space="0" w:color="auto"/>
      </w:divBdr>
    </w:div>
    <w:div w:id="2039625675">
      <w:bodyDiv w:val="1"/>
      <w:marLeft w:val="0"/>
      <w:marRight w:val="0"/>
      <w:marTop w:val="0"/>
      <w:marBottom w:val="0"/>
      <w:divBdr>
        <w:top w:val="none" w:sz="0" w:space="0" w:color="auto"/>
        <w:left w:val="none" w:sz="0" w:space="0" w:color="auto"/>
        <w:bottom w:val="none" w:sz="0" w:space="0" w:color="auto"/>
        <w:right w:val="none" w:sz="0" w:space="0" w:color="auto"/>
      </w:divBdr>
    </w:div>
    <w:div w:id="2046635107">
      <w:bodyDiv w:val="1"/>
      <w:marLeft w:val="0"/>
      <w:marRight w:val="0"/>
      <w:marTop w:val="0"/>
      <w:marBottom w:val="0"/>
      <w:divBdr>
        <w:top w:val="none" w:sz="0" w:space="0" w:color="auto"/>
        <w:left w:val="none" w:sz="0" w:space="0" w:color="auto"/>
        <w:bottom w:val="none" w:sz="0" w:space="0" w:color="auto"/>
        <w:right w:val="none" w:sz="0" w:space="0" w:color="auto"/>
      </w:divBdr>
    </w:div>
    <w:div w:id="2051493591">
      <w:bodyDiv w:val="1"/>
      <w:marLeft w:val="0"/>
      <w:marRight w:val="0"/>
      <w:marTop w:val="0"/>
      <w:marBottom w:val="0"/>
      <w:divBdr>
        <w:top w:val="none" w:sz="0" w:space="0" w:color="auto"/>
        <w:left w:val="none" w:sz="0" w:space="0" w:color="auto"/>
        <w:bottom w:val="none" w:sz="0" w:space="0" w:color="auto"/>
        <w:right w:val="none" w:sz="0" w:space="0" w:color="auto"/>
      </w:divBdr>
    </w:div>
    <w:div w:id="2080402393">
      <w:bodyDiv w:val="1"/>
      <w:marLeft w:val="0"/>
      <w:marRight w:val="0"/>
      <w:marTop w:val="0"/>
      <w:marBottom w:val="0"/>
      <w:divBdr>
        <w:top w:val="none" w:sz="0" w:space="0" w:color="auto"/>
        <w:left w:val="none" w:sz="0" w:space="0" w:color="auto"/>
        <w:bottom w:val="none" w:sz="0" w:space="0" w:color="auto"/>
        <w:right w:val="none" w:sz="0" w:space="0" w:color="auto"/>
      </w:divBdr>
    </w:div>
    <w:div w:id="2090034911">
      <w:bodyDiv w:val="1"/>
      <w:marLeft w:val="0"/>
      <w:marRight w:val="0"/>
      <w:marTop w:val="0"/>
      <w:marBottom w:val="0"/>
      <w:divBdr>
        <w:top w:val="none" w:sz="0" w:space="0" w:color="auto"/>
        <w:left w:val="none" w:sz="0" w:space="0" w:color="auto"/>
        <w:bottom w:val="none" w:sz="0" w:space="0" w:color="auto"/>
        <w:right w:val="none" w:sz="0" w:space="0" w:color="auto"/>
      </w:divBdr>
    </w:div>
    <w:div w:id="2102332683">
      <w:bodyDiv w:val="1"/>
      <w:marLeft w:val="0"/>
      <w:marRight w:val="0"/>
      <w:marTop w:val="0"/>
      <w:marBottom w:val="0"/>
      <w:divBdr>
        <w:top w:val="none" w:sz="0" w:space="0" w:color="auto"/>
        <w:left w:val="none" w:sz="0" w:space="0" w:color="auto"/>
        <w:bottom w:val="none" w:sz="0" w:space="0" w:color="auto"/>
        <w:right w:val="none" w:sz="0" w:space="0" w:color="auto"/>
      </w:divBdr>
    </w:div>
    <w:div w:id="2104260116">
      <w:bodyDiv w:val="1"/>
      <w:marLeft w:val="0"/>
      <w:marRight w:val="0"/>
      <w:marTop w:val="0"/>
      <w:marBottom w:val="0"/>
      <w:divBdr>
        <w:top w:val="none" w:sz="0" w:space="0" w:color="auto"/>
        <w:left w:val="none" w:sz="0" w:space="0" w:color="auto"/>
        <w:bottom w:val="none" w:sz="0" w:space="0" w:color="auto"/>
        <w:right w:val="none" w:sz="0" w:space="0" w:color="auto"/>
      </w:divBdr>
    </w:div>
    <w:div w:id="2113358102">
      <w:bodyDiv w:val="1"/>
      <w:marLeft w:val="0"/>
      <w:marRight w:val="0"/>
      <w:marTop w:val="0"/>
      <w:marBottom w:val="0"/>
      <w:divBdr>
        <w:top w:val="none" w:sz="0" w:space="0" w:color="auto"/>
        <w:left w:val="none" w:sz="0" w:space="0" w:color="auto"/>
        <w:bottom w:val="none" w:sz="0" w:space="0" w:color="auto"/>
        <w:right w:val="none" w:sz="0" w:space="0" w:color="auto"/>
      </w:divBdr>
    </w:div>
    <w:div w:id="2128962733">
      <w:bodyDiv w:val="1"/>
      <w:marLeft w:val="0"/>
      <w:marRight w:val="0"/>
      <w:marTop w:val="0"/>
      <w:marBottom w:val="0"/>
      <w:divBdr>
        <w:top w:val="none" w:sz="0" w:space="0" w:color="auto"/>
        <w:left w:val="none" w:sz="0" w:space="0" w:color="auto"/>
        <w:bottom w:val="none" w:sz="0" w:space="0" w:color="auto"/>
        <w:right w:val="none" w:sz="0" w:space="0" w:color="auto"/>
      </w:divBdr>
    </w:div>
    <w:div w:id="2142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mbiacompra.gov.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hincheta">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86F9A-3A8D-4006-8D63-250987B2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5130</Words>
  <Characters>28219</Characters>
  <Application>Microsoft Office Word</Application>
  <DocSecurity>8</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Ivan Cano Berrio</dc:creator>
  <cp:lastModifiedBy>Jairo Alberto Henao Correa</cp:lastModifiedBy>
  <cp:revision>3</cp:revision>
  <cp:lastPrinted>2018-07-23T14:32:00Z</cp:lastPrinted>
  <dcterms:created xsi:type="dcterms:W3CDTF">2021-01-28T18:49:00Z</dcterms:created>
  <dcterms:modified xsi:type="dcterms:W3CDTF">2021-01-28T19:29:00Z</dcterms:modified>
</cp:coreProperties>
</file>